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F03" w14:textId="77777777" w:rsidR="000A4C99" w:rsidRDefault="000A4C99" w:rsidP="000A4C99">
      <w:pPr>
        <w:pStyle w:val="Heading2"/>
      </w:pPr>
      <w:r>
        <w:t>DEFINITIONS</w:t>
      </w:r>
    </w:p>
    <w:p w14:paraId="6522AC9C" w14:textId="77777777" w:rsidR="00A800A9" w:rsidRDefault="00A800A9" w:rsidP="000A4C99"/>
    <w:p w14:paraId="70E869E6" w14:textId="034E125A" w:rsidR="000A4C99" w:rsidRDefault="000A4C99" w:rsidP="000A4C99">
      <w:r>
        <w:t>In this document, the following naming conventions are used:</w:t>
      </w:r>
    </w:p>
    <w:p w14:paraId="1F338528" w14:textId="77777777" w:rsidR="000A4C99" w:rsidRDefault="000A4C99" w:rsidP="000A4C99">
      <w:pPr>
        <w:pStyle w:val="ListParagraph"/>
        <w:numPr>
          <w:ilvl w:val="0"/>
          <w:numId w:val="6"/>
        </w:numPr>
      </w:pPr>
      <w:r>
        <w:t>DCE (Data Communications Equipment): the Wi-Fi module.</w:t>
      </w:r>
    </w:p>
    <w:p w14:paraId="168818E4" w14:textId="77777777" w:rsidR="000A4C99" w:rsidRDefault="000A4C99" w:rsidP="000A4C99">
      <w:pPr>
        <w:pStyle w:val="ListParagraph"/>
        <w:numPr>
          <w:ilvl w:val="0"/>
          <w:numId w:val="6"/>
        </w:numPr>
      </w:pPr>
      <w:r>
        <w:t>DTE (Data Terminal Equipment): the terminal that issues commands to the Wi-Fi module.</w:t>
      </w:r>
    </w:p>
    <w:p w14:paraId="6BE90837" w14:textId="77777777" w:rsidR="009A45E1" w:rsidRDefault="009A45E1" w:rsidP="00971C14">
      <w:pPr>
        <w:pStyle w:val="Heading2"/>
      </w:pPr>
    </w:p>
    <w:p w14:paraId="60096641" w14:textId="535DA796" w:rsidR="00971C14" w:rsidRDefault="00971C14" w:rsidP="009A45E1">
      <w:pPr>
        <w:pStyle w:val="Heading2"/>
      </w:pPr>
      <w:r>
        <w:t>NOTE</w:t>
      </w:r>
    </w:p>
    <w:p w14:paraId="4AF2FD28" w14:textId="77777777" w:rsidR="009A45E1" w:rsidRPr="009A45E1" w:rsidRDefault="009A45E1" w:rsidP="009A45E1"/>
    <w:p w14:paraId="54C9E2AA" w14:textId="3550D39E" w:rsidR="00971C14" w:rsidRPr="00971C14" w:rsidRDefault="00971C14" w:rsidP="00971C14">
      <w:pPr>
        <w:pStyle w:val="ListParagraph"/>
        <w:numPr>
          <w:ilvl w:val="0"/>
          <w:numId w:val="7"/>
        </w:numPr>
      </w:pPr>
      <w:r>
        <w:t>In the command description below or while using the AT commands with the module, there are some parameters which are placeholder for future releases. Please refer to this document to find the list of parameters which are supported. If a parameter is not mentioned in this document but gets printed while reading the configuration, it is just a placeholder for a future release.</w:t>
      </w:r>
    </w:p>
    <w:p w14:paraId="7EF09951" w14:textId="3FCC0BCC" w:rsidR="000A4C99" w:rsidRDefault="000A4C99">
      <w:pPr>
        <w:rPr>
          <w:rFonts w:asciiTheme="majorHAnsi" w:eastAsiaTheme="majorEastAsia" w:hAnsiTheme="majorHAnsi" w:cstheme="majorBidi"/>
          <w:color w:val="2F5496" w:themeColor="accent1" w:themeShade="BF"/>
          <w:sz w:val="32"/>
          <w:szCs w:val="32"/>
        </w:rPr>
      </w:pPr>
      <w:r>
        <w:br w:type="page"/>
      </w:r>
    </w:p>
    <w:p w14:paraId="10674D02" w14:textId="77777777" w:rsidR="00F90409" w:rsidRDefault="00F90409" w:rsidP="00F90409">
      <w:pPr>
        <w:pStyle w:val="Heading1"/>
        <w:rPr>
          <w:ins w:id="0" w:author="Himanshu Seth - I21391" w:date="2022-06-17T19:17:00Z"/>
        </w:rPr>
      </w:pPr>
      <w:ins w:id="1" w:author="Himanshu Seth - I21391" w:date="2022-06-17T19:17:00Z">
        <w:r>
          <w:lastRenderedPageBreak/>
          <w:t>Command Reference: Scanning</w:t>
        </w:r>
      </w:ins>
    </w:p>
    <w:p w14:paraId="6601F89A" w14:textId="36C742F7" w:rsidR="00F90409" w:rsidRDefault="00F90409" w:rsidP="00F90409">
      <w:pPr>
        <w:pStyle w:val="Heading2"/>
        <w:rPr>
          <w:ins w:id="2" w:author="Himanshu Seth - I21391" w:date="2022-06-17T19:17:00Z"/>
        </w:rPr>
      </w:pPr>
      <w:ins w:id="3" w:author="Himanshu Seth - I21391" w:date="2022-06-17T19:17:00Z">
        <w:r>
          <w:t xml:space="preserve">Configure Scan Behaviour </w:t>
        </w:r>
        <w:r>
          <w:fldChar w:fldCharType="begin"/>
        </w:r>
        <w:r>
          <w:instrText xml:space="preserve"> DOCPROPERTY  tagc_scan_config  \* MERGEFORMAT </w:instrText>
        </w:r>
        <w:r>
          <w:fldChar w:fldCharType="separate"/>
        </w:r>
        <w:r>
          <w:t>+WSCNC</w:t>
        </w:r>
        <w:r>
          <w:fldChar w:fldCharType="end"/>
        </w:r>
      </w:ins>
    </w:p>
    <w:p w14:paraId="74AB1298" w14:textId="77777777" w:rsidR="00F90409" w:rsidRDefault="00F90409" w:rsidP="00F90409">
      <w:pPr>
        <w:pStyle w:val="Heading3"/>
        <w:rPr>
          <w:ins w:id="4" w:author="Himanshu Seth - I21391" w:date="2022-06-17T19:17:00Z"/>
        </w:rPr>
      </w:pPr>
      <w:ins w:id="5" w:author="Himanshu Seth - I21391" w:date="2022-06-17T19:17:00Z">
        <w:r>
          <w:t>Description</w:t>
        </w:r>
      </w:ins>
    </w:p>
    <w:p w14:paraId="61F54B93" w14:textId="77777777" w:rsidR="00F90409" w:rsidRDefault="00F90409" w:rsidP="00F90409">
      <w:pPr>
        <w:ind w:left="720"/>
        <w:jc w:val="both"/>
        <w:rPr>
          <w:ins w:id="6" w:author="Himanshu Seth - I21391" w:date="2022-06-17T19:17:00Z"/>
        </w:rPr>
      </w:pPr>
      <w:ins w:id="7" w:author="Himanshu Seth - I21391" w:date="2022-06-17T19:17:00Z">
        <w:r>
          <w:t>This command is used to modify or query the configuration of the scanning function.</w:t>
        </w:r>
      </w:ins>
    </w:p>
    <w:p w14:paraId="1A613812" w14:textId="77777777" w:rsidR="00F90409" w:rsidRDefault="00F90409" w:rsidP="00F90409">
      <w:pPr>
        <w:pStyle w:val="Heading3"/>
        <w:rPr>
          <w:ins w:id="8" w:author="Himanshu Seth - I21391" w:date="2022-06-17T19:17:00Z"/>
        </w:rPr>
      </w:pPr>
      <w:ins w:id="9" w:author="Himanshu Seth - I21391" w:date="2022-06-17T19:17:00Z">
        <w:r>
          <w:t>Command Syntax</w:t>
        </w:r>
      </w:ins>
    </w:p>
    <w:tbl>
      <w:tblPr>
        <w:tblStyle w:val="TableGrid"/>
        <w:tblW w:w="0" w:type="auto"/>
        <w:tblInd w:w="607" w:type="dxa"/>
        <w:tblLook w:val="04A0" w:firstRow="1" w:lastRow="0" w:firstColumn="1" w:lastColumn="0" w:noHBand="0" w:noVBand="1"/>
      </w:tblPr>
      <w:tblGrid>
        <w:gridCol w:w="6814"/>
        <w:gridCol w:w="1935"/>
      </w:tblGrid>
      <w:tr w:rsidR="00F90409" w14:paraId="4F28ED4A" w14:textId="77777777" w:rsidTr="00F90409">
        <w:trPr>
          <w:ins w:id="10" w:author="Himanshu Seth - I21391" w:date="2022-06-17T19:17:00Z"/>
        </w:trPr>
        <w:tc>
          <w:tcPr>
            <w:tcW w:w="6814" w:type="dxa"/>
            <w:tcBorders>
              <w:top w:val="single" w:sz="12" w:space="0" w:color="auto"/>
              <w:left w:val="nil"/>
              <w:bottom w:val="single" w:sz="12" w:space="0" w:color="auto"/>
              <w:right w:val="nil"/>
            </w:tcBorders>
            <w:hideMark/>
          </w:tcPr>
          <w:p w14:paraId="1EB0D312" w14:textId="77777777" w:rsidR="00F90409" w:rsidRDefault="00F90409">
            <w:pPr>
              <w:rPr>
                <w:ins w:id="11" w:author="Himanshu Seth - I21391" w:date="2022-06-17T19:17:00Z"/>
                <w:rFonts w:cstheme="minorHAnsi"/>
              </w:rPr>
            </w:pPr>
            <w:ins w:id="12" w:author="Himanshu Seth - I21391" w:date="2022-06-17T19:17:00Z">
              <w:r>
                <w:rPr>
                  <w:rFonts w:cstheme="minorHAnsi"/>
                </w:rPr>
                <w:t>Command</w:t>
              </w:r>
            </w:ins>
          </w:p>
        </w:tc>
        <w:tc>
          <w:tcPr>
            <w:tcW w:w="1935" w:type="dxa"/>
            <w:tcBorders>
              <w:top w:val="single" w:sz="12" w:space="0" w:color="auto"/>
              <w:left w:val="nil"/>
              <w:bottom w:val="single" w:sz="12" w:space="0" w:color="auto"/>
              <w:right w:val="nil"/>
            </w:tcBorders>
            <w:hideMark/>
          </w:tcPr>
          <w:p w14:paraId="009E2CCA" w14:textId="77777777" w:rsidR="00F90409" w:rsidRDefault="00F90409">
            <w:pPr>
              <w:rPr>
                <w:ins w:id="13" w:author="Himanshu Seth - I21391" w:date="2022-06-17T19:17:00Z"/>
                <w:rFonts w:cstheme="minorHAnsi"/>
              </w:rPr>
            </w:pPr>
            <w:ins w:id="14" w:author="Himanshu Seth - I21391" w:date="2022-06-17T19:17:00Z">
              <w:r>
                <w:rPr>
                  <w:rFonts w:cstheme="minorHAnsi"/>
                </w:rPr>
                <w:t>Description</w:t>
              </w:r>
            </w:ins>
          </w:p>
        </w:tc>
      </w:tr>
      <w:tr w:rsidR="00F90409" w14:paraId="37360BB5" w14:textId="77777777" w:rsidTr="00F90409">
        <w:trPr>
          <w:ins w:id="15" w:author="Himanshu Seth - I21391" w:date="2022-06-17T19:17:00Z"/>
        </w:trPr>
        <w:tc>
          <w:tcPr>
            <w:tcW w:w="6814" w:type="dxa"/>
            <w:tcBorders>
              <w:top w:val="single" w:sz="12" w:space="0" w:color="auto"/>
              <w:left w:val="nil"/>
              <w:bottom w:val="single" w:sz="4" w:space="0" w:color="BFBFBF" w:themeColor="background1" w:themeShade="BF"/>
              <w:right w:val="nil"/>
            </w:tcBorders>
            <w:hideMark/>
          </w:tcPr>
          <w:p w14:paraId="70241AA7" w14:textId="77777777" w:rsidR="00F90409" w:rsidRDefault="00F90409">
            <w:pPr>
              <w:rPr>
                <w:ins w:id="16" w:author="Himanshu Seth - I21391" w:date="2022-06-17T19:17:00Z"/>
                <w:rFonts w:ascii="Consolas" w:hAnsi="Consolas"/>
                <w:sz w:val="18"/>
              </w:rPr>
            </w:pPr>
            <w:ins w:id="17" w:author="Himanshu Seth - I21391" w:date="2022-06-17T19:17:00Z">
              <w:r>
                <w:rPr>
                  <w:rFonts w:ascii="Consolas" w:hAnsi="Consolas"/>
                  <w:sz w:val="18"/>
                </w:rPr>
                <w:t>AT</w:t>
              </w:r>
              <w:r>
                <w:rPr>
                  <w:rFonts w:ascii="Consolas" w:hAnsi="Consolas"/>
                  <w:sz w:val="18"/>
                </w:rPr>
                <w:fldChar w:fldCharType="begin"/>
              </w:r>
              <w:r>
                <w:rPr>
                  <w:rFonts w:ascii="Consolas" w:hAnsi="Consolas"/>
                  <w:sz w:val="18"/>
                </w:rPr>
                <w:instrText xml:space="preserve"> DOCPROPERTY  tagc_scan_config  \* MERGEFORMAT </w:instrText>
              </w:r>
              <w:r>
                <w:rPr>
                  <w:rFonts w:ascii="Consolas" w:hAnsi="Consolas"/>
                  <w:sz w:val="18"/>
                </w:rPr>
                <w:fldChar w:fldCharType="separate"/>
              </w:r>
              <w:r>
                <w:rPr>
                  <w:rFonts w:ascii="Consolas" w:hAnsi="Consolas"/>
                  <w:sz w:val="18"/>
                </w:rPr>
                <w:t>+WSCNC</w:t>
              </w:r>
              <w:r>
                <w:rPr>
                  <w:rFonts w:ascii="Consolas" w:hAnsi="Consolas"/>
                  <w:sz w:val="18"/>
                </w:rPr>
                <w:fldChar w:fldCharType="end"/>
              </w:r>
              <w:r>
                <w:rPr>
                  <w:rFonts w:ascii="Consolas" w:hAnsi="Consolas"/>
                  <w:sz w:val="18"/>
                </w:rPr>
                <w:t>[=&lt;param_id&gt;]</w:t>
              </w:r>
            </w:ins>
          </w:p>
        </w:tc>
        <w:tc>
          <w:tcPr>
            <w:tcW w:w="1935" w:type="dxa"/>
            <w:tcBorders>
              <w:top w:val="single" w:sz="12" w:space="0" w:color="auto"/>
              <w:left w:val="nil"/>
              <w:bottom w:val="single" w:sz="4" w:space="0" w:color="BFBFBF" w:themeColor="background1" w:themeShade="BF"/>
              <w:right w:val="nil"/>
            </w:tcBorders>
            <w:hideMark/>
          </w:tcPr>
          <w:p w14:paraId="341F7E1E" w14:textId="77777777" w:rsidR="00F90409" w:rsidRDefault="00F90409">
            <w:pPr>
              <w:rPr>
                <w:ins w:id="18" w:author="Himanshu Seth - I21391" w:date="2022-06-17T19:17:00Z"/>
                <w:rFonts w:cstheme="minorHAnsi"/>
                <w:sz w:val="20"/>
              </w:rPr>
            </w:pPr>
            <w:ins w:id="19" w:author="Himanshu Seth - I21391" w:date="2022-06-17T19:17:00Z">
              <w:r>
                <w:rPr>
                  <w:rFonts w:cstheme="minorHAnsi"/>
                  <w:sz w:val="20"/>
                </w:rPr>
                <w:t>Read configuration</w:t>
              </w:r>
            </w:ins>
          </w:p>
        </w:tc>
      </w:tr>
      <w:tr w:rsidR="00F90409" w14:paraId="1E4EE9CB" w14:textId="77777777" w:rsidTr="00F90409">
        <w:trPr>
          <w:ins w:id="20" w:author="Himanshu Seth - I21391" w:date="2022-06-17T19:17:00Z"/>
        </w:trPr>
        <w:tc>
          <w:tcPr>
            <w:tcW w:w="6814" w:type="dxa"/>
            <w:tcBorders>
              <w:top w:val="single" w:sz="4" w:space="0" w:color="BFBFBF" w:themeColor="background1" w:themeShade="BF"/>
              <w:left w:val="nil"/>
              <w:bottom w:val="single" w:sz="4" w:space="0" w:color="auto"/>
              <w:right w:val="nil"/>
            </w:tcBorders>
            <w:hideMark/>
          </w:tcPr>
          <w:p w14:paraId="2F6BEB2F" w14:textId="77777777" w:rsidR="00F90409" w:rsidRDefault="00F90409">
            <w:pPr>
              <w:rPr>
                <w:ins w:id="21" w:author="Himanshu Seth - I21391" w:date="2022-06-17T19:17:00Z"/>
                <w:rFonts w:ascii="Consolas" w:hAnsi="Consolas"/>
                <w:sz w:val="18"/>
              </w:rPr>
            </w:pPr>
            <w:ins w:id="22" w:author="Himanshu Seth - I21391" w:date="2022-06-17T19:17:00Z">
              <w:r>
                <w:rPr>
                  <w:rFonts w:ascii="Consolas" w:hAnsi="Consolas"/>
                  <w:sz w:val="18"/>
                </w:rPr>
                <w:t>AT</w:t>
              </w:r>
              <w:r>
                <w:rPr>
                  <w:rFonts w:ascii="Consolas" w:hAnsi="Consolas"/>
                  <w:sz w:val="18"/>
                </w:rPr>
                <w:fldChar w:fldCharType="begin"/>
              </w:r>
              <w:r>
                <w:rPr>
                  <w:rFonts w:ascii="Consolas" w:hAnsi="Consolas"/>
                  <w:sz w:val="18"/>
                </w:rPr>
                <w:instrText xml:space="preserve"> DOCPROPERTY  tagc_scan_config  \* MERGEFORMAT </w:instrText>
              </w:r>
              <w:r>
                <w:rPr>
                  <w:rFonts w:ascii="Consolas" w:hAnsi="Consolas"/>
                  <w:sz w:val="18"/>
                </w:rPr>
                <w:fldChar w:fldCharType="separate"/>
              </w:r>
              <w:r>
                <w:rPr>
                  <w:rFonts w:ascii="Consolas" w:hAnsi="Consolas"/>
                  <w:sz w:val="18"/>
                </w:rPr>
                <w:t>+WSCNC</w:t>
              </w:r>
              <w:r>
                <w:rPr>
                  <w:rFonts w:ascii="Consolas" w:hAnsi="Consolas"/>
                  <w:sz w:val="18"/>
                </w:rPr>
                <w:fldChar w:fldCharType="end"/>
              </w:r>
              <w:r>
                <w:rPr>
                  <w:rFonts w:ascii="Consolas" w:hAnsi="Consolas"/>
                  <w:sz w:val="18"/>
                </w:rPr>
                <w:t>=&lt;param_id&gt;,&lt;param_val&gt;</w:t>
              </w:r>
            </w:ins>
          </w:p>
        </w:tc>
        <w:tc>
          <w:tcPr>
            <w:tcW w:w="1935" w:type="dxa"/>
            <w:tcBorders>
              <w:top w:val="single" w:sz="4" w:space="0" w:color="BFBFBF" w:themeColor="background1" w:themeShade="BF"/>
              <w:left w:val="nil"/>
              <w:bottom w:val="single" w:sz="4" w:space="0" w:color="auto"/>
              <w:right w:val="nil"/>
            </w:tcBorders>
            <w:hideMark/>
          </w:tcPr>
          <w:p w14:paraId="5A2A280A" w14:textId="77777777" w:rsidR="00F90409" w:rsidRDefault="00F90409">
            <w:pPr>
              <w:rPr>
                <w:ins w:id="23" w:author="Himanshu Seth - I21391" w:date="2022-06-17T19:17:00Z"/>
                <w:rFonts w:cstheme="minorHAnsi"/>
                <w:sz w:val="20"/>
              </w:rPr>
            </w:pPr>
            <w:ins w:id="24" w:author="Himanshu Seth - I21391" w:date="2022-06-17T19:17:00Z">
              <w:r>
                <w:rPr>
                  <w:rFonts w:cstheme="minorHAnsi"/>
                  <w:sz w:val="20"/>
                </w:rPr>
                <w:t>Set configuration</w:t>
              </w:r>
            </w:ins>
          </w:p>
        </w:tc>
      </w:tr>
    </w:tbl>
    <w:p w14:paraId="546BC246" w14:textId="77777777" w:rsidR="00F90409" w:rsidRDefault="00F90409" w:rsidP="00F90409">
      <w:pPr>
        <w:pStyle w:val="Heading3"/>
        <w:rPr>
          <w:ins w:id="25" w:author="Himanshu Seth - I21391" w:date="2022-06-17T19:17:00Z"/>
          <w:rFonts w:ascii="Consolas" w:hAnsi="Consolas"/>
        </w:rPr>
      </w:pPr>
      <w:ins w:id="26" w:author="Himanshu Seth - I21391" w:date="2022-06-17T19:17:00Z">
        <w:r>
          <w:t>Supported Parameters</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414"/>
        <w:gridCol w:w="2520"/>
        <w:gridCol w:w="900"/>
        <w:gridCol w:w="4950"/>
      </w:tblGrid>
      <w:tr w:rsidR="00F90409" w14:paraId="269B6DF3" w14:textId="77777777" w:rsidTr="00F90409">
        <w:trPr>
          <w:ins w:id="27" w:author="Himanshu Seth - I21391" w:date="2022-06-17T19:17:00Z"/>
        </w:trPr>
        <w:tc>
          <w:tcPr>
            <w:tcW w:w="414" w:type="dxa"/>
            <w:tcBorders>
              <w:top w:val="single" w:sz="12" w:space="0" w:color="auto"/>
              <w:left w:val="nil"/>
              <w:bottom w:val="single" w:sz="12" w:space="0" w:color="auto"/>
              <w:right w:val="nil"/>
            </w:tcBorders>
            <w:vAlign w:val="center"/>
            <w:hideMark/>
          </w:tcPr>
          <w:p w14:paraId="4508D3BE" w14:textId="77777777" w:rsidR="00F90409" w:rsidRDefault="00F90409">
            <w:pPr>
              <w:rPr>
                <w:ins w:id="28" w:author="Himanshu Seth - I21391" w:date="2022-06-17T19:17:00Z"/>
                <w:rFonts w:cstheme="minorHAnsi"/>
              </w:rPr>
            </w:pPr>
            <w:ins w:id="29" w:author="Himanshu Seth - I21391" w:date="2022-06-17T19:17:00Z">
              <w:r>
                <w:rPr>
                  <w:rFonts w:cstheme="minorHAnsi"/>
                </w:rPr>
                <w:t>ID</w:t>
              </w:r>
            </w:ins>
          </w:p>
        </w:tc>
        <w:tc>
          <w:tcPr>
            <w:tcW w:w="2520" w:type="dxa"/>
            <w:tcBorders>
              <w:top w:val="single" w:sz="12" w:space="0" w:color="auto"/>
              <w:left w:val="nil"/>
              <w:bottom w:val="single" w:sz="12" w:space="0" w:color="auto"/>
              <w:right w:val="nil"/>
            </w:tcBorders>
            <w:vAlign w:val="center"/>
            <w:hideMark/>
          </w:tcPr>
          <w:p w14:paraId="7EAFF178" w14:textId="77777777" w:rsidR="00F90409" w:rsidRDefault="00F90409">
            <w:pPr>
              <w:rPr>
                <w:ins w:id="30" w:author="Himanshu Seth - I21391" w:date="2022-06-17T19:17:00Z"/>
                <w:rFonts w:cstheme="minorHAnsi"/>
              </w:rPr>
            </w:pPr>
            <w:ins w:id="31" w:author="Himanshu Seth - I21391" w:date="2022-06-17T19:17:00Z">
              <w:r>
                <w:rPr>
                  <w:rFonts w:cstheme="minorHAnsi"/>
                </w:rPr>
                <w:t>Name &amp; Default Value</w:t>
              </w:r>
            </w:ins>
          </w:p>
        </w:tc>
        <w:tc>
          <w:tcPr>
            <w:tcW w:w="900" w:type="dxa"/>
            <w:tcBorders>
              <w:top w:val="single" w:sz="12" w:space="0" w:color="auto"/>
              <w:left w:val="nil"/>
              <w:bottom w:val="single" w:sz="12" w:space="0" w:color="auto"/>
              <w:right w:val="nil"/>
            </w:tcBorders>
            <w:vAlign w:val="center"/>
            <w:hideMark/>
          </w:tcPr>
          <w:p w14:paraId="3ECF7371" w14:textId="77777777" w:rsidR="00F90409" w:rsidRDefault="00F90409">
            <w:pPr>
              <w:rPr>
                <w:ins w:id="32" w:author="Himanshu Seth - I21391" w:date="2022-06-17T19:17:00Z"/>
                <w:rFonts w:cstheme="minorHAnsi"/>
              </w:rPr>
            </w:pPr>
            <w:ins w:id="33" w:author="Himanshu Seth - I21391" w:date="2022-06-17T19:17:00Z">
              <w:r>
                <w:rPr>
                  <w:rFonts w:cstheme="minorHAnsi"/>
                </w:rPr>
                <w:t>Type</w:t>
              </w:r>
            </w:ins>
          </w:p>
        </w:tc>
        <w:tc>
          <w:tcPr>
            <w:tcW w:w="4950" w:type="dxa"/>
            <w:tcBorders>
              <w:top w:val="single" w:sz="12" w:space="0" w:color="auto"/>
              <w:left w:val="nil"/>
              <w:bottom w:val="single" w:sz="12" w:space="0" w:color="auto"/>
              <w:right w:val="nil"/>
            </w:tcBorders>
            <w:vAlign w:val="center"/>
            <w:hideMark/>
          </w:tcPr>
          <w:p w14:paraId="378C90CA" w14:textId="77777777" w:rsidR="00F90409" w:rsidRDefault="00F90409">
            <w:pPr>
              <w:rPr>
                <w:ins w:id="34" w:author="Himanshu Seth - I21391" w:date="2022-06-17T19:17:00Z"/>
                <w:rFonts w:cstheme="minorHAnsi"/>
              </w:rPr>
            </w:pPr>
            <w:ins w:id="35" w:author="Himanshu Seth - I21391" w:date="2022-06-17T19:17:00Z">
              <w:r>
                <w:rPr>
                  <w:rFonts w:cstheme="minorHAnsi"/>
                </w:rPr>
                <w:t>Description</w:t>
              </w:r>
            </w:ins>
          </w:p>
        </w:tc>
      </w:tr>
      <w:tr w:rsidR="00F90409" w14:paraId="03E3575E" w14:textId="77777777" w:rsidTr="00F90409">
        <w:trPr>
          <w:ins w:id="36" w:author="Himanshu Seth - I21391" w:date="2022-06-17T19:17:00Z"/>
        </w:trPr>
        <w:tc>
          <w:tcPr>
            <w:tcW w:w="414" w:type="dxa"/>
            <w:tcBorders>
              <w:top w:val="single" w:sz="12" w:space="0" w:color="auto"/>
              <w:left w:val="nil"/>
              <w:bottom w:val="single" w:sz="4" w:space="0" w:color="BFBFBF" w:themeColor="background1" w:themeShade="BF"/>
              <w:right w:val="nil"/>
            </w:tcBorders>
            <w:vAlign w:val="center"/>
            <w:hideMark/>
          </w:tcPr>
          <w:p w14:paraId="33D5D194" w14:textId="77777777" w:rsidR="00F90409" w:rsidRDefault="00F90409">
            <w:pPr>
              <w:rPr>
                <w:ins w:id="37" w:author="Himanshu Seth - I21391" w:date="2022-06-17T19:17:00Z"/>
                <w:rFonts w:cstheme="minorHAnsi"/>
                <w:sz w:val="18"/>
                <w:szCs w:val="18"/>
              </w:rPr>
            </w:pPr>
            <w:ins w:id="38" w:author="Himanshu Seth - I21391" w:date="2022-06-17T19:17:00Z">
              <w:r>
                <w:rPr>
                  <w:rFonts w:cstheme="minorHAnsi"/>
                  <w:sz w:val="18"/>
                  <w:szCs w:val="18"/>
                </w:rPr>
                <w:t>1</w:t>
              </w:r>
            </w:ins>
          </w:p>
        </w:tc>
        <w:tc>
          <w:tcPr>
            <w:tcW w:w="2520" w:type="dxa"/>
            <w:tcBorders>
              <w:top w:val="single" w:sz="12" w:space="0" w:color="auto"/>
              <w:left w:val="nil"/>
              <w:bottom w:val="single" w:sz="4" w:space="0" w:color="BFBFBF" w:themeColor="background1" w:themeShade="BF"/>
              <w:right w:val="nil"/>
            </w:tcBorders>
            <w:vAlign w:val="center"/>
            <w:hideMark/>
          </w:tcPr>
          <w:p w14:paraId="2CD5ED7D" w14:textId="77777777" w:rsidR="00F90409" w:rsidRDefault="00F90409">
            <w:pPr>
              <w:rPr>
                <w:ins w:id="39" w:author="Himanshu Seth - I21391" w:date="2022-06-17T19:17:00Z"/>
                <w:rFonts w:cstheme="minorHAnsi"/>
                <w:sz w:val="18"/>
                <w:szCs w:val="18"/>
              </w:rPr>
            </w:pPr>
            <w:ins w:id="40" w:author="Himanshu Seth - I21391" w:date="2022-06-17T19:17:00Z">
              <w:r>
                <w:rPr>
                  <w:rFonts w:cstheme="minorHAnsi"/>
                  <w:sz w:val="18"/>
                  <w:szCs w:val="18"/>
                </w:rPr>
                <w:t>&lt;SCAN_TIME&gt;</w:t>
              </w:r>
            </w:ins>
          </w:p>
        </w:tc>
        <w:tc>
          <w:tcPr>
            <w:tcW w:w="900" w:type="dxa"/>
            <w:tcBorders>
              <w:top w:val="single" w:sz="12" w:space="0" w:color="auto"/>
              <w:left w:val="nil"/>
              <w:bottom w:val="single" w:sz="4" w:space="0" w:color="BFBFBF" w:themeColor="background1" w:themeShade="BF"/>
              <w:right w:val="nil"/>
            </w:tcBorders>
            <w:hideMark/>
          </w:tcPr>
          <w:p w14:paraId="26049C45" w14:textId="77777777" w:rsidR="00F90409" w:rsidRDefault="00F90409">
            <w:pPr>
              <w:rPr>
                <w:ins w:id="41" w:author="Himanshu Seth - I21391" w:date="2022-06-17T19:17:00Z"/>
                <w:rFonts w:cstheme="minorHAnsi"/>
                <w:sz w:val="18"/>
                <w:szCs w:val="18"/>
              </w:rPr>
            </w:pPr>
            <w:ins w:id="42" w:author="Himanshu Seth - I21391" w:date="2022-06-17T19:17:00Z">
              <w:r>
                <w:rPr>
                  <w:rFonts w:cstheme="minorHAnsi"/>
                  <w:sz w:val="18"/>
                  <w:szCs w:val="18"/>
                </w:rPr>
                <w:t>Integer</w:t>
              </w:r>
            </w:ins>
          </w:p>
        </w:tc>
        <w:tc>
          <w:tcPr>
            <w:tcW w:w="4950" w:type="dxa"/>
            <w:tcBorders>
              <w:top w:val="single" w:sz="12" w:space="0" w:color="auto"/>
              <w:left w:val="nil"/>
              <w:bottom w:val="single" w:sz="4" w:space="0" w:color="BFBFBF" w:themeColor="background1" w:themeShade="BF"/>
              <w:right w:val="nil"/>
            </w:tcBorders>
            <w:vAlign w:val="center"/>
            <w:hideMark/>
          </w:tcPr>
          <w:p w14:paraId="19EBBDF6" w14:textId="77777777" w:rsidR="00F90409" w:rsidRDefault="00F90409">
            <w:pPr>
              <w:rPr>
                <w:ins w:id="43" w:author="Himanshu Seth - I21391" w:date="2022-06-17T19:17:00Z"/>
                <w:rFonts w:cstheme="minorHAnsi"/>
                <w:sz w:val="18"/>
                <w:szCs w:val="18"/>
              </w:rPr>
            </w:pPr>
            <w:ins w:id="44" w:author="Himanshu Seth - I21391" w:date="2022-06-17T19:17:00Z">
              <w:r>
                <w:rPr>
                  <w:rFonts w:cstheme="minorHAnsi"/>
                  <w:sz w:val="18"/>
                  <w:szCs w:val="18"/>
                </w:rPr>
                <w:t>The time in milliseconds to wait for probe responses</w:t>
              </w:r>
            </w:ins>
          </w:p>
        </w:tc>
      </w:tr>
      <w:tr w:rsidR="00F90409" w14:paraId="6B661B1C" w14:textId="77777777" w:rsidTr="00F90409">
        <w:trPr>
          <w:ins w:id="45" w:author="Himanshu Seth - I21391" w:date="2022-06-17T19:17:00Z"/>
        </w:trPr>
        <w:tc>
          <w:tcPr>
            <w:tcW w:w="414" w:type="dxa"/>
            <w:tcBorders>
              <w:top w:val="single" w:sz="4" w:space="0" w:color="BFBFBF" w:themeColor="background1" w:themeShade="BF"/>
              <w:left w:val="nil"/>
              <w:bottom w:val="single" w:sz="4" w:space="0" w:color="BFBFBF" w:themeColor="background1" w:themeShade="BF"/>
              <w:right w:val="nil"/>
            </w:tcBorders>
            <w:vAlign w:val="center"/>
            <w:hideMark/>
          </w:tcPr>
          <w:p w14:paraId="439B7230" w14:textId="77777777" w:rsidR="00F90409" w:rsidRDefault="00F90409">
            <w:pPr>
              <w:rPr>
                <w:ins w:id="46" w:author="Himanshu Seth - I21391" w:date="2022-06-17T19:17:00Z"/>
                <w:rFonts w:cstheme="minorHAnsi"/>
                <w:sz w:val="18"/>
                <w:szCs w:val="18"/>
              </w:rPr>
            </w:pPr>
            <w:ins w:id="47" w:author="Himanshu Seth - I21391" w:date="2022-06-17T19:17:00Z">
              <w:r>
                <w:rPr>
                  <w:rFonts w:cstheme="minorHAnsi"/>
                  <w:sz w:val="18"/>
                  <w:szCs w:val="18"/>
                </w:rPr>
                <w:t>2</w:t>
              </w:r>
            </w:ins>
          </w:p>
        </w:tc>
        <w:tc>
          <w:tcPr>
            <w:tcW w:w="2520" w:type="dxa"/>
            <w:tcBorders>
              <w:top w:val="single" w:sz="4" w:space="0" w:color="BFBFBF" w:themeColor="background1" w:themeShade="BF"/>
              <w:left w:val="nil"/>
              <w:bottom w:val="single" w:sz="4" w:space="0" w:color="BFBFBF" w:themeColor="background1" w:themeShade="BF"/>
              <w:right w:val="nil"/>
            </w:tcBorders>
            <w:vAlign w:val="center"/>
            <w:hideMark/>
          </w:tcPr>
          <w:p w14:paraId="3D786864" w14:textId="77777777" w:rsidR="00F90409" w:rsidRDefault="00F90409">
            <w:pPr>
              <w:rPr>
                <w:ins w:id="48" w:author="Himanshu Seth - I21391" w:date="2022-06-17T19:17:00Z"/>
                <w:rFonts w:cstheme="minorHAnsi"/>
                <w:sz w:val="18"/>
                <w:szCs w:val="18"/>
              </w:rPr>
            </w:pPr>
            <w:ins w:id="49" w:author="Himanshu Seth - I21391" w:date="2022-06-17T19:17:00Z">
              <w:r>
                <w:rPr>
                  <w:rFonts w:cstheme="minorHAnsi"/>
                  <w:sz w:val="18"/>
                  <w:szCs w:val="18"/>
                </w:rPr>
                <w:t>&lt;PASV_LISTEN&gt;</w:t>
              </w:r>
            </w:ins>
          </w:p>
        </w:tc>
        <w:tc>
          <w:tcPr>
            <w:tcW w:w="900" w:type="dxa"/>
            <w:tcBorders>
              <w:top w:val="single" w:sz="4" w:space="0" w:color="BFBFBF" w:themeColor="background1" w:themeShade="BF"/>
              <w:left w:val="nil"/>
              <w:bottom w:val="single" w:sz="4" w:space="0" w:color="BFBFBF" w:themeColor="background1" w:themeShade="BF"/>
              <w:right w:val="nil"/>
            </w:tcBorders>
            <w:hideMark/>
          </w:tcPr>
          <w:p w14:paraId="4F498CB5" w14:textId="77777777" w:rsidR="00F90409" w:rsidRDefault="00F90409">
            <w:pPr>
              <w:rPr>
                <w:ins w:id="50" w:author="Himanshu Seth - I21391" w:date="2022-06-17T19:17:00Z"/>
                <w:rFonts w:cstheme="minorHAnsi"/>
                <w:sz w:val="18"/>
                <w:szCs w:val="18"/>
              </w:rPr>
            </w:pPr>
            <w:ins w:id="51" w:author="Himanshu Seth - I21391" w:date="2022-06-17T19:17:00Z">
              <w:r>
                <w:rPr>
                  <w:rFonts w:cstheme="minorHAnsi"/>
                  <w:sz w:val="18"/>
                  <w:szCs w:val="18"/>
                </w:rPr>
                <w:t>Integer</w:t>
              </w:r>
            </w:ins>
          </w:p>
        </w:tc>
        <w:tc>
          <w:tcPr>
            <w:tcW w:w="4950" w:type="dxa"/>
            <w:tcBorders>
              <w:top w:val="single" w:sz="4" w:space="0" w:color="BFBFBF" w:themeColor="background1" w:themeShade="BF"/>
              <w:left w:val="nil"/>
              <w:bottom w:val="single" w:sz="4" w:space="0" w:color="BFBFBF" w:themeColor="background1" w:themeShade="BF"/>
              <w:right w:val="nil"/>
            </w:tcBorders>
            <w:vAlign w:val="center"/>
            <w:hideMark/>
          </w:tcPr>
          <w:p w14:paraId="53A7E76D" w14:textId="77777777" w:rsidR="00F90409" w:rsidRDefault="00F90409">
            <w:pPr>
              <w:rPr>
                <w:ins w:id="52" w:author="Himanshu Seth - I21391" w:date="2022-06-17T19:17:00Z"/>
                <w:rFonts w:cstheme="minorHAnsi"/>
                <w:sz w:val="18"/>
                <w:szCs w:val="18"/>
              </w:rPr>
            </w:pPr>
            <w:ins w:id="53" w:author="Himanshu Seth - I21391" w:date="2022-06-17T19:17:00Z">
              <w:r>
                <w:rPr>
                  <w:rFonts w:cstheme="minorHAnsi"/>
                  <w:sz w:val="18"/>
                  <w:szCs w:val="18"/>
                </w:rPr>
                <w:t>The time in milliseconds to wait for beacons</w:t>
              </w:r>
            </w:ins>
          </w:p>
        </w:tc>
      </w:tr>
    </w:tbl>
    <w:p w14:paraId="472AEB32" w14:textId="77777777" w:rsidR="00F90409" w:rsidRDefault="00F90409" w:rsidP="00F90409">
      <w:pPr>
        <w:pStyle w:val="Heading3"/>
        <w:rPr>
          <w:ins w:id="54" w:author="Himanshu Seth - I21391" w:date="2022-06-17T19:17:00Z"/>
        </w:rPr>
      </w:pPr>
      <w:ins w:id="55" w:author="Himanshu Seth - I21391" w:date="2022-06-17T19:17:00Z">
        <w:r>
          <w:t>Response Syntax</w:t>
        </w:r>
      </w:ins>
    </w:p>
    <w:tbl>
      <w:tblPr>
        <w:tblStyle w:val="TableGrid"/>
        <w:tblW w:w="8745" w:type="dxa"/>
        <w:tblInd w:w="607" w:type="dxa"/>
        <w:tblLayout w:type="fixed"/>
        <w:tblLook w:val="04A0" w:firstRow="1" w:lastRow="0" w:firstColumn="1" w:lastColumn="0" w:noHBand="0" w:noVBand="1"/>
      </w:tblPr>
      <w:tblGrid>
        <w:gridCol w:w="6620"/>
        <w:gridCol w:w="2125"/>
      </w:tblGrid>
      <w:tr w:rsidR="00F90409" w14:paraId="1340F05A" w14:textId="77777777" w:rsidTr="00F90409">
        <w:trPr>
          <w:ins w:id="56" w:author="Himanshu Seth - I21391" w:date="2022-06-17T19:17:00Z"/>
        </w:trPr>
        <w:tc>
          <w:tcPr>
            <w:tcW w:w="6623" w:type="dxa"/>
            <w:tcBorders>
              <w:top w:val="single" w:sz="12" w:space="0" w:color="auto"/>
              <w:left w:val="nil"/>
              <w:bottom w:val="single" w:sz="12" w:space="0" w:color="auto"/>
              <w:right w:val="nil"/>
            </w:tcBorders>
            <w:hideMark/>
          </w:tcPr>
          <w:p w14:paraId="548DB7E7" w14:textId="77777777" w:rsidR="00F90409" w:rsidRDefault="00F90409">
            <w:pPr>
              <w:rPr>
                <w:ins w:id="57" w:author="Himanshu Seth - I21391" w:date="2022-06-17T19:17:00Z"/>
                <w:rFonts w:cstheme="minorHAnsi"/>
              </w:rPr>
            </w:pPr>
            <w:ins w:id="58" w:author="Himanshu Seth - I21391" w:date="2022-06-17T19:17:00Z">
              <w:r>
                <w:rPr>
                  <w:rFonts w:cstheme="minorHAnsi"/>
                </w:rPr>
                <w:t>Response</w:t>
              </w:r>
            </w:ins>
          </w:p>
        </w:tc>
        <w:tc>
          <w:tcPr>
            <w:tcW w:w="2126" w:type="dxa"/>
            <w:tcBorders>
              <w:top w:val="single" w:sz="12" w:space="0" w:color="auto"/>
              <w:left w:val="nil"/>
              <w:bottom w:val="single" w:sz="12" w:space="0" w:color="auto"/>
              <w:right w:val="nil"/>
            </w:tcBorders>
            <w:hideMark/>
          </w:tcPr>
          <w:p w14:paraId="5BD4F17B" w14:textId="77777777" w:rsidR="00F90409" w:rsidRDefault="00F90409">
            <w:pPr>
              <w:rPr>
                <w:ins w:id="59" w:author="Himanshu Seth - I21391" w:date="2022-06-17T19:17:00Z"/>
                <w:rFonts w:cstheme="minorHAnsi"/>
              </w:rPr>
            </w:pPr>
            <w:ins w:id="60" w:author="Himanshu Seth - I21391" w:date="2022-06-17T19:17:00Z">
              <w:r>
                <w:rPr>
                  <w:rFonts w:cstheme="minorHAnsi"/>
                </w:rPr>
                <w:t>Description</w:t>
              </w:r>
            </w:ins>
          </w:p>
        </w:tc>
      </w:tr>
      <w:tr w:rsidR="00F90409" w14:paraId="3F6C3FCF" w14:textId="77777777" w:rsidTr="00F90409">
        <w:trPr>
          <w:ins w:id="61" w:author="Himanshu Seth - I21391" w:date="2022-06-17T19:17:00Z"/>
        </w:trPr>
        <w:tc>
          <w:tcPr>
            <w:tcW w:w="6623" w:type="dxa"/>
            <w:tcBorders>
              <w:top w:val="single" w:sz="12" w:space="0" w:color="auto"/>
              <w:left w:val="nil"/>
              <w:bottom w:val="single" w:sz="4" w:space="0" w:color="BFBFBF" w:themeColor="background1" w:themeShade="BF"/>
              <w:right w:val="nil"/>
            </w:tcBorders>
            <w:hideMark/>
          </w:tcPr>
          <w:p w14:paraId="3D51590E" w14:textId="77777777" w:rsidR="00F90409" w:rsidRDefault="00F90409">
            <w:pPr>
              <w:rPr>
                <w:ins w:id="62" w:author="Himanshu Seth - I21391" w:date="2022-06-17T19:17:00Z"/>
                <w:rFonts w:ascii="Consolas" w:hAnsi="Consolas"/>
                <w:sz w:val="18"/>
              </w:rPr>
            </w:pPr>
            <w:ins w:id="63" w:author="Himanshu Seth - I21391" w:date="2022-06-17T19:17:00Z">
              <w:r>
                <w:rPr>
                  <w:rFonts w:ascii="Consolas" w:hAnsi="Consolas"/>
                  <w:sz w:val="18"/>
                </w:rPr>
                <w:fldChar w:fldCharType="begin"/>
              </w:r>
              <w:r>
                <w:rPr>
                  <w:rFonts w:ascii="Consolas" w:hAnsi="Consolas"/>
                  <w:sz w:val="18"/>
                </w:rPr>
                <w:instrText xml:space="preserve"> DOCPROPERTY  tagc_scan_config  \* MERGEFORMAT </w:instrText>
              </w:r>
              <w:r>
                <w:rPr>
                  <w:rFonts w:ascii="Consolas" w:hAnsi="Consolas"/>
                  <w:sz w:val="18"/>
                </w:rPr>
                <w:fldChar w:fldCharType="separate"/>
              </w:r>
              <w:r>
                <w:rPr>
                  <w:rFonts w:ascii="Consolas" w:hAnsi="Consolas"/>
                  <w:sz w:val="18"/>
                </w:rPr>
                <w:t>+WSCNC</w:t>
              </w:r>
              <w:r>
                <w:rPr>
                  <w:rFonts w:ascii="Consolas" w:hAnsi="Consolas"/>
                  <w:sz w:val="18"/>
                </w:rPr>
                <w:fldChar w:fldCharType="end"/>
              </w:r>
              <w:r>
                <w:rPr>
                  <w:rFonts w:ascii="Consolas" w:hAnsi="Consolas"/>
                  <w:sz w:val="18"/>
                </w:rPr>
                <w:t>:&lt;param_id&gt;,&lt;param_val&gt;</w:t>
              </w:r>
            </w:ins>
          </w:p>
        </w:tc>
        <w:tc>
          <w:tcPr>
            <w:tcW w:w="2126" w:type="dxa"/>
            <w:tcBorders>
              <w:top w:val="single" w:sz="12" w:space="0" w:color="auto"/>
              <w:left w:val="nil"/>
              <w:bottom w:val="single" w:sz="4" w:space="0" w:color="BFBFBF" w:themeColor="background1" w:themeShade="BF"/>
              <w:right w:val="nil"/>
            </w:tcBorders>
            <w:hideMark/>
          </w:tcPr>
          <w:p w14:paraId="74D235F0" w14:textId="77777777" w:rsidR="00F90409" w:rsidRDefault="00F90409">
            <w:pPr>
              <w:rPr>
                <w:ins w:id="64" w:author="Himanshu Seth - I21391" w:date="2022-06-17T19:17:00Z"/>
                <w:rFonts w:cstheme="minorHAnsi"/>
                <w:sz w:val="20"/>
              </w:rPr>
            </w:pPr>
            <w:ins w:id="65" w:author="Himanshu Seth - I21391" w:date="2022-06-17T19:17:00Z">
              <w:r>
                <w:rPr>
                  <w:rFonts w:cstheme="minorHAnsi"/>
                  <w:sz w:val="20"/>
                </w:rPr>
                <w:t>Read response</w:t>
              </w:r>
            </w:ins>
          </w:p>
        </w:tc>
      </w:tr>
      <w:tr w:rsidR="00F90409" w14:paraId="6CD44D68" w14:textId="77777777" w:rsidTr="00F90409">
        <w:trPr>
          <w:ins w:id="66" w:author="Himanshu Seth - I21391" w:date="2022-06-17T19:17:00Z"/>
        </w:trPr>
        <w:tc>
          <w:tcPr>
            <w:tcW w:w="6623" w:type="dxa"/>
            <w:tcBorders>
              <w:top w:val="single" w:sz="4" w:space="0" w:color="BFBFBF" w:themeColor="background1" w:themeShade="BF"/>
              <w:left w:val="nil"/>
              <w:bottom w:val="single" w:sz="4" w:space="0" w:color="BFBFBF" w:themeColor="background1" w:themeShade="BF"/>
              <w:right w:val="nil"/>
            </w:tcBorders>
            <w:hideMark/>
          </w:tcPr>
          <w:p w14:paraId="36D8B959" w14:textId="77777777" w:rsidR="00F90409" w:rsidRDefault="00F90409">
            <w:pPr>
              <w:rPr>
                <w:ins w:id="67" w:author="Himanshu Seth - I21391" w:date="2022-06-17T19:17:00Z"/>
                <w:rFonts w:ascii="Consolas" w:hAnsi="Consolas"/>
                <w:sz w:val="18"/>
              </w:rPr>
            </w:pPr>
            <w:ins w:id="68" w:author="Himanshu Seth - I21391" w:date="2022-06-17T19:17:00Z">
              <w:r>
                <w:rPr>
                  <w:rFonts w:ascii="Consolas" w:hAnsi="Consolas"/>
                  <w:sz w:val="18"/>
                </w:rPr>
                <w:t>OK</w:t>
              </w:r>
            </w:ins>
          </w:p>
        </w:tc>
        <w:tc>
          <w:tcPr>
            <w:tcW w:w="2126" w:type="dxa"/>
            <w:tcBorders>
              <w:top w:val="single" w:sz="4" w:space="0" w:color="BFBFBF" w:themeColor="background1" w:themeShade="BF"/>
              <w:left w:val="nil"/>
              <w:bottom w:val="single" w:sz="4" w:space="0" w:color="BFBFBF" w:themeColor="background1" w:themeShade="BF"/>
              <w:right w:val="nil"/>
            </w:tcBorders>
            <w:hideMark/>
          </w:tcPr>
          <w:p w14:paraId="334B5A4F" w14:textId="77777777" w:rsidR="00F90409" w:rsidRDefault="00F90409">
            <w:pPr>
              <w:rPr>
                <w:ins w:id="69" w:author="Himanshu Seth - I21391" w:date="2022-06-17T19:17:00Z"/>
                <w:rFonts w:cstheme="minorHAnsi"/>
                <w:sz w:val="20"/>
              </w:rPr>
            </w:pPr>
            <w:ins w:id="70" w:author="Himanshu Seth - I21391" w:date="2022-06-17T19:17:00Z">
              <w:r>
                <w:rPr>
                  <w:rFonts w:cstheme="minorHAnsi"/>
                  <w:sz w:val="20"/>
                </w:rPr>
                <w:t>Successful response</w:t>
              </w:r>
            </w:ins>
          </w:p>
        </w:tc>
      </w:tr>
      <w:tr w:rsidR="00F90409" w14:paraId="70FC9F1D" w14:textId="77777777" w:rsidTr="00F90409">
        <w:trPr>
          <w:ins w:id="71" w:author="Himanshu Seth - I21391" w:date="2022-06-17T19:17:00Z"/>
        </w:trPr>
        <w:tc>
          <w:tcPr>
            <w:tcW w:w="6623" w:type="dxa"/>
            <w:tcBorders>
              <w:top w:val="single" w:sz="4" w:space="0" w:color="BFBFBF" w:themeColor="background1" w:themeShade="BF"/>
              <w:left w:val="nil"/>
              <w:bottom w:val="single" w:sz="4" w:space="0" w:color="auto"/>
              <w:right w:val="nil"/>
            </w:tcBorders>
            <w:hideMark/>
          </w:tcPr>
          <w:p w14:paraId="27AA7E47" w14:textId="77777777" w:rsidR="00F90409" w:rsidRDefault="00F90409">
            <w:pPr>
              <w:rPr>
                <w:ins w:id="72" w:author="Himanshu Seth - I21391" w:date="2022-06-17T19:17:00Z"/>
                <w:rFonts w:ascii="Consolas" w:hAnsi="Consolas"/>
                <w:sz w:val="18"/>
              </w:rPr>
            </w:pPr>
            <w:ins w:id="73" w:author="Himanshu Seth - I21391" w:date="2022-06-17T19:17:00Z">
              <w:r>
                <w:rPr>
                  <w:rFonts w:ascii="Consolas" w:hAnsi="Consolas"/>
                  <w:sz w:val="18"/>
                </w:rPr>
                <w:t>ERROR:&lt;ERROR_CODE&gt;</w:t>
              </w:r>
            </w:ins>
          </w:p>
        </w:tc>
        <w:tc>
          <w:tcPr>
            <w:tcW w:w="2126" w:type="dxa"/>
            <w:tcBorders>
              <w:top w:val="single" w:sz="4" w:space="0" w:color="BFBFBF" w:themeColor="background1" w:themeShade="BF"/>
              <w:left w:val="nil"/>
              <w:bottom w:val="single" w:sz="4" w:space="0" w:color="auto"/>
              <w:right w:val="nil"/>
            </w:tcBorders>
            <w:hideMark/>
          </w:tcPr>
          <w:p w14:paraId="52BB280F" w14:textId="77777777" w:rsidR="00F90409" w:rsidRDefault="00F90409">
            <w:pPr>
              <w:rPr>
                <w:ins w:id="74" w:author="Himanshu Seth - I21391" w:date="2022-06-17T19:17:00Z"/>
                <w:rFonts w:cstheme="minorHAnsi"/>
                <w:sz w:val="20"/>
              </w:rPr>
            </w:pPr>
            <w:ins w:id="75" w:author="Himanshu Seth - I21391" w:date="2022-06-17T19:17:00Z">
              <w:r>
                <w:rPr>
                  <w:rFonts w:cstheme="minorHAnsi"/>
                  <w:sz w:val="20"/>
                </w:rPr>
                <w:t>Error response</w:t>
              </w:r>
            </w:ins>
          </w:p>
        </w:tc>
      </w:tr>
    </w:tbl>
    <w:p w14:paraId="2671094F" w14:textId="77777777" w:rsidR="00F90409" w:rsidRDefault="00F90409" w:rsidP="00F90409">
      <w:pPr>
        <w:pStyle w:val="Heading3"/>
        <w:rPr>
          <w:ins w:id="76" w:author="Himanshu Seth - I21391" w:date="2022-06-17T19:17:00Z"/>
        </w:rPr>
      </w:pPr>
      <w:ins w:id="77" w:author="Himanshu Seth - I21391" w:date="2022-06-17T19:17:00Z">
        <w:r>
          <w:t xml:space="preserve">Examples: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F90409" w14:paraId="6FC6C64D" w14:textId="77777777" w:rsidTr="00F90409">
        <w:trPr>
          <w:ins w:id="78" w:author="Himanshu Seth - I21391" w:date="2022-06-17T19:17:00Z"/>
        </w:trPr>
        <w:tc>
          <w:tcPr>
            <w:tcW w:w="4860" w:type="dxa"/>
            <w:hideMark/>
          </w:tcPr>
          <w:p w14:paraId="597ED338" w14:textId="77777777" w:rsidR="00F90409" w:rsidRDefault="00F90409">
            <w:pPr>
              <w:rPr>
                <w:ins w:id="79" w:author="Himanshu Seth - I21391" w:date="2022-06-17T19:17:00Z"/>
                <w:rFonts w:ascii="Consolas" w:hAnsi="Consolas"/>
                <w:sz w:val="14"/>
              </w:rPr>
            </w:pPr>
            <w:ins w:id="80" w:author="Himanshu Seth - I21391" w:date="2022-06-17T19:17:00Z">
              <w:r>
                <w:rPr>
                  <w:rFonts w:ascii="Consolas" w:hAnsi="Consolas"/>
                  <w:sz w:val="14"/>
                </w:rPr>
                <w:t>AT</w:t>
              </w:r>
              <w:r>
                <w:rPr>
                  <w:rFonts w:ascii="Consolas" w:hAnsi="Consolas"/>
                  <w:sz w:val="14"/>
                </w:rPr>
                <w:fldChar w:fldCharType="begin"/>
              </w:r>
              <w:r>
                <w:rPr>
                  <w:rFonts w:ascii="Consolas" w:hAnsi="Consolas"/>
                  <w:sz w:val="14"/>
                </w:rPr>
                <w:instrText xml:space="preserve"> DOCPROPERTY  tagc_scan_config  \* MERGEFORMAT </w:instrText>
              </w:r>
              <w:r>
                <w:rPr>
                  <w:rFonts w:ascii="Consolas" w:hAnsi="Consolas"/>
                  <w:sz w:val="14"/>
                </w:rPr>
                <w:fldChar w:fldCharType="separate"/>
              </w:r>
              <w:r>
                <w:rPr>
                  <w:rFonts w:ascii="Consolas" w:hAnsi="Consolas"/>
                  <w:sz w:val="14"/>
                </w:rPr>
                <w:t>+WSCNC</w:t>
              </w:r>
              <w:r>
                <w:rPr>
                  <w:rFonts w:ascii="Consolas" w:hAnsi="Consolas"/>
                  <w:sz w:val="14"/>
                </w:rPr>
                <w:fldChar w:fldCharType="end"/>
              </w:r>
            </w:ins>
          </w:p>
        </w:tc>
        <w:tc>
          <w:tcPr>
            <w:tcW w:w="3780" w:type="dxa"/>
            <w:hideMark/>
          </w:tcPr>
          <w:p w14:paraId="7179FC09" w14:textId="77777777" w:rsidR="00F90409" w:rsidRDefault="00F90409">
            <w:pPr>
              <w:rPr>
                <w:ins w:id="81" w:author="Himanshu Seth - I21391" w:date="2022-06-17T19:17:00Z"/>
                <w:sz w:val="14"/>
              </w:rPr>
            </w:pPr>
            <w:ins w:id="82" w:author="Himanshu Seth - I21391" w:date="2022-06-17T19:17:00Z">
              <w:r>
                <w:rPr>
                  <w:sz w:val="14"/>
                </w:rPr>
                <w:t>Query the current active scan configuration settings</w:t>
              </w:r>
            </w:ins>
          </w:p>
        </w:tc>
      </w:tr>
      <w:tr w:rsidR="00F90409" w14:paraId="49583460" w14:textId="77777777" w:rsidTr="00F90409">
        <w:trPr>
          <w:ins w:id="83" w:author="Himanshu Seth - I21391" w:date="2022-06-17T19:17:00Z"/>
        </w:trPr>
        <w:tc>
          <w:tcPr>
            <w:tcW w:w="4860" w:type="dxa"/>
            <w:hideMark/>
          </w:tcPr>
          <w:p w14:paraId="37B25A81" w14:textId="77777777" w:rsidR="00F90409" w:rsidRDefault="00F90409">
            <w:pPr>
              <w:rPr>
                <w:ins w:id="84" w:author="Himanshu Seth - I21391" w:date="2022-06-17T19:17:00Z"/>
                <w:rFonts w:ascii="Consolas" w:hAnsi="Consolas"/>
                <w:sz w:val="14"/>
              </w:rPr>
            </w:pPr>
            <w:ins w:id="85" w:author="Himanshu Seth - I21391" w:date="2022-06-17T19:17:00Z">
              <w:r>
                <w:rPr>
                  <w:rFonts w:ascii="Consolas" w:hAnsi="Consolas"/>
                  <w:sz w:val="14"/>
                </w:rPr>
                <w:fldChar w:fldCharType="begin"/>
              </w:r>
              <w:r>
                <w:rPr>
                  <w:rFonts w:ascii="Consolas" w:hAnsi="Consolas"/>
                  <w:sz w:val="14"/>
                </w:rPr>
                <w:instrText xml:space="preserve"> DOCPROPERTY  tagc_scan_config  \* MERGEFORMAT </w:instrText>
              </w:r>
              <w:r>
                <w:rPr>
                  <w:rFonts w:ascii="Consolas" w:hAnsi="Consolas"/>
                  <w:sz w:val="14"/>
                </w:rPr>
                <w:fldChar w:fldCharType="separate"/>
              </w:r>
              <w:r>
                <w:rPr>
                  <w:rFonts w:ascii="Consolas" w:hAnsi="Consolas"/>
                  <w:sz w:val="14"/>
                </w:rPr>
                <w:t>+WSCNC</w:t>
              </w:r>
              <w:r>
                <w:rPr>
                  <w:rFonts w:ascii="Consolas" w:hAnsi="Consolas"/>
                  <w:sz w:val="14"/>
                </w:rPr>
                <w:fldChar w:fldCharType="end"/>
              </w:r>
              <w:r>
                <w:rPr>
                  <w:rFonts w:ascii="Consolas" w:hAnsi="Consolas"/>
                  <w:sz w:val="14"/>
                </w:rPr>
                <w:t>:1,30</w:t>
              </w:r>
            </w:ins>
          </w:p>
        </w:tc>
        <w:tc>
          <w:tcPr>
            <w:tcW w:w="3780" w:type="dxa"/>
            <w:hideMark/>
          </w:tcPr>
          <w:p w14:paraId="5046DB4F" w14:textId="77777777" w:rsidR="00F90409" w:rsidRDefault="00F90409">
            <w:pPr>
              <w:rPr>
                <w:ins w:id="86" w:author="Himanshu Seth - I21391" w:date="2022-06-17T19:17:00Z"/>
                <w:sz w:val="14"/>
              </w:rPr>
            </w:pPr>
            <w:ins w:id="87" w:author="Himanshu Seth - I21391" w:date="2022-06-17T19:17:00Z">
              <w:r>
                <w:rPr>
                  <w:sz w:val="14"/>
                </w:rPr>
                <w:t>30ms wait</w:t>
              </w:r>
            </w:ins>
          </w:p>
        </w:tc>
      </w:tr>
      <w:tr w:rsidR="00F90409" w14:paraId="21DD9B16" w14:textId="77777777" w:rsidTr="00F90409">
        <w:trPr>
          <w:ins w:id="88" w:author="Himanshu Seth - I21391" w:date="2022-06-17T19:17:00Z"/>
        </w:trPr>
        <w:tc>
          <w:tcPr>
            <w:tcW w:w="4860" w:type="dxa"/>
            <w:hideMark/>
          </w:tcPr>
          <w:p w14:paraId="57DE1613" w14:textId="77777777" w:rsidR="00F90409" w:rsidRDefault="00F90409">
            <w:pPr>
              <w:rPr>
                <w:ins w:id="89" w:author="Himanshu Seth - I21391" w:date="2022-06-17T19:17:00Z"/>
                <w:rFonts w:ascii="Consolas" w:hAnsi="Consolas"/>
                <w:sz w:val="14"/>
              </w:rPr>
            </w:pPr>
            <w:ins w:id="90" w:author="Himanshu Seth - I21391" w:date="2022-06-17T19:17:00Z">
              <w:r>
                <w:rPr>
                  <w:rFonts w:ascii="Consolas" w:hAnsi="Consolas"/>
                  <w:sz w:val="14"/>
                </w:rPr>
                <w:t>+WSCNC:2,300</w:t>
              </w:r>
            </w:ins>
          </w:p>
        </w:tc>
        <w:tc>
          <w:tcPr>
            <w:tcW w:w="3780" w:type="dxa"/>
            <w:hideMark/>
          </w:tcPr>
          <w:p w14:paraId="7E01B083" w14:textId="77777777" w:rsidR="00F90409" w:rsidRDefault="00F90409">
            <w:pPr>
              <w:rPr>
                <w:ins w:id="91" w:author="Himanshu Seth - I21391" w:date="2022-06-17T19:17:00Z"/>
                <w:sz w:val="14"/>
              </w:rPr>
            </w:pPr>
            <w:ins w:id="92" w:author="Himanshu Seth - I21391" w:date="2022-06-17T19:17:00Z">
              <w:r>
                <w:rPr>
                  <w:sz w:val="14"/>
                </w:rPr>
                <w:t>300ms duration for passive scans</w:t>
              </w:r>
            </w:ins>
          </w:p>
        </w:tc>
      </w:tr>
      <w:tr w:rsidR="00F90409" w14:paraId="4EF5EF99" w14:textId="77777777" w:rsidTr="00F90409">
        <w:trPr>
          <w:ins w:id="93" w:author="Himanshu Seth - I21391" w:date="2022-06-17T19:17:00Z"/>
        </w:trPr>
        <w:tc>
          <w:tcPr>
            <w:tcW w:w="4860" w:type="dxa"/>
            <w:hideMark/>
          </w:tcPr>
          <w:p w14:paraId="4D935A75" w14:textId="77777777" w:rsidR="00F90409" w:rsidRDefault="00F90409">
            <w:pPr>
              <w:rPr>
                <w:ins w:id="94" w:author="Himanshu Seth - I21391" w:date="2022-06-17T19:17:00Z"/>
                <w:rFonts w:ascii="Consolas" w:hAnsi="Consolas"/>
                <w:sz w:val="14"/>
              </w:rPr>
            </w:pPr>
            <w:ins w:id="95" w:author="Himanshu Seth - I21391" w:date="2022-06-17T19:17:00Z">
              <w:r>
                <w:rPr>
                  <w:rFonts w:ascii="Consolas" w:hAnsi="Consolas"/>
                  <w:sz w:val="14"/>
                </w:rPr>
                <w:t>OK</w:t>
              </w:r>
            </w:ins>
          </w:p>
        </w:tc>
        <w:tc>
          <w:tcPr>
            <w:tcW w:w="3780" w:type="dxa"/>
            <w:hideMark/>
          </w:tcPr>
          <w:p w14:paraId="29020E93" w14:textId="77777777" w:rsidR="00F90409" w:rsidRDefault="00F90409">
            <w:pPr>
              <w:rPr>
                <w:ins w:id="96" w:author="Himanshu Seth - I21391" w:date="2022-06-17T19:17:00Z"/>
                <w:sz w:val="14"/>
              </w:rPr>
            </w:pPr>
            <w:ins w:id="97" w:author="Himanshu Seth - I21391" w:date="2022-06-17T19:17:00Z">
              <w:r>
                <w:rPr>
                  <w:sz w:val="14"/>
                </w:rPr>
                <w:t>Command completed</w:t>
              </w:r>
            </w:ins>
          </w:p>
        </w:tc>
      </w:tr>
    </w:tbl>
    <w:p w14:paraId="4BF5A463" w14:textId="77777777" w:rsidR="00F90409" w:rsidRDefault="00F90409" w:rsidP="00F90409">
      <w:pPr>
        <w:rPr>
          <w:ins w:id="98" w:author="Himanshu Seth - I21391" w:date="2022-06-17T19:17:00Z"/>
          <w:rFonts w:asciiTheme="majorHAnsi" w:eastAsiaTheme="majorEastAsia" w:hAnsiTheme="majorHAnsi" w:cstheme="majorBidi"/>
          <w:i/>
          <w:iCs/>
          <w:color w:val="2F5496" w:themeColor="accent1" w:themeShade="BF"/>
        </w:rPr>
      </w:pPr>
      <w:ins w:id="99" w:author="Himanshu Seth - I21391" w:date="2022-06-17T19:17:00Z">
        <w:r>
          <w:br w:type="page"/>
        </w:r>
      </w:ins>
    </w:p>
    <w:p w14:paraId="29B041B5" w14:textId="77777777" w:rsidR="00F90409" w:rsidRDefault="00F90409" w:rsidP="00F90409">
      <w:pPr>
        <w:pStyle w:val="Heading2"/>
        <w:rPr>
          <w:ins w:id="100" w:author="Himanshu Seth - I21391" w:date="2022-06-17T19:17:00Z"/>
        </w:rPr>
      </w:pPr>
      <w:ins w:id="101" w:author="Himanshu Seth - I21391" w:date="2022-06-17T19:17:00Z">
        <w:r>
          <w:lastRenderedPageBreak/>
          <w:t xml:space="preserve">Active Scanning Command </w:t>
        </w:r>
        <w:r>
          <w:fldChar w:fldCharType="begin"/>
        </w:r>
        <w:r>
          <w:instrText xml:space="preserve"> DOCPROPERTY  tagc_scan_active  \* MERGEFORMAT </w:instrText>
        </w:r>
        <w:r>
          <w:fldChar w:fldCharType="separate"/>
        </w:r>
        <w:r>
          <w:t>+WSCNA</w:t>
        </w:r>
        <w:r>
          <w:fldChar w:fldCharType="end"/>
        </w:r>
      </w:ins>
    </w:p>
    <w:p w14:paraId="69D58B20" w14:textId="77777777" w:rsidR="00F90409" w:rsidRDefault="00F90409" w:rsidP="00F90409">
      <w:pPr>
        <w:pStyle w:val="Heading3"/>
        <w:rPr>
          <w:ins w:id="102" w:author="Himanshu Seth - I21391" w:date="2022-06-17T19:17:00Z"/>
        </w:rPr>
      </w:pPr>
      <w:ins w:id="103" w:author="Himanshu Seth - I21391" w:date="2022-06-17T19:17:00Z">
        <w:r>
          <w:t>Description</w:t>
        </w:r>
      </w:ins>
    </w:p>
    <w:p w14:paraId="40474AAE" w14:textId="77777777" w:rsidR="00F90409" w:rsidRDefault="00F90409" w:rsidP="00F90409">
      <w:pPr>
        <w:ind w:left="720"/>
        <w:jc w:val="both"/>
        <w:rPr>
          <w:ins w:id="104" w:author="Himanshu Seth - I21391" w:date="2022-06-17T19:17:00Z"/>
        </w:rPr>
      </w:pPr>
      <w:ins w:id="105" w:author="Himanshu Seth - I21391" w:date="2022-06-17T19:17:00Z">
        <w:r>
          <w:t>This command is used to actively scan for infrastructure networks in range of the DCE.</w:t>
        </w:r>
      </w:ins>
    </w:p>
    <w:p w14:paraId="0A08B8F3" w14:textId="77777777" w:rsidR="00F90409" w:rsidRDefault="00F90409" w:rsidP="00F90409">
      <w:pPr>
        <w:ind w:left="720"/>
        <w:jc w:val="both"/>
        <w:rPr>
          <w:ins w:id="106" w:author="Himanshu Seth - I21391" w:date="2022-06-17T19:17:00Z"/>
        </w:rPr>
      </w:pPr>
      <w:ins w:id="107" w:author="Himanshu Seth - I21391" w:date="2022-06-17T19:17:00Z">
        <w:r>
          <w:t xml:space="preserve">This form of scanning causes the device to transmit energy on each channel being scanned. </w:t>
        </w:r>
      </w:ins>
    </w:p>
    <w:p w14:paraId="0BABFD8D" w14:textId="77777777" w:rsidR="00F90409" w:rsidRDefault="00F90409" w:rsidP="00F90409">
      <w:pPr>
        <w:pStyle w:val="Heading3"/>
        <w:rPr>
          <w:ins w:id="108" w:author="Himanshu Seth - I21391" w:date="2022-06-17T19:17:00Z"/>
        </w:rPr>
      </w:pPr>
      <w:ins w:id="109" w:author="Himanshu Seth - I21391" w:date="2022-06-17T19:17:00Z">
        <w:r>
          <w:t>Command Syntax</w:t>
        </w:r>
      </w:ins>
    </w:p>
    <w:p w14:paraId="602AB155" w14:textId="77777777" w:rsidR="00F90409" w:rsidRDefault="00F90409" w:rsidP="00F90409">
      <w:pPr>
        <w:ind w:left="720"/>
        <w:rPr>
          <w:ins w:id="110" w:author="Himanshu Seth - I21391" w:date="2022-06-17T19:17:00Z"/>
          <w:rFonts w:ascii="Consolas" w:hAnsi="Consolas"/>
        </w:rPr>
      </w:pPr>
      <w:ins w:id="111" w:author="Himanshu Seth - I21391" w:date="2022-06-17T19:17:00Z">
        <w:r>
          <w:rPr>
            <w:rFonts w:ascii="Consolas" w:hAnsi="Consolas"/>
          </w:rPr>
          <w:t>AT</w:t>
        </w:r>
        <w:r>
          <w:rPr>
            <w:rFonts w:ascii="Consolas" w:hAnsi="Consolas"/>
          </w:rPr>
          <w:fldChar w:fldCharType="begin"/>
        </w:r>
        <w:r>
          <w:rPr>
            <w:rFonts w:ascii="Consolas" w:hAnsi="Consolas"/>
          </w:rPr>
          <w:instrText xml:space="preserve"> DOCPROPERTY  tagc_scan_active  \* MERGEFORMAT </w:instrText>
        </w:r>
        <w:r>
          <w:rPr>
            <w:rFonts w:ascii="Consolas" w:hAnsi="Consolas"/>
          </w:rPr>
          <w:fldChar w:fldCharType="separate"/>
        </w:r>
        <w:r>
          <w:rPr>
            <w:rFonts w:ascii="Consolas" w:hAnsi="Consolas"/>
          </w:rPr>
          <w:t>+WSCNA</w:t>
        </w:r>
        <w:r>
          <w:rPr>
            <w:rFonts w:ascii="Consolas" w:hAnsi="Consolas"/>
          </w:rPr>
          <w:fldChar w:fldCharType="end"/>
        </w:r>
        <w:r>
          <w:rPr>
            <w:rFonts w:ascii="Consolas" w:hAnsi="Consolas"/>
          </w:rPr>
          <w:t>=&lt;CHANNEL&gt;[,&lt;SSID&gt;]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25"/>
        <w:gridCol w:w="1179"/>
        <w:gridCol w:w="34"/>
        <w:gridCol w:w="5016"/>
      </w:tblGrid>
      <w:tr w:rsidR="00F90409" w14:paraId="67C162F3" w14:textId="77777777" w:rsidTr="00F90409">
        <w:trPr>
          <w:ins w:id="112" w:author="Himanshu Seth - I21391" w:date="2022-06-17T19:17:00Z"/>
        </w:trPr>
        <w:tc>
          <w:tcPr>
            <w:tcW w:w="2555" w:type="dxa"/>
            <w:gridSpan w:val="2"/>
            <w:tcBorders>
              <w:top w:val="single" w:sz="12" w:space="0" w:color="auto"/>
              <w:left w:val="nil"/>
              <w:bottom w:val="single" w:sz="12" w:space="0" w:color="auto"/>
              <w:right w:val="nil"/>
            </w:tcBorders>
            <w:hideMark/>
          </w:tcPr>
          <w:p w14:paraId="60E20309" w14:textId="77777777" w:rsidR="00F90409" w:rsidRDefault="00F90409">
            <w:pPr>
              <w:rPr>
                <w:ins w:id="113" w:author="Himanshu Seth - I21391" w:date="2022-06-17T19:17:00Z"/>
                <w:rFonts w:cstheme="minorHAnsi"/>
              </w:rPr>
            </w:pPr>
            <w:ins w:id="114" w:author="Himanshu Seth - I21391" w:date="2022-06-17T19:17:00Z">
              <w:r>
                <w:rPr>
                  <w:rFonts w:cstheme="minorHAnsi"/>
                </w:rPr>
                <w:t>Parameter Name</w:t>
              </w:r>
            </w:ins>
          </w:p>
        </w:tc>
        <w:tc>
          <w:tcPr>
            <w:tcW w:w="1213" w:type="dxa"/>
            <w:gridSpan w:val="2"/>
            <w:tcBorders>
              <w:top w:val="single" w:sz="12" w:space="0" w:color="auto"/>
              <w:left w:val="nil"/>
              <w:bottom w:val="single" w:sz="12" w:space="0" w:color="auto"/>
              <w:right w:val="nil"/>
            </w:tcBorders>
            <w:hideMark/>
          </w:tcPr>
          <w:p w14:paraId="599B6575" w14:textId="77777777" w:rsidR="00F90409" w:rsidRDefault="00F90409">
            <w:pPr>
              <w:rPr>
                <w:ins w:id="115" w:author="Himanshu Seth - I21391" w:date="2022-06-17T19:17:00Z"/>
                <w:rFonts w:cstheme="minorHAnsi"/>
              </w:rPr>
            </w:pPr>
            <w:ins w:id="116" w:author="Himanshu Seth - I21391" w:date="2022-06-17T19:17:00Z">
              <w:r>
                <w:rPr>
                  <w:rFonts w:cstheme="minorHAnsi"/>
                </w:rPr>
                <w:t>Type</w:t>
              </w:r>
            </w:ins>
          </w:p>
        </w:tc>
        <w:tc>
          <w:tcPr>
            <w:tcW w:w="5016" w:type="dxa"/>
            <w:tcBorders>
              <w:top w:val="single" w:sz="12" w:space="0" w:color="auto"/>
              <w:left w:val="nil"/>
              <w:bottom w:val="single" w:sz="12" w:space="0" w:color="auto"/>
              <w:right w:val="nil"/>
            </w:tcBorders>
            <w:hideMark/>
          </w:tcPr>
          <w:p w14:paraId="399016A4" w14:textId="77777777" w:rsidR="00F90409" w:rsidRDefault="00F90409">
            <w:pPr>
              <w:rPr>
                <w:ins w:id="117" w:author="Himanshu Seth - I21391" w:date="2022-06-17T19:17:00Z"/>
                <w:rFonts w:cstheme="minorHAnsi"/>
              </w:rPr>
            </w:pPr>
            <w:ins w:id="118" w:author="Himanshu Seth - I21391" w:date="2022-06-17T19:17:00Z">
              <w:r>
                <w:rPr>
                  <w:rFonts w:cstheme="minorHAnsi"/>
                </w:rPr>
                <w:t>Description</w:t>
              </w:r>
            </w:ins>
          </w:p>
        </w:tc>
      </w:tr>
      <w:tr w:rsidR="00F90409" w14:paraId="655608DB" w14:textId="77777777" w:rsidTr="00F90409">
        <w:trPr>
          <w:ins w:id="119" w:author="Himanshu Seth - I21391" w:date="2022-06-17T19:17:00Z"/>
        </w:trPr>
        <w:tc>
          <w:tcPr>
            <w:tcW w:w="2530" w:type="dxa"/>
            <w:tcBorders>
              <w:top w:val="single" w:sz="12" w:space="0" w:color="auto"/>
              <w:left w:val="nil"/>
              <w:bottom w:val="single" w:sz="4" w:space="0" w:color="BFBFBF" w:themeColor="background1" w:themeShade="BF"/>
              <w:right w:val="nil"/>
            </w:tcBorders>
            <w:hideMark/>
          </w:tcPr>
          <w:p w14:paraId="00FDE829" w14:textId="77777777" w:rsidR="00F90409" w:rsidRDefault="00F90409">
            <w:pPr>
              <w:rPr>
                <w:ins w:id="120" w:author="Himanshu Seth - I21391" w:date="2022-06-17T19:17:00Z"/>
                <w:rFonts w:cstheme="minorHAnsi"/>
                <w:sz w:val="18"/>
                <w:szCs w:val="18"/>
              </w:rPr>
            </w:pPr>
            <w:ins w:id="121" w:author="Himanshu Seth - I21391" w:date="2022-06-17T19:17:00Z">
              <w:r>
                <w:rPr>
                  <w:rFonts w:cstheme="minorHAnsi"/>
                  <w:sz w:val="18"/>
                  <w:szCs w:val="18"/>
                </w:rPr>
                <w:t>&lt;CHANNEL&gt;</w:t>
              </w:r>
            </w:ins>
          </w:p>
        </w:tc>
        <w:tc>
          <w:tcPr>
            <w:tcW w:w="1204" w:type="dxa"/>
            <w:gridSpan w:val="2"/>
            <w:tcBorders>
              <w:top w:val="single" w:sz="12" w:space="0" w:color="auto"/>
              <w:left w:val="nil"/>
              <w:bottom w:val="single" w:sz="4" w:space="0" w:color="BFBFBF" w:themeColor="background1" w:themeShade="BF"/>
              <w:right w:val="nil"/>
            </w:tcBorders>
            <w:hideMark/>
          </w:tcPr>
          <w:p w14:paraId="27C0253E" w14:textId="77777777" w:rsidR="00F90409" w:rsidRDefault="00F90409">
            <w:pPr>
              <w:rPr>
                <w:ins w:id="122" w:author="Himanshu Seth - I21391" w:date="2022-06-17T19:17:00Z"/>
                <w:rFonts w:cstheme="minorHAnsi"/>
                <w:sz w:val="18"/>
                <w:szCs w:val="18"/>
              </w:rPr>
            </w:pPr>
            <w:ins w:id="123" w:author="Himanshu Seth - I21391" w:date="2022-06-17T19:17:00Z">
              <w:r>
                <w:rPr>
                  <w:rFonts w:cstheme="minorHAnsi"/>
                  <w:sz w:val="18"/>
                  <w:szCs w:val="18"/>
                </w:rPr>
                <w:t>Integer</w:t>
              </w:r>
            </w:ins>
          </w:p>
        </w:tc>
        <w:tc>
          <w:tcPr>
            <w:tcW w:w="5050" w:type="dxa"/>
            <w:gridSpan w:val="2"/>
            <w:tcBorders>
              <w:top w:val="single" w:sz="12" w:space="0" w:color="auto"/>
              <w:left w:val="nil"/>
              <w:bottom w:val="single" w:sz="4" w:space="0" w:color="BFBFBF" w:themeColor="background1" w:themeShade="BF"/>
              <w:right w:val="nil"/>
            </w:tcBorders>
            <w:hideMark/>
          </w:tcPr>
          <w:p w14:paraId="116185C8" w14:textId="77777777" w:rsidR="00F90409" w:rsidRDefault="00F90409">
            <w:pPr>
              <w:rPr>
                <w:ins w:id="124" w:author="Himanshu Seth - I21391" w:date="2022-06-17T19:17:00Z"/>
                <w:rFonts w:cstheme="minorHAnsi"/>
                <w:sz w:val="18"/>
                <w:szCs w:val="18"/>
              </w:rPr>
            </w:pPr>
            <w:ins w:id="125" w:author="Himanshu Seth - I21391" w:date="2022-06-17T19:17:00Z">
              <w:r>
                <w:rPr>
                  <w:rFonts w:cstheme="minorHAnsi"/>
                  <w:sz w:val="18"/>
                  <w:szCs w:val="18"/>
                </w:rPr>
                <w:t>The channel to scan, a value of 255 scans all available channels</w:t>
              </w:r>
            </w:ins>
          </w:p>
        </w:tc>
      </w:tr>
      <w:tr w:rsidR="00F90409" w14:paraId="1E1783A7" w14:textId="77777777" w:rsidTr="00F90409">
        <w:trPr>
          <w:ins w:id="126" w:author="Himanshu Seth - I21391" w:date="2022-06-17T19:17:00Z"/>
        </w:trPr>
        <w:tc>
          <w:tcPr>
            <w:tcW w:w="2530" w:type="dxa"/>
            <w:tcBorders>
              <w:top w:val="single" w:sz="4" w:space="0" w:color="BFBFBF" w:themeColor="background1" w:themeShade="BF"/>
              <w:left w:val="nil"/>
              <w:bottom w:val="single" w:sz="4" w:space="0" w:color="BFBFBF" w:themeColor="background1" w:themeShade="BF"/>
              <w:right w:val="nil"/>
            </w:tcBorders>
            <w:hideMark/>
          </w:tcPr>
          <w:p w14:paraId="309EAEC9" w14:textId="77777777" w:rsidR="00F90409" w:rsidRDefault="00F90409">
            <w:pPr>
              <w:rPr>
                <w:ins w:id="127" w:author="Himanshu Seth - I21391" w:date="2022-06-17T19:17:00Z"/>
                <w:rFonts w:cstheme="minorHAnsi"/>
                <w:sz w:val="18"/>
                <w:szCs w:val="18"/>
              </w:rPr>
            </w:pPr>
            <w:ins w:id="128" w:author="Himanshu Seth - I21391" w:date="2022-06-17T19:17:00Z">
              <w:r>
                <w:rPr>
                  <w:rFonts w:cstheme="minorHAnsi"/>
                  <w:sz w:val="18"/>
                  <w:szCs w:val="18"/>
                </w:rPr>
                <w:t>&lt;SSID&gt;</w:t>
              </w:r>
            </w:ins>
          </w:p>
        </w:tc>
        <w:tc>
          <w:tcPr>
            <w:tcW w:w="1204" w:type="dxa"/>
            <w:gridSpan w:val="2"/>
            <w:tcBorders>
              <w:top w:val="single" w:sz="4" w:space="0" w:color="BFBFBF" w:themeColor="background1" w:themeShade="BF"/>
              <w:left w:val="nil"/>
              <w:bottom w:val="single" w:sz="4" w:space="0" w:color="BFBFBF" w:themeColor="background1" w:themeShade="BF"/>
              <w:right w:val="nil"/>
            </w:tcBorders>
            <w:hideMark/>
          </w:tcPr>
          <w:p w14:paraId="52A4227F" w14:textId="77777777" w:rsidR="00F90409" w:rsidRDefault="00F90409">
            <w:pPr>
              <w:rPr>
                <w:ins w:id="129" w:author="Himanshu Seth - I21391" w:date="2022-06-17T19:17:00Z"/>
                <w:rFonts w:cstheme="minorHAnsi"/>
                <w:sz w:val="18"/>
                <w:szCs w:val="18"/>
              </w:rPr>
            </w:pPr>
            <w:ins w:id="130" w:author="Himanshu Seth - I21391" w:date="2022-06-17T19:17:00Z">
              <w:r>
                <w:rPr>
                  <w:rFonts w:cstheme="minorHAnsi"/>
                  <w:sz w:val="18"/>
                  <w:szCs w:val="18"/>
                </w:rPr>
                <w:t>String</w:t>
              </w:r>
            </w:ins>
          </w:p>
        </w:tc>
        <w:tc>
          <w:tcPr>
            <w:tcW w:w="5050" w:type="dxa"/>
            <w:gridSpan w:val="2"/>
            <w:tcBorders>
              <w:top w:val="single" w:sz="4" w:space="0" w:color="BFBFBF" w:themeColor="background1" w:themeShade="BF"/>
              <w:left w:val="nil"/>
              <w:bottom w:val="single" w:sz="4" w:space="0" w:color="BFBFBF" w:themeColor="background1" w:themeShade="BF"/>
              <w:right w:val="nil"/>
            </w:tcBorders>
            <w:hideMark/>
          </w:tcPr>
          <w:p w14:paraId="7DCC34EE" w14:textId="77777777" w:rsidR="00F90409" w:rsidRDefault="00F90409">
            <w:pPr>
              <w:rPr>
                <w:ins w:id="131" w:author="Himanshu Seth - I21391" w:date="2022-06-17T19:17:00Z"/>
                <w:rFonts w:cstheme="minorHAnsi"/>
                <w:sz w:val="18"/>
                <w:szCs w:val="18"/>
              </w:rPr>
            </w:pPr>
            <w:ins w:id="132" w:author="Himanshu Seth - I21391" w:date="2022-06-17T19:17:00Z">
              <w:r>
                <w:rPr>
                  <w:rFonts w:cstheme="minorHAnsi"/>
                  <w:sz w:val="18"/>
                  <w:szCs w:val="18"/>
                </w:rPr>
                <w:t>Scan for a specific SSID, confirms presence of a cloaked network</w:t>
              </w:r>
            </w:ins>
          </w:p>
        </w:tc>
      </w:tr>
    </w:tbl>
    <w:p w14:paraId="07225472" w14:textId="77777777" w:rsidR="00F90409" w:rsidRDefault="00F90409" w:rsidP="00F90409">
      <w:pPr>
        <w:pStyle w:val="Heading3"/>
        <w:rPr>
          <w:ins w:id="133" w:author="Himanshu Seth - I21391" w:date="2022-06-17T19:17:00Z"/>
        </w:rPr>
      </w:pPr>
      <w:ins w:id="134" w:author="Himanshu Seth - I21391" w:date="2022-06-17T19:17:00Z">
        <w:r>
          <w:t xml:space="preserve">Response Syntax </w:t>
        </w:r>
      </w:ins>
    </w:p>
    <w:tbl>
      <w:tblPr>
        <w:tblStyle w:val="TableGrid"/>
        <w:tblW w:w="0" w:type="auto"/>
        <w:tblInd w:w="607" w:type="dxa"/>
        <w:tblLook w:val="04A0" w:firstRow="1" w:lastRow="0" w:firstColumn="1" w:lastColumn="0" w:noHBand="0" w:noVBand="1"/>
      </w:tblPr>
      <w:tblGrid>
        <w:gridCol w:w="6503"/>
        <w:gridCol w:w="2246"/>
      </w:tblGrid>
      <w:tr w:rsidR="00F90409" w14:paraId="77DA823E" w14:textId="77777777" w:rsidTr="00F90409">
        <w:trPr>
          <w:ins w:id="135" w:author="Himanshu Seth - I21391" w:date="2022-06-17T19:17:00Z"/>
        </w:trPr>
        <w:tc>
          <w:tcPr>
            <w:tcW w:w="6503" w:type="dxa"/>
            <w:tcBorders>
              <w:top w:val="single" w:sz="12" w:space="0" w:color="auto"/>
              <w:left w:val="nil"/>
              <w:bottom w:val="single" w:sz="12" w:space="0" w:color="auto"/>
              <w:right w:val="nil"/>
            </w:tcBorders>
            <w:hideMark/>
          </w:tcPr>
          <w:p w14:paraId="4B0E446C" w14:textId="77777777" w:rsidR="00F90409" w:rsidRDefault="00F90409">
            <w:pPr>
              <w:rPr>
                <w:ins w:id="136" w:author="Himanshu Seth - I21391" w:date="2022-06-17T19:17:00Z"/>
                <w:rFonts w:cstheme="minorHAnsi"/>
              </w:rPr>
            </w:pPr>
            <w:ins w:id="137" w:author="Himanshu Seth - I21391" w:date="2022-06-17T19:17:00Z">
              <w:r>
                <w:rPr>
                  <w:rFonts w:cstheme="minorHAnsi"/>
                </w:rPr>
                <w:t>Response</w:t>
              </w:r>
            </w:ins>
          </w:p>
        </w:tc>
        <w:tc>
          <w:tcPr>
            <w:tcW w:w="2246" w:type="dxa"/>
            <w:tcBorders>
              <w:top w:val="single" w:sz="12" w:space="0" w:color="auto"/>
              <w:left w:val="nil"/>
              <w:bottom w:val="single" w:sz="12" w:space="0" w:color="auto"/>
              <w:right w:val="nil"/>
            </w:tcBorders>
            <w:hideMark/>
          </w:tcPr>
          <w:p w14:paraId="7D63C71C" w14:textId="77777777" w:rsidR="00F90409" w:rsidRDefault="00F90409">
            <w:pPr>
              <w:rPr>
                <w:ins w:id="138" w:author="Himanshu Seth - I21391" w:date="2022-06-17T19:17:00Z"/>
                <w:rFonts w:cstheme="minorHAnsi"/>
              </w:rPr>
            </w:pPr>
            <w:ins w:id="139" w:author="Himanshu Seth - I21391" w:date="2022-06-17T19:17:00Z">
              <w:r>
                <w:rPr>
                  <w:rFonts w:cstheme="minorHAnsi"/>
                </w:rPr>
                <w:t>Description</w:t>
              </w:r>
            </w:ins>
          </w:p>
        </w:tc>
      </w:tr>
      <w:tr w:rsidR="00F90409" w14:paraId="0BE7EB87" w14:textId="77777777" w:rsidTr="00F90409">
        <w:trPr>
          <w:ins w:id="140" w:author="Himanshu Seth - I21391" w:date="2022-06-17T19:17:00Z"/>
        </w:trPr>
        <w:tc>
          <w:tcPr>
            <w:tcW w:w="6503" w:type="dxa"/>
            <w:tcBorders>
              <w:top w:val="single" w:sz="4" w:space="0" w:color="BFBFBF" w:themeColor="background1" w:themeShade="BF"/>
              <w:left w:val="nil"/>
              <w:bottom w:val="single" w:sz="4" w:space="0" w:color="BFBFBF" w:themeColor="background1" w:themeShade="BF"/>
              <w:right w:val="nil"/>
            </w:tcBorders>
            <w:hideMark/>
          </w:tcPr>
          <w:p w14:paraId="14C37525" w14:textId="77777777" w:rsidR="00F90409" w:rsidRDefault="00F90409">
            <w:pPr>
              <w:rPr>
                <w:ins w:id="141" w:author="Himanshu Seth - I21391" w:date="2022-06-17T19:17:00Z"/>
                <w:rFonts w:ascii="Consolas" w:hAnsi="Consolas"/>
                <w:sz w:val="18"/>
              </w:rPr>
            </w:pPr>
            <w:ins w:id="142" w:author="Himanshu Seth - I21391" w:date="2022-06-17T19:17:00Z">
              <w:r>
                <w:rPr>
                  <w:rFonts w:ascii="Consolas" w:hAnsi="Consolas"/>
                  <w:sz w:val="18"/>
                </w:rPr>
                <w:t>OK</w:t>
              </w:r>
            </w:ins>
          </w:p>
        </w:tc>
        <w:tc>
          <w:tcPr>
            <w:tcW w:w="2246" w:type="dxa"/>
            <w:tcBorders>
              <w:top w:val="single" w:sz="4" w:space="0" w:color="BFBFBF" w:themeColor="background1" w:themeShade="BF"/>
              <w:left w:val="nil"/>
              <w:bottom w:val="single" w:sz="4" w:space="0" w:color="BFBFBF" w:themeColor="background1" w:themeShade="BF"/>
              <w:right w:val="nil"/>
            </w:tcBorders>
            <w:hideMark/>
          </w:tcPr>
          <w:p w14:paraId="2971C038" w14:textId="77777777" w:rsidR="00F90409" w:rsidRDefault="00F90409">
            <w:pPr>
              <w:rPr>
                <w:ins w:id="143" w:author="Himanshu Seth - I21391" w:date="2022-06-17T19:17:00Z"/>
                <w:rFonts w:cstheme="minorHAnsi"/>
                <w:sz w:val="20"/>
              </w:rPr>
            </w:pPr>
            <w:ins w:id="144" w:author="Himanshu Seth - I21391" w:date="2022-06-17T19:17:00Z">
              <w:r>
                <w:rPr>
                  <w:rFonts w:cstheme="minorHAnsi"/>
                  <w:sz w:val="20"/>
                </w:rPr>
                <w:t>Successful response</w:t>
              </w:r>
            </w:ins>
          </w:p>
        </w:tc>
      </w:tr>
      <w:tr w:rsidR="00F90409" w14:paraId="4FCCE807" w14:textId="77777777" w:rsidTr="00F90409">
        <w:trPr>
          <w:ins w:id="145" w:author="Himanshu Seth - I21391" w:date="2022-06-17T19:17:00Z"/>
        </w:trPr>
        <w:tc>
          <w:tcPr>
            <w:tcW w:w="6503" w:type="dxa"/>
            <w:tcBorders>
              <w:top w:val="single" w:sz="4" w:space="0" w:color="BFBFBF" w:themeColor="background1" w:themeShade="BF"/>
              <w:left w:val="nil"/>
              <w:bottom w:val="single" w:sz="4" w:space="0" w:color="auto"/>
              <w:right w:val="nil"/>
            </w:tcBorders>
            <w:hideMark/>
          </w:tcPr>
          <w:p w14:paraId="5B4362F2" w14:textId="77777777" w:rsidR="00F90409" w:rsidRDefault="00F90409">
            <w:pPr>
              <w:rPr>
                <w:ins w:id="146" w:author="Himanshu Seth - I21391" w:date="2022-06-17T19:17:00Z"/>
                <w:rFonts w:ascii="Consolas" w:hAnsi="Consolas"/>
                <w:sz w:val="18"/>
              </w:rPr>
            </w:pPr>
            <w:ins w:id="147" w:author="Himanshu Seth - I21391" w:date="2022-06-17T19:17:00Z">
              <w:r>
                <w:rPr>
                  <w:rFonts w:ascii="Consolas" w:hAnsi="Consolas"/>
                  <w:sz w:val="18"/>
                </w:rPr>
                <w:t>ERROR:&lt;ERROR_CODE&gt;</w:t>
              </w:r>
            </w:ins>
          </w:p>
        </w:tc>
        <w:tc>
          <w:tcPr>
            <w:tcW w:w="2246" w:type="dxa"/>
            <w:tcBorders>
              <w:top w:val="single" w:sz="4" w:space="0" w:color="BFBFBF" w:themeColor="background1" w:themeShade="BF"/>
              <w:left w:val="nil"/>
              <w:bottom w:val="single" w:sz="4" w:space="0" w:color="auto"/>
              <w:right w:val="nil"/>
            </w:tcBorders>
            <w:hideMark/>
          </w:tcPr>
          <w:p w14:paraId="4337D400" w14:textId="77777777" w:rsidR="00F90409" w:rsidRDefault="00F90409">
            <w:pPr>
              <w:rPr>
                <w:ins w:id="148" w:author="Himanshu Seth - I21391" w:date="2022-06-17T19:17:00Z"/>
                <w:rFonts w:cstheme="minorHAnsi"/>
                <w:sz w:val="20"/>
              </w:rPr>
            </w:pPr>
            <w:ins w:id="149" w:author="Himanshu Seth - I21391" w:date="2022-06-17T19:17:00Z">
              <w:r>
                <w:rPr>
                  <w:rFonts w:cstheme="minorHAnsi"/>
                  <w:sz w:val="20"/>
                </w:rPr>
                <w:t>Error response</w:t>
              </w:r>
            </w:ins>
          </w:p>
        </w:tc>
      </w:tr>
    </w:tbl>
    <w:p w14:paraId="02EE4131" w14:textId="77777777" w:rsidR="00F90409" w:rsidRDefault="00F90409" w:rsidP="00F90409">
      <w:pPr>
        <w:pStyle w:val="Heading3"/>
        <w:rPr>
          <w:ins w:id="150" w:author="Himanshu Seth - I21391" w:date="2022-06-17T19:17:00Z"/>
        </w:rPr>
      </w:pPr>
      <w:ins w:id="151" w:author="Himanshu Seth - I21391" w:date="2022-06-17T19:17:00Z">
        <w:r>
          <w:t>AEC Syntax (scan indications)</w:t>
        </w:r>
      </w:ins>
    </w:p>
    <w:p w14:paraId="0947B6D1" w14:textId="77777777" w:rsidR="00F90409" w:rsidRDefault="00F90409" w:rsidP="00F90409">
      <w:pPr>
        <w:ind w:left="720"/>
        <w:rPr>
          <w:ins w:id="152" w:author="Himanshu Seth - I21391" w:date="2022-06-17T19:17:00Z"/>
        </w:rPr>
      </w:pPr>
      <w:ins w:id="153" w:author="Himanshu Seth - I21391" w:date="2022-06-17T19:17:00Z">
        <w:r>
          <w:fldChar w:fldCharType="begin"/>
        </w:r>
        <w:r>
          <w:instrText xml:space="preserve"> DOCPROPERTY  taga_scan_indication  \* MERGEFORMAT </w:instrText>
        </w:r>
        <w:r>
          <w:fldChar w:fldCharType="separate"/>
        </w:r>
        <w:r>
          <w:t>+WSCNIND</w:t>
        </w:r>
        <w:r>
          <w:fldChar w:fldCharType="end"/>
        </w:r>
        <w:r>
          <w:t>:&lt;RSSI&gt;,&lt;SEC_TYPE&gt;,&lt;CHANNEL&gt;,&lt;BSSID&gt;,&lt;SSID&gt;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6"/>
        <w:gridCol w:w="1206"/>
        <w:gridCol w:w="5042"/>
      </w:tblGrid>
      <w:tr w:rsidR="00E24A51" w14:paraId="2FE1E4D4" w14:textId="77777777" w:rsidTr="00F90409">
        <w:trPr>
          <w:ins w:id="154" w:author="Himanshu Seth - I21391" w:date="2022-06-17T19:17:00Z"/>
        </w:trPr>
        <w:tc>
          <w:tcPr>
            <w:tcW w:w="2695" w:type="dxa"/>
            <w:tcBorders>
              <w:top w:val="single" w:sz="12" w:space="0" w:color="auto"/>
              <w:left w:val="nil"/>
              <w:bottom w:val="single" w:sz="12" w:space="0" w:color="auto"/>
              <w:right w:val="nil"/>
            </w:tcBorders>
            <w:hideMark/>
          </w:tcPr>
          <w:p w14:paraId="1F3D2461" w14:textId="77777777" w:rsidR="00F90409" w:rsidRDefault="00F90409">
            <w:pPr>
              <w:rPr>
                <w:ins w:id="155" w:author="Himanshu Seth - I21391" w:date="2022-06-17T19:17:00Z"/>
                <w:rFonts w:cstheme="minorHAnsi"/>
              </w:rPr>
            </w:pPr>
            <w:ins w:id="156" w:author="Himanshu Seth - I21391" w:date="2022-06-17T19:17:00Z">
              <w:r>
                <w:rPr>
                  <w:rFonts w:cstheme="minorHAnsi"/>
                </w:rPr>
                <w:t>Parameter Name</w:t>
              </w:r>
            </w:ins>
          </w:p>
        </w:tc>
        <w:tc>
          <w:tcPr>
            <w:tcW w:w="1260" w:type="dxa"/>
            <w:tcBorders>
              <w:top w:val="single" w:sz="12" w:space="0" w:color="auto"/>
              <w:left w:val="nil"/>
              <w:bottom w:val="single" w:sz="12" w:space="0" w:color="auto"/>
              <w:right w:val="nil"/>
            </w:tcBorders>
            <w:hideMark/>
          </w:tcPr>
          <w:p w14:paraId="07A96D68" w14:textId="77777777" w:rsidR="00F90409" w:rsidRDefault="00F90409">
            <w:pPr>
              <w:rPr>
                <w:ins w:id="157" w:author="Himanshu Seth - I21391" w:date="2022-06-17T19:17:00Z"/>
                <w:rFonts w:cstheme="minorHAnsi"/>
              </w:rPr>
            </w:pPr>
            <w:ins w:id="158" w:author="Himanshu Seth - I21391" w:date="2022-06-17T19:17:00Z">
              <w:r>
                <w:rPr>
                  <w:rFonts w:cstheme="minorHAnsi"/>
                </w:rPr>
                <w:t>Type</w:t>
              </w:r>
            </w:ins>
          </w:p>
        </w:tc>
        <w:tc>
          <w:tcPr>
            <w:tcW w:w="5395" w:type="dxa"/>
            <w:tcBorders>
              <w:top w:val="single" w:sz="12" w:space="0" w:color="auto"/>
              <w:left w:val="nil"/>
              <w:bottom w:val="single" w:sz="12" w:space="0" w:color="auto"/>
              <w:right w:val="nil"/>
            </w:tcBorders>
            <w:hideMark/>
          </w:tcPr>
          <w:p w14:paraId="09D6E0A6" w14:textId="77777777" w:rsidR="00F90409" w:rsidRDefault="00F90409">
            <w:pPr>
              <w:rPr>
                <w:ins w:id="159" w:author="Himanshu Seth - I21391" w:date="2022-06-17T19:17:00Z"/>
                <w:rFonts w:cstheme="minorHAnsi"/>
              </w:rPr>
            </w:pPr>
            <w:ins w:id="160" w:author="Himanshu Seth - I21391" w:date="2022-06-17T19:17:00Z">
              <w:r>
                <w:rPr>
                  <w:rFonts w:cstheme="minorHAnsi"/>
                </w:rPr>
                <w:t>Description</w:t>
              </w:r>
            </w:ins>
          </w:p>
        </w:tc>
      </w:tr>
      <w:tr w:rsidR="00E24A51" w14:paraId="70144A93" w14:textId="77777777" w:rsidTr="00F90409">
        <w:trPr>
          <w:ins w:id="161" w:author="Himanshu Seth - I21391" w:date="2022-06-17T19:17:00Z"/>
        </w:trPr>
        <w:tc>
          <w:tcPr>
            <w:tcW w:w="2695" w:type="dxa"/>
            <w:tcBorders>
              <w:top w:val="single" w:sz="12" w:space="0" w:color="auto"/>
              <w:left w:val="nil"/>
              <w:bottom w:val="single" w:sz="4" w:space="0" w:color="BFBFBF" w:themeColor="background1" w:themeShade="BF"/>
              <w:right w:val="nil"/>
            </w:tcBorders>
            <w:hideMark/>
          </w:tcPr>
          <w:p w14:paraId="0AEB080C" w14:textId="77777777" w:rsidR="00F90409" w:rsidRDefault="00F90409">
            <w:pPr>
              <w:rPr>
                <w:ins w:id="162" w:author="Himanshu Seth - I21391" w:date="2022-06-17T19:17:00Z"/>
                <w:rFonts w:cstheme="minorHAnsi"/>
                <w:sz w:val="18"/>
                <w:szCs w:val="18"/>
              </w:rPr>
            </w:pPr>
            <w:ins w:id="163" w:author="Himanshu Seth - I21391" w:date="2022-06-17T19:17:00Z">
              <w:r>
                <w:rPr>
                  <w:rFonts w:cstheme="minorHAnsi"/>
                  <w:sz w:val="18"/>
                  <w:szCs w:val="18"/>
                </w:rPr>
                <w:t>&lt;RSSI&gt;</w:t>
              </w:r>
            </w:ins>
          </w:p>
        </w:tc>
        <w:tc>
          <w:tcPr>
            <w:tcW w:w="1260" w:type="dxa"/>
            <w:tcBorders>
              <w:top w:val="single" w:sz="12" w:space="0" w:color="auto"/>
              <w:left w:val="nil"/>
              <w:bottom w:val="single" w:sz="4" w:space="0" w:color="BFBFBF" w:themeColor="background1" w:themeShade="BF"/>
              <w:right w:val="nil"/>
            </w:tcBorders>
            <w:hideMark/>
          </w:tcPr>
          <w:p w14:paraId="75A07A87" w14:textId="77777777" w:rsidR="00F90409" w:rsidRDefault="00F90409">
            <w:pPr>
              <w:rPr>
                <w:ins w:id="164" w:author="Himanshu Seth - I21391" w:date="2022-06-17T19:17:00Z"/>
                <w:rFonts w:cstheme="minorHAnsi"/>
                <w:sz w:val="18"/>
                <w:szCs w:val="18"/>
              </w:rPr>
            </w:pPr>
            <w:ins w:id="165" w:author="Himanshu Seth - I21391" w:date="2022-06-17T19:17:00Z">
              <w:r>
                <w:rPr>
                  <w:rFonts w:cstheme="minorHAnsi"/>
                  <w:sz w:val="18"/>
                  <w:szCs w:val="18"/>
                </w:rPr>
                <w:t>Integer</w:t>
              </w:r>
            </w:ins>
          </w:p>
        </w:tc>
        <w:tc>
          <w:tcPr>
            <w:tcW w:w="5395" w:type="dxa"/>
            <w:tcBorders>
              <w:top w:val="single" w:sz="12" w:space="0" w:color="auto"/>
              <w:left w:val="nil"/>
              <w:bottom w:val="single" w:sz="4" w:space="0" w:color="BFBFBF" w:themeColor="background1" w:themeShade="BF"/>
              <w:right w:val="nil"/>
            </w:tcBorders>
            <w:hideMark/>
          </w:tcPr>
          <w:p w14:paraId="28897E26" w14:textId="77777777" w:rsidR="00F90409" w:rsidRDefault="00F90409">
            <w:pPr>
              <w:rPr>
                <w:ins w:id="166" w:author="Himanshu Seth - I21391" w:date="2022-06-17T19:17:00Z"/>
                <w:rFonts w:cstheme="minorHAnsi"/>
                <w:sz w:val="18"/>
                <w:szCs w:val="18"/>
              </w:rPr>
            </w:pPr>
            <w:ins w:id="167" w:author="Himanshu Seth - I21391" w:date="2022-06-17T19:17:00Z">
              <w:r>
                <w:rPr>
                  <w:rFonts w:cstheme="minorHAnsi"/>
                  <w:sz w:val="18"/>
                  <w:szCs w:val="18"/>
                </w:rPr>
                <w:t>Received Signal Strength (higher is better)</w:t>
              </w:r>
            </w:ins>
          </w:p>
        </w:tc>
      </w:tr>
      <w:tr w:rsidR="00E24A51" w14:paraId="066D6C0C" w14:textId="77777777" w:rsidTr="00F90409">
        <w:trPr>
          <w:ins w:id="168" w:author="Himanshu Seth - I21391" w:date="2022-06-17T19:17:00Z"/>
        </w:trPr>
        <w:tc>
          <w:tcPr>
            <w:tcW w:w="2695" w:type="dxa"/>
            <w:tcBorders>
              <w:top w:val="single" w:sz="4" w:space="0" w:color="BFBFBF" w:themeColor="background1" w:themeShade="BF"/>
              <w:left w:val="nil"/>
              <w:bottom w:val="single" w:sz="4" w:space="0" w:color="BFBFBF" w:themeColor="background1" w:themeShade="BF"/>
              <w:right w:val="nil"/>
            </w:tcBorders>
            <w:hideMark/>
          </w:tcPr>
          <w:p w14:paraId="07B20D4F" w14:textId="77777777" w:rsidR="00F90409" w:rsidRDefault="00F90409">
            <w:pPr>
              <w:rPr>
                <w:ins w:id="169" w:author="Himanshu Seth - I21391" w:date="2022-06-17T19:17:00Z"/>
                <w:rFonts w:cstheme="minorHAnsi"/>
                <w:sz w:val="18"/>
                <w:szCs w:val="18"/>
              </w:rPr>
            </w:pPr>
            <w:ins w:id="170" w:author="Himanshu Seth - I21391" w:date="2022-06-17T19:17:00Z">
              <w:r>
                <w:rPr>
                  <w:rFonts w:cstheme="minorHAnsi"/>
                  <w:sz w:val="18"/>
                  <w:szCs w:val="18"/>
                </w:rPr>
                <w:t>&lt;SEC_TYPE&gt;</w:t>
              </w:r>
            </w:ins>
          </w:p>
        </w:tc>
        <w:tc>
          <w:tcPr>
            <w:tcW w:w="1260" w:type="dxa"/>
            <w:tcBorders>
              <w:top w:val="single" w:sz="4" w:space="0" w:color="BFBFBF" w:themeColor="background1" w:themeShade="BF"/>
              <w:left w:val="nil"/>
              <w:bottom w:val="single" w:sz="4" w:space="0" w:color="BFBFBF" w:themeColor="background1" w:themeShade="BF"/>
              <w:right w:val="nil"/>
            </w:tcBorders>
            <w:hideMark/>
          </w:tcPr>
          <w:p w14:paraId="54B549EB" w14:textId="77777777" w:rsidR="00F90409" w:rsidRDefault="00F90409">
            <w:pPr>
              <w:rPr>
                <w:ins w:id="171" w:author="Himanshu Seth - I21391" w:date="2022-06-17T19:17:00Z"/>
                <w:rFonts w:cstheme="minorHAnsi"/>
                <w:sz w:val="18"/>
                <w:szCs w:val="18"/>
              </w:rPr>
            </w:pPr>
            <w:ins w:id="172" w:author="Himanshu Seth - I21391" w:date="2022-06-17T19:17:00Z">
              <w:r>
                <w:rPr>
                  <w:rFonts w:cstheme="minorHAnsi"/>
                  <w:sz w:val="18"/>
                  <w:szCs w:val="18"/>
                </w:rPr>
                <w:t>Integer</w:t>
              </w:r>
            </w:ins>
          </w:p>
        </w:tc>
        <w:tc>
          <w:tcPr>
            <w:tcW w:w="5395" w:type="dxa"/>
            <w:tcBorders>
              <w:top w:val="single" w:sz="4" w:space="0" w:color="BFBFBF" w:themeColor="background1" w:themeShade="BF"/>
              <w:left w:val="nil"/>
              <w:bottom w:val="single" w:sz="4" w:space="0" w:color="BFBFBF" w:themeColor="background1" w:themeShade="BF"/>
              <w:right w:val="nil"/>
            </w:tcBorders>
            <w:hideMark/>
          </w:tcPr>
          <w:p w14:paraId="49E19B61" w14:textId="77777777" w:rsidR="00F90409" w:rsidRDefault="00F90409">
            <w:pPr>
              <w:rPr>
                <w:ins w:id="173" w:author="Himanshu Seth - I21391" w:date="2022-06-17T19:17:00Z"/>
                <w:rFonts w:cstheme="minorHAnsi"/>
                <w:sz w:val="18"/>
                <w:szCs w:val="18"/>
              </w:rPr>
            </w:pPr>
            <w:ins w:id="174" w:author="Himanshu Seth - I21391" w:date="2022-06-17T19:17:00Z">
              <w:r>
                <w:rPr>
                  <w:rFonts w:cstheme="minorHAnsi"/>
                  <w:sz w:val="18"/>
                  <w:szCs w:val="18"/>
                </w:rPr>
                <w:t>Security Type</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F90409" w14:paraId="3F02F8CC" w14:textId="77777777">
              <w:trPr>
                <w:ins w:id="175" w:author="Himanshu Seth - I21391" w:date="2022-06-17T19:17:00Z"/>
              </w:trPr>
              <w:tc>
                <w:tcPr>
                  <w:tcW w:w="662" w:type="dxa"/>
                  <w:hideMark/>
                </w:tcPr>
                <w:p w14:paraId="6F12BE5D" w14:textId="77777777" w:rsidR="00F90409" w:rsidRDefault="00F90409">
                  <w:pPr>
                    <w:rPr>
                      <w:ins w:id="176" w:author="Himanshu Seth - I21391" w:date="2022-06-17T19:17:00Z"/>
                      <w:rFonts w:cstheme="minorHAnsi"/>
                      <w:sz w:val="18"/>
                      <w:szCs w:val="18"/>
                    </w:rPr>
                  </w:pPr>
                  <w:ins w:id="177" w:author="Himanshu Seth - I21391" w:date="2022-06-17T19:17:00Z">
                    <w:r>
                      <w:rPr>
                        <w:rFonts w:cstheme="minorHAnsi"/>
                        <w:sz w:val="18"/>
                        <w:szCs w:val="18"/>
                      </w:rPr>
                      <w:t>0</w:t>
                    </w:r>
                  </w:ins>
                </w:p>
              </w:tc>
              <w:tc>
                <w:tcPr>
                  <w:tcW w:w="3541" w:type="dxa"/>
                  <w:hideMark/>
                </w:tcPr>
                <w:p w14:paraId="3D1DE5BB" w14:textId="77777777" w:rsidR="00F90409" w:rsidRDefault="00F90409">
                  <w:pPr>
                    <w:rPr>
                      <w:ins w:id="178" w:author="Himanshu Seth - I21391" w:date="2022-06-17T19:17:00Z"/>
                      <w:rFonts w:cstheme="minorHAnsi"/>
                      <w:sz w:val="18"/>
                      <w:szCs w:val="18"/>
                    </w:rPr>
                  </w:pPr>
                  <w:ins w:id="179" w:author="Himanshu Seth - I21391" w:date="2022-06-17T19:17:00Z">
                    <w:r>
                      <w:rPr>
                        <w:rFonts w:cstheme="minorHAnsi"/>
                        <w:sz w:val="18"/>
                        <w:szCs w:val="18"/>
                      </w:rPr>
                      <w:t>No security (open network)</w:t>
                    </w:r>
                  </w:ins>
                </w:p>
              </w:tc>
            </w:tr>
            <w:tr w:rsidR="00F90409" w14:paraId="7224FEA7" w14:textId="77777777">
              <w:trPr>
                <w:ins w:id="180" w:author="Himanshu Seth - I21391" w:date="2022-06-17T19:17:00Z"/>
              </w:trPr>
              <w:tc>
                <w:tcPr>
                  <w:tcW w:w="662" w:type="dxa"/>
                  <w:hideMark/>
                </w:tcPr>
                <w:p w14:paraId="700F76FC" w14:textId="77777777" w:rsidR="00F90409" w:rsidRDefault="00F90409">
                  <w:pPr>
                    <w:rPr>
                      <w:ins w:id="181" w:author="Himanshu Seth - I21391" w:date="2022-06-17T19:17:00Z"/>
                      <w:rFonts w:cstheme="minorHAnsi"/>
                      <w:sz w:val="18"/>
                      <w:szCs w:val="18"/>
                    </w:rPr>
                  </w:pPr>
                  <w:ins w:id="182" w:author="Himanshu Seth - I21391" w:date="2022-06-17T19:17:00Z">
                    <w:r>
                      <w:rPr>
                        <w:rFonts w:cstheme="minorHAnsi"/>
                        <w:sz w:val="18"/>
                        <w:szCs w:val="18"/>
                      </w:rPr>
                      <w:t>1</w:t>
                    </w:r>
                  </w:ins>
                </w:p>
              </w:tc>
              <w:tc>
                <w:tcPr>
                  <w:tcW w:w="3541" w:type="dxa"/>
                  <w:hideMark/>
                </w:tcPr>
                <w:p w14:paraId="1C548953" w14:textId="77777777" w:rsidR="00F90409" w:rsidRDefault="00F90409">
                  <w:pPr>
                    <w:rPr>
                      <w:ins w:id="183" w:author="Himanshu Seth - I21391" w:date="2022-06-17T19:17:00Z"/>
                      <w:rFonts w:cstheme="minorHAnsi"/>
                      <w:sz w:val="18"/>
                      <w:szCs w:val="18"/>
                    </w:rPr>
                  </w:pPr>
                  <w:ins w:id="184" w:author="Himanshu Seth - I21391" w:date="2022-06-17T19:17:00Z">
                    <w:r>
                      <w:rPr>
                        <w:rFonts w:cstheme="minorHAnsi"/>
                        <w:sz w:val="18"/>
                        <w:szCs w:val="18"/>
                      </w:rPr>
                      <w:t>WEP</w:t>
                    </w:r>
                  </w:ins>
                </w:p>
              </w:tc>
            </w:tr>
            <w:tr w:rsidR="00F90409" w14:paraId="78FAAA5B" w14:textId="77777777">
              <w:trPr>
                <w:ins w:id="185" w:author="Himanshu Seth - I21391" w:date="2022-06-17T19:17:00Z"/>
              </w:trPr>
              <w:tc>
                <w:tcPr>
                  <w:tcW w:w="662" w:type="dxa"/>
                  <w:hideMark/>
                </w:tcPr>
                <w:p w14:paraId="104A5424" w14:textId="77777777" w:rsidR="00F90409" w:rsidRDefault="00F90409">
                  <w:pPr>
                    <w:rPr>
                      <w:ins w:id="186" w:author="Himanshu Seth - I21391" w:date="2022-06-17T19:17:00Z"/>
                      <w:rFonts w:cstheme="minorHAnsi"/>
                      <w:sz w:val="18"/>
                      <w:szCs w:val="18"/>
                    </w:rPr>
                  </w:pPr>
                  <w:ins w:id="187" w:author="Himanshu Seth - I21391" w:date="2022-06-17T19:17:00Z">
                    <w:r>
                      <w:rPr>
                        <w:rFonts w:cstheme="minorHAnsi"/>
                        <w:sz w:val="18"/>
                        <w:szCs w:val="18"/>
                      </w:rPr>
                      <w:t>2</w:t>
                    </w:r>
                  </w:ins>
                </w:p>
              </w:tc>
              <w:tc>
                <w:tcPr>
                  <w:tcW w:w="3541" w:type="dxa"/>
                  <w:hideMark/>
                </w:tcPr>
                <w:p w14:paraId="0E8AAC24" w14:textId="77777777" w:rsidR="00F90409" w:rsidRDefault="00F90409">
                  <w:pPr>
                    <w:rPr>
                      <w:ins w:id="188" w:author="Himanshu Seth - I21391" w:date="2022-06-17T19:17:00Z"/>
                      <w:rFonts w:cstheme="minorHAnsi"/>
                      <w:sz w:val="18"/>
                      <w:szCs w:val="18"/>
                    </w:rPr>
                  </w:pPr>
                  <w:ins w:id="189" w:author="Himanshu Seth - I21391" w:date="2022-06-17T19:17:00Z">
                    <w:r>
                      <w:rPr>
                        <w:rFonts w:cstheme="minorHAnsi"/>
                        <w:sz w:val="18"/>
                        <w:szCs w:val="18"/>
                      </w:rPr>
                      <w:t>WPA Personal (pre-shared key)</w:t>
                    </w:r>
                  </w:ins>
                </w:p>
              </w:tc>
            </w:tr>
            <w:tr w:rsidR="00F90409" w14:paraId="4FED1D40" w14:textId="77777777">
              <w:trPr>
                <w:ins w:id="190" w:author="Himanshu Seth - I21391" w:date="2022-06-17T19:17:00Z"/>
              </w:trPr>
              <w:tc>
                <w:tcPr>
                  <w:tcW w:w="662" w:type="dxa"/>
                  <w:hideMark/>
                </w:tcPr>
                <w:p w14:paraId="436657A0" w14:textId="77777777" w:rsidR="00F90409" w:rsidRDefault="00F90409">
                  <w:pPr>
                    <w:rPr>
                      <w:ins w:id="191" w:author="Himanshu Seth - I21391" w:date="2022-06-17T19:17:00Z"/>
                      <w:rFonts w:cstheme="minorHAnsi"/>
                      <w:sz w:val="18"/>
                      <w:szCs w:val="18"/>
                    </w:rPr>
                  </w:pPr>
                  <w:ins w:id="192" w:author="Himanshu Seth - I21391" w:date="2022-06-17T19:17:00Z">
                    <w:r>
                      <w:rPr>
                        <w:rFonts w:cstheme="minorHAnsi"/>
                        <w:sz w:val="18"/>
                        <w:szCs w:val="18"/>
                      </w:rPr>
                      <w:t>3</w:t>
                    </w:r>
                  </w:ins>
                </w:p>
              </w:tc>
              <w:tc>
                <w:tcPr>
                  <w:tcW w:w="3541" w:type="dxa"/>
                  <w:hideMark/>
                </w:tcPr>
                <w:p w14:paraId="483C64A0" w14:textId="77777777" w:rsidR="00F90409" w:rsidRDefault="00F90409">
                  <w:pPr>
                    <w:rPr>
                      <w:ins w:id="193" w:author="Himanshu Seth - I21391" w:date="2022-06-17T19:17:00Z"/>
                      <w:rFonts w:cstheme="minorHAnsi"/>
                      <w:sz w:val="18"/>
                      <w:szCs w:val="18"/>
                    </w:rPr>
                  </w:pPr>
                  <w:ins w:id="194" w:author="Himanshu Seth - I21391" w:date="2022-06-17T19:17:00Z">
                    <w:r>
                      <w:rPr>
                        <w:rFonts w:cstheme="minorHAnsi"/>
                        <w:sz w:val="18"/>
                        <w:szCs w:val="18"/>
                      </w:rPr>
                      <w:t>WPA2 Personal (pre-shared key)</w:t>
                    </w:r>
                  </w:ins>
                </w:p>
              </w:tc>
            </w:tr>
          </w:tbl>
          <w:p w14:paraId="5687F2E5" w14:textId="77777777" w:rsidR="00F90409" w:rsidRDefault="00F90409">
            <w:pPr>
              <w:rPr>
                <w:ins w:id="195" w:author="Himanshu Seth - I21391" w:date="2022-06-17T19:17:00Z"/>
                <w:rFonts w:cstheme="minorHAnsi"/>
                <w:sz w:val="18"/>
                <w:szCs w:val="18"/>
              </w:rPr>
            </w:pPr>
          </w:p>
        </w:tc>
      </w:tr>
      <w:tr w:rsidR="00E24A51" w14:paraId="35178D16" w14:textId="77777777" w:rsidTr="00F90409">
        <w:trPr>
          <w:ins w:id="196" w:author="Himanshu Seth - I21391" w:date="2022-06-17T19:17:00Z"/>
        </w:trPr>
        <w:tc>
          <w:tcPr>
            <w:tcW w:w="2695" w:type="dxa"/>
            <w:tcBorders>
              <w:top w:val="single" w:sz="4" w:space="0" w:color="BFBFBF" w:themeColor="background1" w:themeShade="BF"/>
              <w:left w:val="nil"/>
              <w:bottom w:val="single" w:sz="4" w:space="0" w:color="BFBFBF" w:themeColor="background1" w:themeShade="BF"/>
              <w:right w:val="nil"/>
            </w:tcBorders>
            <w:hideMark/>
          </w:tcPr>
          <w:p w14:paraId="59FC2E6D" w14:textId="77777777" w:rsidR="00F90409" w:rsidRDefault="00F90409">
            <w:pPr>
              <w:rPr>
                <w:ins w:id="197" w:author="Himanshu Seth - I21391" w:date="2022-06-17T19:17:00Z"/>
                <w:rFonts w:cstheme="minorHAnsi"/>
                <w:sz w:val="18"/>
                <w:szCs w:val="18"/>
              </w:rPr>
            </w:pPr>
            <w:ins w:id="198" w:author="Himanshu Seth - I21391" w:date="2022-06-17T19:17:00Z">
              <w:r>
                <w:rPr>
                  <w:rFonts w:cstheme="minorHAnsi"/>
                  <w:sz w:val="18"/>
                  <w:szCs w:val="18"/>
                </w:rPr>
                <w:t>&lt;CHANNEL&gt;</w:t>
              </w:r>
            </w:ins>
          </w:p>
        </w:tc>
        <w:tc>
          <w:tcPr>
            <w:tcW w:w="1260" w:type="dxa"/>
            <w:tcBorders>
              <w:top w:val="single" w:sz="4" w:space="0" w:color="BFBFBF" w:themeColor="background1" w:themeShade="BF"/>
              <w:left w:val="nil"/>
              <w:bottom w:val="single" w:sz="4" w:space="0" w:color="BFBFBF" w:themeColor="background1" w:themeShade="BF"/>
              <w:right w:val="nil"/>
            </w:tcBorders>
            <w:hideMark/>
          </w:tcPr>
          <w:p w14:paraId="3A8E0296" w14:textId="77777777" w:rsidR="00F90409" w:rsidRDefault="00F90409">
            <w:pPr>
              <w:rPr>
                <w:ins w:id="199" w:author="Himanshu Seth - I21391" w:date="2022-06-17T19:17:00Z"/>
                <w:rFonts w:cstheme="minorHAnsi"/>
                <w:sz w:val="18"/>
                <w:szCs w:val="18"/>
              </w:rPr>
            </w:pPr>
            <w:ins w:id="200" w:author="Himanshu Seth - I21391" w:date="2022-06-17T19:17:00Z">
              <w:r>
                <w:rPr>
                  <w:rFonts w:cstheme="minorHAnsi"/>
                  <w:sz w:val="18"/>
                  <w:szCs w:val="18"/>
                </w:rPr>
                <w:t>Integer</w:t>
              </w:r>
            </w:ins>
          </w:p>
        </w:tc>
        <w:tc>
          <w:tcPr>
            <w:tcW w:w="5395" w:type="dxa"/>
            <w:tcBorders>
              <w:top w:val="single" w:sz="4" w:space="0" w:color="BFBFBF" w:themeColor="background1" w:themeShade="BF"/>
              <w:left w:val="nil"/>
              <w:bottom w:val="single" w:sz="4" w:space="0" w:color="BFBFBF" w:themeColor="background1" w:themeShade="BF"/>
              <w:right w:val="nil"/>
            </w:tcBorders>
            <w:hideMark/>
          </w:tcPr>
          <w:p w14:paraId="7505F90C" w14:textId="77777777" w:rsidR="00F90409" w:rsidRDefault="00F90409">
            <w:pPr>
              <w:rPr>
                <w:ins w:id="201" w:author="Himanshu Seth - I21391" w:date="2022-06-17T19:17:00Z"/>
                <w:rFonts w:cstheme="minorHAnsi"/>
                <w:sz w:val="18"/>
                <w:szCs w:val="18"/>
              </w:rPr>
            </w:pPr>
            <w:ins w:id="202" w:author="Himanshu Seth - I21391" w:date="2022-06-17T19:17:00Z">
              <w:r>
                <w:rPr>
                  <w:rFonts w:cstheme="minorHAnsi"/>
                  <w:sz w:val="18"/>
                  <w:szCs w:val="18"/>
                </w:rPr>
                <w:t>Channel number of detected device</w:t>
              </w:r>
            </w:ins>
          </w:p>
        </w:tc>
      </w:tr>
      <w:tr w:rsidR="00E24A51" w14:paraId="4688512C" w14:textId="77777777" w:rsidTr="00F90409">
        <w:trPr>
          <w:ins w:id="203" w:author="Himanshu Seth - I21391" w:date="2022-06-17T19:17:00Z"/>
        </w:trPr>
        <w:tc>
          <w:tcPr>
            <w:tcW w:w="2695" w:type="dxa"/>
            <w:tcBorders>
              <w:top w:val="single" w:sz="4" w:space="0" w:color="BFBFBF" w:themeColor="background1" w:themeShade="BF"/>
              <w:left w:val="nil"/>
              <w:bottom w:val="single" w:sz="4" w:space="0" w:color="BFBFBF" w:themeColor="background1" w:themeShade="BF"/>
              <w:right w:val="nil"/>
            </w:tcBorders>
            <w:hideMark/>
          </w:tcPr>
          <w:p w14:paraId="347815D1" w14:textId="77777777" w:rsidR="00F90409" w:rsidRDefault="00F90409">
            <w:pPr>
              <w:rPr>
                <w:ins w:id="204" w:author="Himanshu Seth - I21391" w:date="2022-06-17T19:17:00Z"/>
                <w:rFonts w:cstheme="minorHAnsi"/>
                <w:sz w:val="18"/>
                <w:szCs w:val="18"/>
              </w:rPr>
            </w:pPr>
            <w:ins w:id="205" w:author="Himanshu Seth - I21391" w:date="2022-06-17T19:17:00Z">
              <w:r>
                <w:rPr>
                  <w:rFonts w:cstheme="minorHAnsi"/>
                  <w:sz w:val="18"/>
                  <w:szCs w:val="18"/>
                </w:rPr>
                <w:t>&lt;BSSID&gt;</w:t>
              </w:r>
            </w:ins>
          </w:p>
        </w:tc>
        <w:tc>
          <w:tcPr>
            <w:tcW w:w="1260" w:type="dxa"/>
            <w:tcBorders>
              <w:top w:val="single" w:sz="4" w:space="0" w:color="BFBFBF" w:themeColor="background1" w:themeShade="BF"/>
              <w:left w:val="nil"/>
              <w:bottom w:val="single" w:sz="4" w:space="0" w:color="BFBFBF" w:themeColor="background1" w:themeShade="BF"/>
              <w:right w:val="nil"/>
            </w:tcBorders>
            <w:hideMark/>
          </w:tcPr>
          <w:p w14:paraId="7DE9B16A" w14:textId="77777777" w:rsidR="00F90409" w:rsidRDefault="00F90409">
            <w:pPr>
              <w:rPr>
                <w:ins w:id="206" w:author="Himanshu Seth - I21391" w:date="2022-06-17T19:17:00Z"/>
                <w:rFonts w:cstheme="minorHAnsi"/>
                <w:sz w:val="18"/>
                <w:szCs w:val="18"/>
              </w:rPr>
            </w:pPr>
            <w:ins w:id="207" w:author="Himanshu Seth - I21391" w:date="2022-06-17T19:17:00Z">
              <w:r>
                <w:rPr>
                  <w:rFonts w:cstheme="minorHAnsi"/>
                  <w:sz w:val="18"/>
                  <w:szCs w:val="18"/>
                </w:rPr>
                <w:t>String</w:t>
              </w:r>
            </w:ins>
          </w:p>
        </w:tc>
        <w:tc>
          <w:tcPr>
            <w:tcW w:w="5395" w:type="dxa"/>
            <w:tcBorders>
              <w:top w:val="single" w:sz="4" w:space="0" w:color="BFBFBF" w:themeColor="background1" w:themeShade="BF"/>
              <w:left w:val="nil"/>
              <w:bottom w:val="single" w:sz="4" w:space="0" w:color="BFBFBF" w:themeColor="background1" w:themeShade="BF"/>
              <w:right w:val="nil"/>
            </w:tcBorders>
            <w:hideMark/>
          </w:tcPr>
          <w:p w14:paraId="09482796" w14:textId="77777777" w:rsidR="00F90409" w:rsidRDefault="00F90409">
            <w:pPr>
              <w:rPr>
                <w:ins w:id="208" w:author="Himanshu Seth - I21391" w:date="2022-06-17T19:17:00Z"/>
                <w:rFonts w:cstheme="minorHAnsi"/>
                <w:sz w:val="18"/>
                <w:szCs w:val="18"/>
              </w:rPr>
            </w:pPr>
            <w:ins w:id="209" w:author="Himanshu Seth - I21391" w:date="2022-06-17T19:17:00Z">
              <w:r>
                <w:rPr>
                  <w:rFonts w:cstheme="minorHAnsi"/>
                  <w:sz w:val="18"/>
                  <w:szCs w:val="18"/>
                </w:rPr>
                <w:t>BSSID of detected device</w:t>
              </w:r>
            </w:ins>
          </w:p>
        </w:tc>
      </w:tr>
      <w:tr w:rsidR="00E24A51" w14:paraId="05985198" w14:textId="77777777" w:rsidTr="00F90409">
        <w:trPr>
          <w:ins w:id="210" w:author="Himanshu Seth - I21391" w:date="2022-06-17T19:17:00Z"/>
        </w:trPr>
        <w:tc>
          <w:tcPr>
            <w:tcW w:w="2695" w:type="dxa"/>
            <w:tcBorders>
              <w:top w:val="single" w:sz="4" w:space="0" w:color="BFBFBF" w:themeColor="background1" w:themeShade="BF"/>
              <w:left w:val="nil"/>
              <w:bottom w:val="single" w:sz="4" w:space="0" w:color="auto"/>
              <w:right w:val="nil"/>
            </w:tcBorders>
            <w:hideMark/>
          </w:tcPr>
          <w:p w14:paraId="54B1CF71" w14:textId="77777777" w:rsidR="00F90409" w:rsidRDefault="00F90409">
            <w:pPr>
              <w:rPr>
                <w:ins w:id="211" w:author="Himanshu Seth - I21391" w:date="2022-06-17T19:17:00Z"/>
                <w:rFonts w:cstheme="minorHAnsi"/>
                <w:sz w:val="18"/>
                <w:szCs w:val="18"/>
              </w:rPr>
            </w:pPr>
            <w:ins w:id="212" w:author="Himanshu Seth - I21391" w:date="2022-06-17T19:17:00Z">
              <w:r>
                <w:rPr>
                  <w:rFonts w:cstheme="minorHAnsi"/>
                  <w:sz w:val="18"/>
                  <w:szCs w:val="18"/>
                </w:rPr>
                <w:t>&lt;SSID&gt;</w:t>
              </w:r>
            </w:ins>
          </w:p>
        </w:tc>
        <w:tc>
          <w:tcPr>
            <w:tcW w:w="1260" w:type="dxa"/>
            <w:tcBorders>
              <w:top w:val="single" w:sz="4" w:space="0" w:color="BFBFBF" w:themeColor="background1" w:themeShade="BF"/>
              <w:left w:val="nil"/>
              <w:bottom w:val="single" w:sz="4" w:space="0" w:color="auto"/>
              <w:right w:val="nil"/>
            </w:tcBorders>
            <w:hideMark/>
          </w:tcPr>
          <w:p w14:paraId="446FFAFE" w14:textId="77777777" w:rsidR="00F90409" w:rsidRDefault="00F90409">
            <w:pPr>
              <w:rPr>
                <w:ins w:id="213" w:author="Himanshu Seth - I21391" w:date="2022-06-17T19:17:00Z"/>
                <w:rFonts w:cstheme="minorHAnsi"/>
                <w:sz w:val="18"/>
                <w:szCs w:val="18"/>
              </w:rPr>
            </w:pPr>
            <w:ins w:id="214" w:author="Himanshu Seth - I21391" w:date="2022-06-17T19:17:00Z">
              <w:r>
                <w:rPr>
                  <w:rFonts w:cstheme="minorHAnsi"/>
                  <w:sz w:val="18"/>
                  <w:szCs w:val="18"/>
                </w:rPr>
                <w:t>String</w:t>
              </w:r>
            </w:ins>
          </w:p>
        </w:tc>
        <w:tc>
          <w:tcPr>
            <w:tcW w:w="5395" w:type="dxa"/>
            <w:tcBorders>
              <w:top w:val="single" w:sz="4" w:space="0" w:color="BFBFBF" w:themeColor="background1" w:themeShade="BF"/>
              <w:left w:val="nil"/>
              <w:bottom w:val="single" w:sz="4" w:space="0" w:color="auto"/>
              <w:right w:val="nil"/>
            </w:tcBorders>
            <w:hideMark/>
          </w:tcPr>
          <w:p w14:paraId="16FCAD0E" w14:textId="77777777" w:rsidR="00F90409" w:rsidRDefault="00F90409">
            <w:pPr>
              <w:rPr>
                <w:ins w:id="215" w:author="Himanshu Seth - I21391" w:date="2022-06-17T19:17:00Z"/>
                <w:rFonts w:cstheme="minorHAnsi"/>
                <w:sz w:val="18"/>
                <w:szCs w:val="18"/>
              </w:rPr>
            </w:pPr>
            <w:ins w:id="216" w:author="Himanshu Seth - I21391" w:date="2022-06-17T19:17:00Z">
              <w:r>
                <w:rPr>
                  <w:rFonts w:cstheme="minorHAnsi"/>
                  <w:sz w:val="18"/>
                  <w:szCs w:val="18"/>
                </w:rPr>
                <w:t>SSID of detected device</w:t>
              </w:r>
            </w:ins>
          </w:p>
        </w:tc>
      </w:tr>
    </w:tbl>
    <w:p w14:paraId="4E7F849F" w14:textId="77777777" w:rsidR="00F90409" w:rsidRDefault="00F90409" w:rsidP="00F90409">
      <w:pPr>
        <w:pStyle w:val="Heading3"/>
        <w:rPr>
          <w:ins w:id="217" w:author="Himanshu Seth - I21391" w:date="2022-06-17T19:17:00Z"/>
        </w:rPr>
      </w:pPr>
      <w:ins w:id="218" w:author="Himanshu Seth - I21391" w:date="2022-06-17T19:17:00Z">
        <w:r>
          <w:t>AEC Syntax (scan completed)</w:t>
        </w:r>
      </w:ins>
    </w:p>
    <w:p w14:paraId="0D0F976A" w14:textId="77777777" w:rsidR="00F90409" w:rsidRDefault="00F90409" w:rsidP="00F90409">
      <w:pPr>
        <w:spacing w:line="240" w:lineRule="auto"/>
        <w:ind w:left="720"/>
        <w:rPr>
          <w:ins w:id="219" w:author="Himanshu Seth - I21391" w:date="2022-06-17T19:17:00Z"/>
        </w:rPr>
      </w:pPr>
      <w:ins w:id="220" w:author="Himanshu Seth - I21391" w:date="2022-06-17T19:17:00Z">
        <w:r>
          <w:fldChar w:fldCharType="begin"/>
        </w:r>
        <w:r>
          <w:instrText xml:space="preserve"> DOCPROPERTY  taga_scan_done  \* MERGEFORMAT </w:instrText>
        </w:r>
        <w:r>
          <w:fldChar w:fldCharType="separate"/>
        </w:r>
        <w:r>
          <w:t>+WSCNDONE</w:t>
        </w:r>
        <w:r>
          <w:fldChar w:fldCharType="end"/>
        </w:r>
      </w:ins>
    </w:p>
    <w:p w14:paraId="2A307435" w14:textId="77777777" w:rsidR="00F90409" w:rsidRDefault="00F90409" w:rsidP="00F90409">
      <w:pPr>
        <w:pStyle w:val="Heading3"/>
        <w:rPr>
          <w:ins w:id="221" w:author="Himanshu Seth - I21391" w:date="2022-06-17T19:17:00Z"/>
        </w:rPr>
      </w:pPr>
      <w:ins w:id="222" w:author="Himanshu Seth - I21391" w:date="2022-06-17T19:17:00Z">
        <w:r>
          <w:t>AEC Syntax (scan failed)</w:t>
        </w:r>
      </w:ins>
    </w:p>
    <w:p w14:paraId="1FE6DFA9" w14:textId="77777777" w:rsidR="00F90409" w:rsidRDefault="00F90409" w:rsidP="00F90409">
      <w:pPr>
        <w:spacing w:line="240" w:lineRule="auto"/>
        <w:ind w:left="720"/>
        <w:rPr>
          <w:ins w:id="223" w:author="Himanshu Seth - I21391" w:date="2022-06-17T19:17:00Z"/>
        </w:rPr>
      </w:pPr>
      <w:ins w:id="224" w:author="Himanshu Seth - I21391" w:date="2022-06-17T19:17:00Z">
        <w:r>
          <w:fldChar w:fldCharType="begin"/>
        </w:r>
        <w:r>
          <w:instrText xml:space="preserve"> DOCPROPERTY  taga_scan_error  \* MERGEFORMAT </w:instrText>
        </w:r>
        <w:r>
          <w:fldChar w:fldCharType="separate"/>
        </w:r>
        <w:r>
          <w:t>+WSCNERROR</w:t>
        </w:r>
        <w:r>
          <w:fldChar w:fldCharType="end"/>
        </w:r>
      </w:ins>
    </w:p>
    <w:p w14:paraId="771F1807" w14:textId="77777777" w:rsidR="00F90409" w:rsidRDefault="00F90409" w:rsidP="00F90409">
      <w:pPr>
        <w:pStyle w:val="Heading3"/>
        <w:rPr>
          <w:ins w:id="225" w:author="Himanshu Seth - I21391" w:date="2022-06-17T19:17:00Z"/>
          <w:sz w:val="18"/>
          <w:szCs w:val="18"/>
        </w:rPr>
      </w:pPr>
      <w:ins w:id="226" w:author="Himanshu Seth - I21391" w:date="2022-06-17T19:17:00Z">
        <w:r>
          <w:t>Example:</w:t>
        </w:r>
      </w:ins>
    </w:p>
    <w:tbl>
      <w:tblPr>
        <w:tblStyle w:val="TableGrid"/>
        <w:tblW w:w="900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3860"/>
      </w:tblGrid>
      <w:tr w:rsidR="00F90409" w14:paraId="6FA5BB39" w14:textId="77777777" w:rsidTr="00F90409">
        <w:trPr>
          <w:ins w:id="227" w:author="Himanshu Seth - I21391" w:date="2022-06-17T19:17:00Z"/>
        </w:trPr>
        <w:tc>
          <w:tcPr>
            <w:tcW w:w="5140" w:type="dxa"/>
            <w:hideMark/>
          </w:tcPr>
          <w:p w14:paraId="7EE9C93D" w14:textId="77777777" w:rsidR="00F90409" w:rsidRDefault="00F90409">
            <w:pPr>
              <w:rPr>
                <w:ins w:id="228" w:author="Himanshu Seth - I21391" w:date="2022-06-17T19:17:00Z"/>
                <w:rFonts w:ascii="Consolas" w:hAnsi="Consolas"/>
                <w:sz w:val="14"/>
              </w:rPr>
            </w:pPr>
            <w:ins w:id="229" w:author="Himanshu Seth - I21391" w:date="2022-06-17T19:17:00Z">
              <w:r>
                <w:rPr>
                  <w:rFonts w:ascii="Consolas" w:hAnsi="Consolas"/>
                  <w:sz w:val="14"/>
                </w:rPr>
                <w:t>AT</w:t>
              </w:r>
              <w:r>
                <w:rPr>
                  <w:rFonts w:ascii="Consolas" w:hAnsi="Consolas"/>
                  <w:sz w:val="14"/>
                </w:rPr>
                <w:fldChar w:fldCharType="begin"/>
              </w:r>
              <w:r>
                <w:rPr>
                  <w:rFonts w:ascii="Consolas" w:hAnsi="Consolas"/>
                  <w:sz w:val="14"/>
                </w:rPr>
                <w:instrText xml:space="preserve"> DOCPROPERTY  tagc_scan_active  \* MERGEFORMAT </w:instrText>
              </w:r>
              <w:r>
                <w:rPr>
                  <w:rFonts w:ascii="Consolas" w:hAnsi="Consolas"/>
                  <w:sz w:val="14"/>
                </w:rPr>
                <w:fldChar w:fldCharType="separate"/>
              </w:r>
              <w:r>
                <w:rPr>
                  <w:rFonts w:ascii="Consolas" w:hAnsi="Consolas"/>
                  <w:sz w:val="14"/>
                </w:rPr>
                <w:t>+WSCNA</w:t>
              </w:r>
              <w:r>
                <w:rPr>
                  <w:rFonts w:ascii="Consolas" w:hAnsi="Consolas"/>
                  <w:sz w:val="14"/>
                </w:rPr>
                <w:fldChar w:fldCharType="end"/>
              </w:r>
              <w:r>
                <w:rPr>
                  <w:rFonts w:ascii="Consolas" w:hAnsi="Consolas"/>
                  <w:sz w:val="14"/>
                </w:rPr>
                <w:t>=255</w:t>
              </w:r>
            </w:ins>
          </w:p>
        </w:tc>
        <w:tc>
          <w:tcPr>
            <w:tcW w:w="3860" w:type="dxa"/>
            <w:hideMark/>
          </w:tcPr>
          <w:p w14:paraId="69DA1D5F" w14:textId="77777777" w:rsidR="00F90409" w:rsidRDefault="00F90409">
            <w:pPr>
              <w:rPr>
                <w:ins w:id="230" w:author="Himanshu Seth - I21391" w:date="2022-06-17T19:17:00Z"/>
                <w:sz w:val="14"/>
              </w:rPr>
            </w:pPr>
            <w:ins w:id="231" w:author="Himanshu Seth - I21391" w:date="2022-06-17T19:17:00Z">
              <w:r>
                <w:rPr>
                  <w:sz w:val="14"/>
                </w:rPr>
                <w:t>Scan all channels</w:t>
              </w:r>
            </w:ins>
          </w:p>
        </w:tc>
      </w:tr>
      <w:tr w:rsidR="00F90409" w14:paraId="42FFF387" w14:textId="77777777" w:rsidTr="00F90409">
        <w:trPr>
          <w:ins w:id="232" w:author="Himanshu Seth - I21391" w:date="2022-06-17T19:17:00Z"/>
        </w:trPr>
        <w:tc>
          <w:tcPr>
            <w:tcW w:w="5140" w:type="dxa"/>
            <w:hideMark/>
          </w:tcPr>
          <w:p w14:paraId="440C6142" w14:textId="77777777" w:rsidR="00F90409" w:rsidRDefault="00F90409">
            <w:pPr>
              <w:rPr>
                <w:ins w:id="233" w:author="Himanshu Seth - I21391" w:date="2022-06-17T19:17:00Z"/>
                <w:rFonts w:ascii="Consolas" w:hAnsi="Consolas"/>
                <w:sz w:val="14"/>
              </w:rPr>
            </w:pPr>
            <w:ins w:id="234" w:author="Himanshu Seth - I21391" w:date="2022-06-17T19:17:00Z">
              <w:r>
                <w:rPr>
                  <w:rFonts w:ascii="Consolas" w:hAnsi="Consolas"/>
                  <w:sz w:val="14"/>
                </w:rPr>
                <w:t>OK</w:t>
              </w:r>
            </w:ins>
          </w:p>
        </w:tc>
        <w:tc>
          <w:tcPr>
            <w:tcW w:w="3860" w:type="dxa"/>
          </w:tcPr>
          <w:p w14:paraId="29FBFC04" w14:textId="77777777" w:rsidR="00F90409" w:rsidRDefault="00F90409">
            <w:pPr>
              <w:rPr>
                <w:ins w:id="235" w:author="Himanshu Seth - I21391" w:date="2022-06-17T19:17:00Z"/>
                <w:sz w:val="14"/>
              </w:rPr>
            </w:pPr>
          </w:p>
        </w:tc>
      </w:tr>
      <w:tr w:rsidR="00F90409" w14:paraId="0DA3A03C" w14:textId="77777777" w:rsidTr="00F90409">
        <w:trPr>
          <w:ins w:id="236" w:author="Himanshu Seth - I21391" w:date="2022-06-17T19:17:00Z"/>
        </w:trPr>
        <w:tc>
          <w:tcPr>
            <w:tcW w:w="5140" w:type="dxa"/>
            <w:hideMark/>
          </w:tcPr>
          <w:p w14:paraId="702E6638" w14:textId="77777777" w:rsidR="00F90409" w:rsidRDefault="00F90409">
            <w:pPr>
              <w:rPr>
                <w:ins w:id="237" w:author="Himanshu Seth - I21391" w:date="2022-06-17T19:17:00Z"/>
                <w:rFonts w:ascii="Consolas" w:hAnsi="Consolas"/>
                <w:sz w:val="14"/>
              </w:rPr>
            </w:pPr>
            <w:ins w:id="238" w:author="Himanshu Seth - I21391" w:date="2022-06-17T19:17:00Z">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:-57,0,1,"98:FC:11:41:E7:7C","test-network"</w:t>
              </w:r>
            </w:ins>
          </w:p>
        </w:tc>
        <w:tc>
          <w:tcPr>
            <w:tcW w:w="3860" w:type="dxa"/>
            <w:hideMark/>
          </w:tcPr>
          <w:p w14:paraId="3F146CED" w14:textId="77777777" w:rsidR="00F90409" w:rsidRDefault="00F90409">
            <w:pPr>
              <w:rPr>
                <w:ins w:id="239" w:author="Himanshu Seth - I21391" w:date="2022-06-17T19:17:00Z"/>
                <w:sz w:val="14"/>
              </w:rPr>
            </w:pPr>
            <w:ins w:id="240" w:author="Himanshu Seth - I21391" w:date="2022-06-17T19:17:00Z">
              <w:r>
                <w:rPr>
                  <w:sz w:val="14"/>
                </w:rPr>
                <w:t>Scan indication: open network, channel 1, SSID test-network</w:t>
              </w:r>
            </w:ins>
          </w:p>
        </w:tc>
      </w:tr>
      <w:tr w:rsidR="00F90409" w14:paraId="207D0E53" w14:textId="77777777" w:rsidTr="00F90409">
        <w:trPr>
          <w:ins w:id="241" w:author="Himanshu Seth - I21391" w:date="2022-06-17T19:17:00Z"/>
        </w:trPr>
        <w:tc>
          <w:tcPr>
            <w:tcW w:w="5140" w:type="dxa"/>
            <w:hideMark/>
          </w:tcPr>
          <w:p w14:paraId="5946D2FF" w14:textId="77777777" w:rsidR="00F90409" w:rsidRDefault="00F90409">
            <w:pPr>
              <w:rPr>
                <w:ins w:id="242" w:author="Himanshu Seth - I21391" w:date="2022-06-17T19:17:00Z"/>
                <w:rFonts w:ascii="Consolas" w:hAnsi="Consolas"/>
                <w:sz w:val="14"/>
              </w:rPr>
            </w:pPr>
            <w:ins w:id="243" w:author="Himanshu Seth - I21391" w:date="2022-06-17T19:17:00Z">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:-62,0,6,"24:F2:7F:A5:8B:81",[466F6F20C2A920626172]</w:t>
              </w:r>
            </w:ins>
          </w:p>
        </w:tc>
        <w:tc>
          <w:tcPr>
            <w:tcW w:w="3860" w:type="dxa"/>
            <w:hideMark/>
          </w:tcPr>
          <w:p w14:paraId="0D195921" w14:textId="77777777" w:rsidR="00F90409" w:rsidRDefault="00F90409">
            <w:pPr>
              <w:rPr>
                <w:ins w:id="244" w:author="Himanshu Seth - I21391" w:date="2022-06-17T19:17:00Z"/>
                <w:sz w:val="14"/>
              </w:rPr>
            </w:pPr>
            <w:ins w:id="245" w:author="Himanshu Seth - I21391" w:date="2022-06-17T19:17:00Z">
              <w:r>
                <w:rPr>
                  <w:sz w:val="14"/>
                </w:rPr>
                <w:t>Open network, channel 6, with UTF-8 SSID Foo © Bar</w:t>
              </w:r>
            </w:ins>
          </w:p>
        </w:tc>
      </w:tr>
      <w:tr w:rsidR="00F90409" w14:paraId="0A5F1DD0" w14:textId="77777777" w:rsidTr="00F90409">
        <w:trPr>
          <w:ins w:id="246" w:author="Himanshu Seth - I21391" w:date="2022-06-17T19:17:00Z"/>
        </w:trPr>
        <w:tc>
          <w:tcPr>
            <w:tcW w:w="5140" w:type="dxa"/>
            <w:hideMark/>
          </w:tcPr>
          <w:p w14:paraId="789B36A1" w14:textId="77777777" w:rsidR="00F90409" w:rsidRDefault="00F90409">
            <w:pPr>
              <w:rPr>
                <w:ins w:id="247" w:author="Himanshu Seth - I21391" w:date="2022-06-17T19:17:00Z"/>
                <w:rFonts w:ascii="Consolas" w:hAnsi="Consolas"/>
                <w:sz w:val="14"/>
              </w:rPr>
            </w:pPr>
            <w:ins w:id="248" w:author="Himanshu Seth - I21391" w:date="2022-06-17T19:17:00Z">
              <w:r>
                <w:rPr>
                  <w:rFonts w:ascii="Consolas" w:hAnsi="Consolas"/>
                  <w:sz w:val="14"/>
                </w:rPr>
                <w:fldChar w:fldCharType="begin"/>
              </w:r>
              <w:r>
                <w:rPr>
                  <w:rFonts w:ascii="Consolas" w:hAnsi="Consolas"/>
                  <w:sz w:val="14"/>
                </w:rPr>
                <w:instrText xml:space="preserve"> DOCPROPERTY  taga_scan_done  \* MERGEFORMAT </w:instrText>
              </w:r>
              <w:r>
                <w:rPr>
                  <w:rFonts w:ascii="Consolas" w:hAnsi="Consolas"/>
                  <w:sz w:val="14"/>
                </w:rPr>
                <w:fldChar w:fldCharType="separate"/>
              </w:r>
              <w:r>
                <w:rPr>
                  <w:rFonts w:ascii="Consolas" w:hAnsi="Consolas"/>
                  <w:sz w:val="14"/>
                </w:rPr>
                <w:t>+WSCNDONE</w:t>
              </w:r>
              <w:r>
                <w:rPr>
                  <w:rFonts w:ascii="Consolas" w:hAnsi="Consolas"/>
                  <w:sz w:val="14"/>
                </w:rPr>
                <w:fldChar w:fldCharType="end"/>
              </w:r>
            </w:ins>
          </w:p>
        </w:tc>
        <w:tc>
          <w:tcPr>
            <w:tcW w:w="3860" w:type="dxa"/>
            <w:hideMark/>
          </w:tcPr>
          <w:p w14:paraId="758BAC55" w14:textId="77777777" w:rsidR="00F90409" w:rsidRDefault="00F90409">
            <w:pPr>
              <w:rPr>
                <w:ins w:id="249" w:author="Himanshu Seth - I21391" w:date="2022-06-17T19:17:00Z"/>
                <w:sz w:val="14"/>
              </w:rPr>
            </w:pPr>
            <w:ins w:id="250" w:author="Himanshu Seth - I21391" w:date="2022-06-17T19:17:00Z">
              <w:r>
                <w:rPr>
                  <w:sz w:val="14"/>
                </w:rPr>
                <w:t>Indication of completion of scanning activities</w:t>
              </w:r>
            </w:ins>
          </w:p>
        </w:tc>
      </w:tr>
    </w:tbl>
    <w:p w14:paraId="7E075B72" w14:textId="77777777" w:rsidR="00F90409" w:rsidRDefault="00F90409" w:rsidP="00F90409">
      <w:pPr>
        <w:rPr>
          <w:ins w:id="251" w:author="Himanshu Seth - I21391" w:date="2022-06-17T19:17:00Z"/>
        </w:rPr>
      </w:pPr>
    </w:p>
    <w:p w14:paraId="7B4C2F07" w14:textId="77777777" w:rsidR="00F90409" w:rsidRDefault="00F90409" w:rsidP="00F90409">
      <w:pPr>
        <w:rPr>
          <w:ins w:id="252" w:author="Himanshu Seth - I21391" w:date="2022-06-17T19:17:00Z"/>
          <w:rFonts w:asciiTheme="majorHAnsi" w:eastAsiaTheme="majorEastAsia" w:hAnsiTheme="majorHAnsi" w:cstheme="majorBidi"/>
          <w:i/>
          <w:iCs/>
          <w:color w:val="2F5496" w:themeColor="accent1" w:themeShade="BF"/>
        </w:rPr>
      </w:pPr>
    </w:p>
    <w:p w14:paraId="34B5213F" w14:textId="77777777" w:rsidR="00F90409" w:rsidRDefault="00F90409" w:rsidP="00F90409">
      <w:pPr>
        <w:rPr>
          <w:ins w:id="253" w:author="Himanshu Seth - I21391" w:date="2022-06-17T19:17:00Z"/>
          <w:rFonts w:asciiTheme="majorHAnsi" w:eastAsiaTheme="majorEastAsia" w:hAnsiTheme="majorHAnsi" w:cstheme="majorBidi"/>
          <w:i/>
          <w:iCs/>
          <w:color w:val="2F5496" w:themeColor="accent1" w:themeShade="BF"/>
        </w:rPr>
      </w:pPr>
      <w:ins w:id="254" w:author="Himanshu Seth - I21391" w:date="2022-06-17T19:17:00Z">
        <w:r>
          <w:br w:type="page"/>
        </w:r>
      </w:ins>
    </w:p>
    <w:p w14:paraId="23C9318D" w14:textId="77777777" w:rsidR="00F90409" w:rsidRDefault="00F90409" w:rsidP="00F90409">
      <w:pPr>
        <w:pStyle w:val="Heading2"/>
        <w:rPr>
          <w:ins w:id="255" w:author="Himanshu Seth - I21391" w:date="2022-06-17T19:17:00Z"/>
        </w:rPr>
      </w:pPr>
      <w:ins w:id="256" w:author="Himanshu Seth - I21391" w:date="2022-06-17T19:17:00Z">
        <w:r>
          <w:lastRenderedPageBreak/>
          <w:t xml:space="preserve">Passive Scanning Command </w:t>
        </w:r>
        <w:r>
          <w:fldChar w:fldCharType="begin"/>
        </w:r>
        <w:r>
          <w:instrText xml:space="preserve"> DOCPROPERTY  tagc_scan_passive  \* MERGEFORMAT </w:instrText>
        </w:r>
        <w:r>
          <w:fldChar w:fldCharType="separate"/>
        </w:r>
        <w:r>
          <w:t>+WSCNP</w:t>
        </w:r>
        <w:r>
          <w:fldChar w:fldCharType="end"/>
        </w:r>
      </w:ins>
    </w:p>
    <w:p w14:paraId="787EA285" w14:textId="77777777" w:rsidR="00F90409" w:rsidRDefault="00F90409" w:rsidP="00F90409">
      <w:pPr>
        <w:pStyle w:val="Heading3"/>
        <w:rPr>
          <w:ins w:id="257" w:author="Himanshu Seth - I21391" w:date="2022-06-17T19:17:00Z"/>
        </w:rPr>
      </w:pPr>
      <w:ins w:id="258" w:author="Himanshu Seth - I21391" w:date="2022-06-17T19:17:00Z">
        <w:r>
          <w:t>Description</w:t>
        </w:r>
      </w:ins>
    </w:p>
    <w:p w14:paraId="2D2DC047" w14:textId="77777777" w:rsidR="00F90409" w:rsidRDefault="00F90409" w:rsidP="00F90409">
      <w:pPr>
        <w:ind w:left="720"/>
        <w:jc w:val="both"/>
        <w:rPr>
          <w:ins w:id="259" w:author="Himanshu Seth - I21391" w:date="2022-06-17T19:17:00Z"/>
        </w:rPr>
      </w:pPr>
      <w:ins w:id="260" w:author="Himanshu Seth - I21391" w:date="2022-06-17T19:17:00Z">
        <w:r>
          <w:t>This command is used to passively scan for infrastructure networks in range of the DCE.</w:t>
        </w:r>
      </w:ins>
    </w:p>
    <w:p w14:paraId="4F36364A" w14:textId="77777777" w:rsidR="00F90409" w:rsidRDefault="00F90409" w:rsidP="00F90409">
      <w:pPr>
        <w:ind w:left="720"/>
        <w:jc w:val="both"/>
        <w:rPr>
          <w:ins w:id="261" w:author="Himanshu Seth - I21391" w:date="2022-06-17T19:17:00Z"/>
        </w:rPr>
      </w:pPr>
      <w:ins w:id="262" w:author="Himanshu Seth - I21391" w:date="2022-06-17T19:17:00Z">
        <w:r>
          <w:t xml:space="preserve">This form of scanning causes the device to tune to the required channel(s), turn on its receiver, and listen for beacons from nearby devices. No energy is transmitted on the scanned channel(s) during this operation. </w:t>
        </w:r>
      </w:ins>
    </w:p>
    <w:p w14:paraId="6DCD8E32" w14:textId="77777777" w:rsidR="00F90409" w:rsidRDefault="00F90409" w:rsidP="00F90409">
      <w:pPr>
        <w:pStyle w:val="Heading3"/>
        <w:rPr>
          <w:ins w:id="263" w:author="Himanshu Seth - I21391" w:date="2022-06-17T19:17:00Z"/>
        </w:rPr>
      </w:pPr>
      <w:ins w:id="264" w:author="Himanshu Seth - I21391" w:date="2022-06-17T19:17:00Z">
        <w:r>
          <w:t>Command Syntax</w:t>
        </w:r>
      </w:ins>
    </w:p>
    <w:p w14:paraId="01D501CA" w14:textId="77777777" w:rsidR="00F90409" w:rsidRDefault="00F90409" w:rsidP="00F90409">
      <w:pPr>
        <w:ind w:left="720"/>
        <w:rPr>
          <w:ins w:id="265" w:author="Himanshu Seth - I21391" w:date="2022-06-17T19:17:00Z"/>
          <w:rFonts w:ascii="Consolas" w:hAnsi="Consolas"/>
        </w:rPr>
      </w:pPr>
      <w:ins w:id="266" w:author="Himanshu Seth - I21391" w:date="2022-06-17T19:17:00Z">
        <w:r>
          <w:rPr>
            <w:rFonts w:ascii="Consolas" w:hAnsi="Consolas"/>
          </w:rPr>
          <w:t>AT</w:t>
        </w:r>
        <w:r>
          <w:rPr>
            <w:rFonts w:ascii="Consolas" w:hAnsi="Consolas"/>
          </w:rPr>
          <w:fldChar w:fldCharType="begin"/>
        </w:r>
        <w:r>
          <w:rPr>
            <w:rFonts w:ascii="Consolas" w:hAnsi="Consolas"/>
          </w:rPr>
          <w:instrText xml:space="preserve"> DOCPROPERTY  tagc_scan_passive  \* MERGEFORMAT </w:instrText>
        </w:r>
        <w:r>
          <w:rPr>
            <w:rFonts w:ascii="Consolas" w:hAnsi="Consolas"/>
          </w:rPr>
          <w:fldChar w:fldCharType="separate"/>
        </w:r>
        <w:r>
          <w:rPr>
            <w:rFonts w:ascii="Consolas" w:hAnsi="Consolas"/>
          </w:rPr>
          <w:t>+WSCNP</w:t>
        </w:r>
        <w:r>
          <w:rPr>
            <w:rFonts w:ascii="Consolas" w:hAnsi="Consolas"/>
          </w:rPr>
          <w:fldChar w:fldCharType="end"/>
        </w:r>
        <w:r>
          <w:rPr>
            <w:rFonts w:ascii="Consolas" w:hAnsi="Consolas"/>
          </w:rPr>
          <w:t>=&lt;CHANNEL&gt;[,&lt;SSID&gt;]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2"/>
        <w:gridCol w:w="1204"/>
        <w:gridCol w:w="5048"/>
      </w:tblGrid>
      <w:tr w:rsidR="00F90409" w14:paraId="0029E66F" w14:textId="77777777" w:rsidTr="00F90409">
        <w:trPr>
          <w:ins w:id="267" w:author="Himanshu Seth - I21391" w:date="2022-06-17T19:17:00Z"/>
        </w:trPr>
        <w:tc>
          <w:tcPr>
            <w:tcW w:w="2532" w:type="dxa"/>
            <w:tcBorders>
              <w:top w:val="single" w:sz="12" w:space="0" w:color="auto"/>
              <w:left w:val="nil"/>
              <w:bottom w:val="single" w:sz="12" w:space="0" w:color="auto"/>
              <w:right w:val="nil"/>
            </w:tcBorders>
            <w:hideMark/>
          </w:tcPr>
          <w:p w14:paraId="63B24BF7" w14:textId="77777777" w:rsidR="00F90409" w:rsidRDefault="00F90409">
            <w:pPr>
              <w:rPr>
                <w:ins w:id="268" w:author="Himanshu Seth - I21391" w:date="2022-06-17T19:17:00Z"/>
                <w:rFonts w:cstheme="minorHAnsi"/>
              </w:rPr>
            </w:pPr>
            <w:ins w:id="269" w:author="Himanshu Seth - I21391" w:date="2022-06-17T19:17:00Z">
              <w:r>
                <w:rPr>
                  <w:rFonts w:cstheme="minorHAnsi"/>
                </w:rPr>
                <w:t>Parameter Name</w:t>
              </w:r>
            </w:ins>
          </w:p>
        </w:tc>
        <w:tc>
          <w:tcPr>
            <w:tcW w:w="1204" w:type="dxa"/>
            <w:tcBorders>
              <w:top w:val="single" w:sz="12" w:space="0" w:color="auto"/>
              <w:left w:val="nil"/>
              <w:bottom w:val="single" w:sz="12" w:space="0" w:color="auto"/>
              <w:right w:val="nil"/>
            </w:tcBorders>
            <w:hideMark/>
          </w:tcPr>
          <w:p w14:paraId="4A193BAB" w14:textId="77777777" w:rsidR="00F90409" w:rsidRDefault="00F90409">
            <w:pPr>
              <w:rPr>
                <w:ins w:id="270" w:author="Himanshu Seth - I21391" w:date="2022-06-17T19:17:00Z"/>
                <w:rFonts w:cstheme="minorHAnsi"/>
              </w:rPr>
            </w:pPr>
            <w:ins w:id="271" w:author="Himanshu Seth - I21391" w:date="2022-06-17T19:17:00Z">
              <w:r>
                <w:rPr>
                  <w:rFonts w:cstheme="minorHAnsi"/>
                </w:rPr>
                <w:t>Type</w:t>
              </w:r>
            </w:ins>
          </w:p>
        </w:tc>
        <w:tc>
          <w:tcPr>
            <w:tcW w:w="5048" w:type="dxa"/>
            <w:tcBorders>
              <w:top w:val="single" w:sz="12" w:space="0" w:color="auto"/>
              <w:left w:val="nil"/>
              <w:bottom w:val="single" w:sz="12" w:space="0" w:color="auto"/>
              <w:right w:val="nil"/>
            </w:tcBorders>
            <w:hideMark/>
          </w:tcPr>
          <w:p w14:paraId="4512E00B" w14:textId="77777777" w:rsidR="00F90409" w:rsidRDefault="00F90409">
            <w:pPr>
              <w:rPr>
                <w:ins w:id="272" w:author="Himanshu Seth - I21391" w:date="2022-06-17T19:17:00Z"/>
                <w:rFonts w:cstheme="minorHAnsi"/>
              </w:rPr>
            </w:pPr>
            <w:ins w:id="273" w:author="Himanshu Seth - I21391" w:date="2022-06-17T19:17:00Z">
              <w:r>
                <w:rPr>
                  <w:rFonts w:cstheme="minorHAnsi"/>
                </w:rPr>
                <w:t>Description</w:t>
              </w:r>
            </w:ins>
          </w:p>
        </w:tc>
      </w:tr>
      <w:tr w:rsidR="00F90409" w14:paraId="5AC5160C" w14:textId="77777777" w:rsidTr="00F90409">
        <w:trPr>
          <w:ins w:id="274" w:author="Himanshu Seth - I21391" w:date="2022-06-17T19:17:00Z"/>
        </w:trPr>
        <w:tc>
          <w:tcPr>
            <w:tcW w:w="2532" w:type="dxa"/>
            <w:tcBorders>
              <w:top w:val="single" w:sz="12" w:space="0" w:color="auto"/>
              <w:left w:val="nil"/>
              <w:bottom w:val="single" w:sz="4" w:space="0" w:color="BFBFBF" w:themeColor="background1" w:themeShade="BF"/>
              <w:right w:val="nil"/>
            </w:tcBorders>
            <w:hideMark/>
          </w:tcPr>
          <w:p w14:paraId="6279DB08" w14:textId="77777777" w:rsidR="00F90409" w:rsidRDefault="00F90409">
            <w:pPr>
              <w:rPr>
                <w:ins w:id="275" w:author="Himanshu Seth - I21391" w:date="2022-06-17T19:17:00Z"/>
                <w:rFonts w:cstheme="minorHAnsi"/>
                <w:sz w:val="18"/>
                <w:szCs w:val="18"/>
              </w:rPr>
            </w:pPr>
            <w:ins w:id="276" w:author="Himanshu Seth - I21391" w:date="2022-06-17T19:17:00Z">
              <w:r>
                <w:rPr>
                  <w:rFonts w:cstheme="minorHAnsi"/>
                  <w:sz w:val="18"/>
                  <w:szCs w:val="18"/>
                </w:rPr>
                <w:t>&lt;CHANNEL&gt;</w:t>
              </w:r>
            </w:ins>
          </w:p>
        </w:tc>
        <w:tc>
          <w:tcPr>
            <w:tcW w:w="1204" w:type="dxa"/>
            <w:tcBorders>
              <w:top w:val="single" w:sz="12" w:space="0" w:color="auto"/>
              <w:left w:val="nil"/>
              <w:bottom w:val="single" w:sz="4" w:space="0" w:color="BFBFBF" w:themeColor="background1" w:themeShade="BF"/>
              <w:right w:val="nil"/>
            </w:tcBorders>
            <w:hideMark/>
          </w:tcPr>
          <w:p w14:paraId="77D4B046" w14:textId="77777777" w:rsidR="00F90409" w:rsidRDefault="00F90409">
            <w:pPr>
              <w:rPr>
                <w:ins w:id="277" w:author="Himanshu Seth - I21391" w:date="2022-06-17T19:17:00Z"/>
                <w:rFonts w:cstheme="minorHAnsi"/>
                <w:sz w:val="18"/>
                <w:szCs w:val="18"/>
              </w:rPr>
            </w:pPr>
            <w:ins w:id="278" w:author="Himanshu Seth - I21391" w:date="2022-06-17T19:17:00Z">
              <w:r>
                <w:rPr>
                  <w:rFonts w:cstheme="minorHAnsi"/>
                  <w:sz w:val="18"/>
                  <w:szCs w:val="18"/>
                </w:rPr>
                <w:t>Integer</w:t>
              </w:r>
            </w:ins>
          </w:p>
        </w:tc>
        <w:tc>
          <w:tcPr>
            <w:tcW w:w="5048" w:type="dxa"/>
            <w:tcBorders>
              <w:top w:val="single" w:sz="12" w:space="0" w:color="auto"/>
              <w:left w:val="nil"/>
              <w:bottom w:val="single" w:sz="4" w:space="0" w:color="BFBFBF" w:themeColor="background1" w:themeShade="BF"/>
              <w:right w:val="nil"/>
            </w:tcBorders>
            <w:hideMark/>
          </w:tcPr>
          <w:p w14:paraId="357B6B03" w14:textId="77777777" w:rsidR="00F90409" w:rsidRDefault="00F90409">
            <w:pPr>
              <w:rPr>
                <w:ins w:id="279" w:author="Himanshu Seth - I21391" w:date="2022-06-17T19:17:00Z"/>
                <w:rFonts w:cstheme="minorHAnsi"/>
                <w:sz w:val="18"/>
                <w:szCs w:val="18"/>
              </w:rPr>
            </w:pPr>
            <w:ins w:id="280" w:author="Himanshu Seth - I21391" w:date="2022-06-17T19:17:00Z">
              <w:r>
                <w:rPr>
                  <w:rFonts w:cstheme="minorHAnsi"/>
                  <w:sz w:val="18"/>
                  <w:szCs w:val="18"/>
                </w:rPr>
                <w:t>The channel to scan, a value of 255 scans all available channels</w:t>
              </w:r>
            </w:ins>
          </w:p>
        </w:tc>
      </w:tr>
      <w:tr w:rsidR="00F90409" w14:paraId="45444641" w14:textId="77777777" w:rsidTr="00F90409">
        <w:trPr>
          <w:ins w:id="281" w:author="Himanshu Seth - I21391" w:date="2022-06-17T19:17:00Z"/>
        </w:trPr>
        <w:tc>
          <w:tcPr>
            <w:tcW w:w="2532" w:type="dxa"/>
            <w:tcBorders>
              <w:top w:val="single" w:sz="4" w:space="0" w:color="BFBFBF" w:themeColor="background1" w:themeShade="BF"/>
              <w:left w:val="nil"/>
              <w:bottom w:val="single" w:sz="4" w:space="0" w:color="auto"/>
              <w:right w:val="nil"/>
            </w:tcBorders>
            <w:hideMark/>
          </w:tcPr>
          <w:p w14:paraId="55EBC0E5" w14:textId="77777777" w:rsidR="00F90409" w:rsidRDefault="00F90409">
            <w:pPr>
              <w:rPr>
                <w:ins w:id="282" w:author="Himanshu Seth - I21391" w:date="2022-06-17T19:17:00Z"/>
                <w:rFonts w:cstheme="minorHAnsi"/>
                <w:sz w:val="18"/>
                <w:szCs w:val="18"/>
              </w:rPr>
            </w:pPr>
            <w:ins w:id="283" w:author="Himanshu Seth - I21391" w:date="2022-06-17T19:17:00Z">
              <w:r>
                <w:rPr>
                  <w:rFonts w:cstheme="minorHAnsi"/>
                  <w:sz w:val="18"/>
                  <w:szCs w:val="18"/>
                </w:rPr>
                <w:t>&lt;SSID&gt;</w:t>
              </w:r>
            </w:ins>
          </w:p>
        </w:tc>
        <w:tc>
          <w:tcPr>
            <w:tcW w:w="1204" w:type="dxa"/>
            <w:tcBorders>
              <w:top w:val="single" w:sz="4" w:space="0" w:color="BFBFBF" w:themeColor="background1" w:themeShade="BF"/>
              <w:left w:val="nil"/>
              <w:bottom w:val="single" w:sz="4" w:space="0" w:color="auto"/>
              <w:right w:val="nil"/>
            </w:tcBorders>
            <w:hideMark/>
          </w:tcPr>
          <w:p w14:paraId="5053F8AB" w14:textId="77777777" w:rsidR="00F90409" w:rsidRDefault="00F90409">
            <w:pPr>
              <w:rPr>
                <w:ins w:id="284" w:author="Himanshu Seth - I21391" w:date="2022-06-17T19:17:00Z"/>
                <w:rFonts w:cstheme="minorHAnsi"/>
                <w:sz w:val="18"/>
                <w:szCs w:val="18"/>
              </w:rPr>
            </w:pPr>
            <w:ins w:id="285" w:author="Himanshu Seth - I21391" w:date="2022-06-17T19:17:00Z">
              <w:r>
                <w:rPr>
                  <w:rFonts w:cstheme="minorHAnsi"/>
                  <w:sz w:val="18"/>
                  <w:szCs w:val="18"/>
                </w:rPr>
                <w:t>Integer</w:t>
              </w:r>
            </w:ins>
          </w:p>
        </w:tc>
        <w:tc>
          <w:tcPr>
            <w:tcW w:w="5048" w:type="dxa"/>
            <w:tcBorders>
              <w:top w:val="single" w:sz="4" w:space="0" w:color="BFBFBF" w:themeColor="background1" w:themeShade="BF"/>
              <w:left w:val="nil"/>
              <w:bottom w:val="single" w:sz="4" w:space="0" w:color="auto"/>
              <w:right w:val="nil"/>
            </w:tcBorders>
            <w:hideMark/>
          </w:tcPr>
          <w:p w14:paraId="40778C0B" w14:textId="77777777" w:rsidR="00F90409" w:rsidRDefault="00F90409">
            <w:pPr>
              <w:rPr>
                <w:ins w:id="286" w:author="Himanshu Seth - I21391" w:date="2022-06-17T19:17:00Z"/>
                <w:rFonts w:cstheme="minorHAnsi"/>
                <w:sz w:val="18"/>
                <w:szCs w:val="18"/>
              </w:rPr>
            </w:pPr>
            <w:ins w:id="287" w:author="Himanshu Seth - I21391" w:date="2022-06-17T19:17:00Z">
              <w:r>
                <w:rPr>
                  <w:rFonts w:cstheme="minorHAnsi"/>
                  <w:sz w:val="18"/>
                  <w:szCs w:val="18"/>
                </w:rPr>
                <w:t>Scan for a specific SSID</w:t>
              </w:r>
            </w:ins>
          </w:p>
        </w:tc>
      </w:tr>
    </w:tbl>
    <w:p w14:paraId="674817A8" w14:textId="77777777" w:rsidR="00F90409" w:rsidRDefault="00F90409" w:rsidP="00F90409">
      <w:pPr>
        <w:pStyle w:val="Heading3"/>
        <w:rPr>
          <w:ins w:id="288" w:author="Himanshu Seth - I21391" w:date="2022-06-17T19:17:00Z"/>
        </w:rPr>
      </w:pPr>
      <w:ins w:id="289" w:author="Himanshu Seth - I21391" w:date="2022-06-17T19:17:00Z">
        <w:r>
          <w:t xml:space="preserve">Response Syntax </w:t>
        </w:r>
      </w:ins>
    </w:p>
    <w:tbl>
      <w:tblPr>
        <w:tblStyle w:val="TableGrid"/>
        <w:tblW w:w="0" w:type="auto"/>
        <w:tblInd w:w="607" w:type="dxa"/>
        <w:tblLook w:val="04A0" w:firstRow="1" w:lastRow="0" w:firstColumn="1" w:lastColumn="0" w:noHBand="0" w:noVBand="1"/>
      </w:tblPr>
      <w:tblGrid>
        <w:gridCol w:w="6503"/>
        <w:gridCol w:w="2246"/>
      </w:tblGrid>
      <w:tr w:rsidR="00F90409" w14:paraId="2EE41824" w14:textId="77777777" w:rsidTr="00F90409">
        <w:trPr>
          <w:ins w:id="290" w:author="Himanshu Seth - I21391" w:date="2022-06-17T19:17:00Z"/>
        </w:trPr>
        <w:tc>
          <w:tcPr>
            <w:tcW w:w="6503" w:type="dxa"/>
            <w:tcBorders>
              <w:top w:val="single" w:sz="12" w:space="0" w:color="auto"/>
              <w:left w:val="nil"/>
              <w:bottom w:val="single" w:sz="12" w:space="0" w:color="auto"/>
              <w:right w:val="nil"/>
            </w:tcBorders>
            <w:hideMark/>
          </w:tcPr>
          <w:p w14:paraId="53C08563" w14:textId="77777777" w:rsidR="00F90409" w:rsidRDefault="00F90409">
            <w:pPr>
              <w:rPr>
                <w:ins w:id="291" w:author="Himanshu Seth - I21391" w:date="2022-06-17T19:17:00Z"/>
                <w:rFonts w:cstheme="minorHAnsi"/>
              </w:rPr>
            </w:pPr>
            <w:ins w:id="292" w:author="Himanshu Seth - I21391" w:date="2022-06-17T19:17:00Z">
              <w:r>
                <w:rPr>
                  <w:rFonts w:cstheme="minorHAnsi"/>
                </w:rPr>
                <w:t>Response</w:t>
              </w:r>
            </w:ins>
          </w:p>
        </w:tc>
        <w:tc>
          <w:tcPr>
            <w:tcW w:w="2246" w:type="dxa"/>
            <w:tcBorders>
              <w:top w:val="single" w:sz="12" w:space="0" w:color="auto"/>
              <w:left w:val="nil"/>
              <w:bottom w:val="single" w:sz="12" w:space="0" w:color="auto"/>
              <w:right w:val="nil"/>
            </w:tcBorders>
            <w:hideMark/>
          </w:tcPr>
          <w:p w14:paraId="1BC9FC63" w14:textId="77777777" w:rsidR="00F90409" w:rsidRDefault="00F90409">
            <w:pPr>
              <w:rPr>
                <w:ins w:id="293" w:author="Himanshu Seth - I21391" w:date="2022-06-17T19:17:00Z"/>
                <w:rFonts w:cstheme="minorHAnsi"/>
              </w:rPr>
            </w:pPr>
            <w:ins w:id="294" w:author="Himanshu Seth - I21391" w:date="2022-06-17T19:17:00Z">
              <w:r>
                <w:rPr>
                  <w:rFonts w:cstheme="minorHAnsi"/>
                </w:rPr>
                <w:t>Description</w:t>
              </w:r>
            </w:ins>
          </w:p>
        </w:tc>
      </w:tr>
      <w:tr w:rsidR="00F90409" w14:paraId="6040362E" w14:textId="77777777" w:rsidTr="00F90409">
        <w:trPr>
          <w:ins w:id="295" w:author="Himanshu Seth - I21391" w:date="2022-06-17T19:17:00Z"/>
        </w:trPr>
        <w:tc>
          <w:tcPr>
            <w:tcW w:w="6503" w:type="dxa"/>
            <w:tcBorders>
              <w:top w:val="single" w:sz="4" w:space="0" w:color="BFBFBF" w:themeColor="background1" w:themeShade="BF"/>
              <w:left w:val="nil"/>
              <w:bottom w:val="single" w:sz="4" w:space="0" w:color="BFBFBF" w:themeColor="background1" w:themeShade="BF"/>
              <w:right w:val="nil"/>
            </w:tcBorders>
            <w:hideMark/>
          </w:tcPr>
          <w:p w14:paraId="7F7EDD10" w14:textId="77777777" w:rsidR="00F90409" w:rsidRDefault="00F90409">
            <w:pPr>
              <w:rPr>
                <w:ins w:id="296" w:author="Himanshu Seth - I21391" w:date="2022-06-17T19:17:00Z"/>
                <w:rFonts w:ascii="Consolas" w:hAnsi="Consolas"/>
                <w:sz w:val="18"/>
              </w:rPr>
            </w:pPr>
            <w:ins w:id="297" w:author="Himanshu Seth - I21391" w:date="2022-06-17T19:17:00Z">
              <w:r>
                <w:rPr>
                  <w:rFonts w:ascii="Consolas" w:hAnsi="Consolas"/>
                  <w:sz w:val="18"/>
                </w:rPr>
                <w:t>OK</w:t>
              </w:r>
            </w:ins>
          </w:p>
        </w:tc>
        <w:tc>
          <w:tcPr>
            <w:tcW w:w="2246" w:type="dxa"/>
            <w:tcBorders>
              <w:top w:val="single" w:sz="4" w:space="0" w:color="BFBFBF" w:themeColor="background1" w:themeShade="BF"/>
              <w:left w:val="nil"/>
              <w:bottom w:val="single" w:sz="4" w:space="0" w:color="BFBFBF" w:themeColor="background1" w:themeShade="BF"/>
              <w:right w:val="nil"/>
            </w:tcBorders>
            <w:hideMark/>
          </w:tcPr>
          <w:p w14:paraId="40F3B3A9" w14:textId="77777777" w:rsidR="00F90409" w:rsidRDefault="00F90409">
            <w:pPr>
              <w:rPr>
                <w:ins w:id="298" w:author="Himanshu Seth - I21391" w:date="2022-06-17T19:17:00Z"/>
                <w:rFonts w:cstheme="minorHAnsi"/>
                <w:sz w:val="20"/>
              </w:rPr>
            </w:pPr>
            <w:ins w:id="299" w:author="Himanshu Seth - I21391" w:date="2022-06-17T19:17:00Z">
              <w:r>
                <w:rPr>
                  <w:rFonts w:cstheme="minorHAnsi"/>
                  <w:sz w:val="20"/>
                </w:rPr>
                <w:t>Successful response</w:t>
              </w:r>
            </w:ins>
          </w:p>
        </w:tc>
      </w:tr>
      <w:tr w:rsidR="00F90409" w14:paraId="1371460C" w14:textId="77777777" w:rsidTr="00F90409">
        <w:trPr>
          <w:ins w:id="300" w:author="Himanshu Seth - I21391" w:date="2022-06-17T19:17:00Z"/>
        </w:trPr>
        <w:tc>
          <w:tcPr>
            <w:tcW w:w="6503" w:type="dxa"/>
            <w:tcBorders>
              <w:top w:val="single" w:sz="4" w:space="0" w:color="BFBFBF" w:themeColor="background1" w:themeShade="BF"/>
              <w:left w:val="nil"/>
              <w:bottom w:val="single" w:sz="4" w:space="0" w:color="auto"/>
              <w:right w:val="nil"/>
            </w:tcBorders>
            <w:hideMark/>
          </w:tcPr>
          <w:p w14:paraId="1A6B701C" w14:textId="77777777" w:rsidR="00F90409" w:rsidRDefault="00F90409">
            <w:pPr>
              <w:rPr>
                <w:ins w:id="301" w:author="Himanshu Seth - I21391" w:date="2022-06-17T19:17:00Z"/>
                <w:rFonts w:ascii="Consolas" w:hAnsi="Consolas"/>
                <w:sz w:val="18"/>
              </w:rPr>
            </w:pPr>
            <w:ins w:id="302" w:author="Himanshu Seth - I21391" w:date="2022-06-17T19:17:00Z">
              <w:r>
                <w:rPr>
                  <w:rFonts w:ascii="Consolas" w:hAnsi="Consolas"/>
                  <w:sz w:val="18"/>
                </w:rPr>
                <w:t>ERROR:&lt;ERROR_CODE&gt;</w:t>
              </w:r>
            </w:ins>
          </w:p>
        </w:tc>
        <w:tc>
          <w:tcPr>
            <w:tcW w:w="2246" w:type="dxa"/>
            <w:tcBorders>
              <w:top w:val="single" w:sz="4" w:space="0" w:color="BFBFBF" w:themeColor="background1" w:themeShade="BF"/>
              <w:left w:val="nil"/>
              <w:bottom w:val="single" w:sz="4" w:space="0" w:color="auto"/>
              <w:right w:val="nil"/>
            </w:tcBorders>
            <w:hideMark/>
          </w:tcPr>
          <w:p w14:paraId="26B89D24" w14:textId="77777777" w:rsidR="00F90409" w:rsidRDefault="00F90409">
            <w:pPr>
              <w:rPr>
                <w:ins w:id="303" w:author="Himanshu Seth - I21391" w:date="2022-06-17T19:17:00Z"/>
                <w:rFonts w:cstheme="minorHAnsi"/>
                <w:sz w:val="20"/>
              </w:rPr>
            </w:pPr>
            <w:ins w:id="304" w:author="Himanshu Seth - I21391" w:date="2022-06-17T19:17:00Z">
              <w:r>
                <w:rPr>
                  <w:rFonts w:cstheme="minorHAnsi"/>
                  <w:sz w:val="20"/>
                </w:rPr>
                <w:t>Error response</w:t>
              </w:r>
            </w:ins>
          </w:p>
        </w:tc>
      </w:tr>
    </w:tbl>
    <w:p w14:paraId="7B98F746" w14:textId="77777777" w:rsidR="00F90409" w:rsidRDefault="00F90409" w:rsidP="00F90409">
      <w:pPr>
        <w:pStyle w:val="Heading3"/>
        <w:rPr>
          <w:ins w:id="305" w:author="Himanshu Seth - I21391" w:date="2022-06-17T19:17:00Z"/>
        </w:rPr>
      </w:pPr>
      <w:ins w:id="306" w:author="Himanshu Seth - I21391" w:date="2022-06-17T19:17:00Z">
        <w:r>
          <w:t>AEC Syntax (scan indications)</w:t>
        </w:r>
      </w:ins>
    </w:p>
    <w:p w14:paraId="36532C1F" w14:textId="77777777" w:rsidR="00F90409" w:rsidRDefault="00F90409" w:rsidP="00F90409">
      <w:pPr>
        <w:ind w:left="720"/>
        <w:rPr>
          <w:ins w:id="307" w:author="Himanshu Seth - I21391" w:date="2022-06-17T19:17:00Z"/>
        </w:rPr>
      </w:pPr>
      <w:ins w:id="308" w:author="Himanshu Seth - I21391" w:date="2022-06-17T19:17:00Z">
        <w:r>
          <w:fldChar w:fldCharType="begin"/>
        </w:r>
        <w:r>
          <w:instrText xml:space="preserve"> DOCPROPERTY  taga_scan_indication  \* MERGEFORMAT </w:instrText>
        </w:r>
        <w:r>
          <w:fldChar w:fldCharType="separate"/>
        </w:r>
        <w:r>
          <w:t>+WSCNIND</w:t>
        </w:r>
        <w:r>
          <w:fldChar w:fldCharType="end"/>
        </w:r>
        <w:r>
          <w:t>:&lt;RSSI&gt;,&lt;SEC_TYPE&gt;,&lt;CHANNEL&gt;,&lt;BSSID&gt;,&lt;SSID&gt;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4"/>
        <w:gridCol w:w="1205"/>
        <w:gridCol w:w="5045"/>
      </w:tblGrid>
      <w:tr w:rsidR="00E24A51" w14:paraId="250EDB68" w14:textId="77777777" w:rsidTr="00F90409">
        <w:trPr>
          <w:ins w:id="309" w:author="Himanshu Seth - I21391" w:date="2022-06-17T19:17:00Z"/>
        </w:trPr>
        <w:tc>
          <w:tcPr>
            <w:tcW w:w="2695" w:type="dxa"/>
            <w:tcBorders>
              <w:top w:val="single" w:sz="12" w:space="0" w:color="auto"/>
              <w:left w:val="nil"/>
              <w:bottom w:val="single" w:sz="12" w:space="0" w:color="auto"/>
              <w:right w:val="nil"/>
            </w:tcBorders>
            <w:hideMark/>
          </w:tcPr>
          <w:p w14:paraId="2FD0661F" w14:textId="77777777" w:rsidR="00F90409" w:rsidRDefault="00F90409">
            <w:pPr>
              <w:rPr>
                <w:ins w:id="310" w:author="Himanshu Seth - I21391" w:date="2022-06-17T19:17:00Z"/>
                <w:rFonts w:cstheme="minorHAnsi"/>
              </w:rPr>
            </w:pPr>
            <w:ins w:id="311" w:author="Himanshu Seth - I21391" w:date="2022-06-17T19:17:00Z">
              <w:r>
                <w:rPr>
                  <w:rFonts w:cstheme="minorHAnsi"/>
                </w:rPr>
                <w:t>Parameter Name</w:t>
              </w:r>
            </w:ins>
          </w:p>
        </w:tc>
        <w:tc>
          <w:tcPr>
            <w:tcW w:w="1260" w:type="dxa"/>
            <w:tcBorders>
              <w:top w:val="single" w:sz="12" w:space="0" w:color="auto"/>
              <w:left w:val="nil"/>
              <w:bottom w:val="single" w:sz="12" w:space="0" w:color="auto"/>
              <w:right w:val="nil"/>
            </w:tcBorders>
            <w:hideMark/>
          </w:tcPr>
          <w:p w14:paraId="68EA8A54" w14:textId="77777777" w:rsidR="00F90409" w:rsidRDefault="00F90409">
            <w:pPr>
              <w:rPr>
                <w:ins w:id="312" w:author="Himanshu Seth - I21391" w:date="2022-06-17T19:17:00Z"/>
                <w:rFonts w:cstheme="minorHAnsi"/>
              </w:rPr>
            </w:pPr>
            <w:ins w:id="313" w:author="Himanshu Seth - I21391" w:date="2022-06-17T19:17:00Z">
              <w:r>
                <w:rPr>
                  <w:rFonts w:cstheme="minorHAnsi"/>
                </w:rPr>
                <w:t>Type</w:t>
              </w:r>
            </w:ins>
          </w:p>
        </w:tc>
        <w:tc>
          <w:tcPr>
            <w:tcW w:w="5395" w:type="dxa"/>
            <w:tcBorders>
              <w:top w:val="single" w:sz="12" w:space="0" w:color="auto"/>
              <w:left w:val="nil"/>
              <w:bottom w:val="single" w:sz="12" w:space="0" w:color="auto"/>
              <w:right w:val="nil"/>
            </w:tcBorders>
            <w:hideMark/>
          </w:tcPr>
          <w:p w14:paraId="08C994E8" w14:textId="77777777" w:rsidR="00F90409" w:rsidRDefault="00F90409">
            <w:pPr>
              <w:rPr>
                <w:ins w:id="314" w:author="Himanshu Seth - I21391" w:date="2022-06-17T19:17:00Z"/>
                <w:rFonts w:cstheme="minorHAnsi"/>
              </w:rPr>
            </w:pPr>
            <w:ins w:id="315" w:author="Himanshu Seth - I21391" w:date="2022-06-17T19:17:00Z">
              <w:r>
                <w:rPr>
                  <w:rFonts w:cstheme="minorHAnsi"/>
                </w:rPr>
                <w:t>Description</w:t>
              </w:r>
            </w:ins>
          </w:p>
        </w:tc>
      </w:tr>
      <w:tr w:rsidR="00E24A51" w14:paraId="0501647D" w14:textId="77777777" w:rsidTr="00F90409">
        <w:trPr>
          <w:ins w:id="316" w:author="Himanshu Seth - I21391" w:date="2022-06-17T19:17:00Z"/>
        </w:trPr>
        <w:tc>
          <w:tcPr>
            <w:tcW w:w="2695" w:type="dxa"/>
            <w:tcBorders>
              <w:top w:val="single" w:sz="12" w:space="0" w:color="auto"/>
              <w:left w:val="nil"/>
              <w:bottom w:val="single" w:sz="4" w:space="0" w:color="BFBFBF" w:themeColor="background1" w:themeShade="BF"/>
              <w:right w:val="nil"/>
            </w:tcBorders>
            <w:hideMark/>
          </w:tcPr>
          <w:p w14:paraId="2B64B59B" w14:textId="77777777" w:rsidR="00F90409" w:rsidRDefault="00F90409">
            <w:pPr>
              <w:rPr>
                <w:ins w:id="317" w:author="Himanshu Seth - I21391" w:date="2022-06-17T19:17:00Z"/>
                <w:rFonts w:cstheme="minorHAnsi"/>
                <w:sz w:val="18"/>
                <w:szCs w:val="18"/>
              </w:rPr>
            </w:pPr>
            <w:ins w:id="318" w:author="Himanshu Seth - I21391" w:date="2022-06-17T19:17:00Z">
              <w:r>
                <w:rPr>
                  <w:rFonts w:cstheme="minorHAnsi"/>
                  <w:sz w:val="18"/>
                  <w:szCs w:val="18"/>
                </w:rPr>
                <w:t>&lt;RSSI&gt;</w:t>
              </w:r>
            </w:ins>
          </w:p>
        </w:tc>
        <w:tc>
          <w:tcPr>
            <w:tcW w:w="1260" w:type="dxa"/>
            <w:tcBorders>
              <w:top w:val="single" w:sz="12" w:space="0" w:color="auto"/>
              <w:left w:val="nil"/>
              <w:bottom w:val="single" w:sz="4" w:space="0" w:color="BFBFBF" w:themeColor="background1" w:themeShade="BF"/>
              <w:right w:val="nil"/>
            </w:tcBorders>
            <w:hideMark/>
          </w:tcPr>
          <w:p w14:paraId="5197D645" w14:textId="77777777" w:rsidR="00F90409" w:rsidRDefault="00F90409">
            <w:pPr>
              <w:rPr>
                <w:ins w:id="319" w:author="Himanshu Seth - I21391" w:date="2022-06-17T19:17:00Z"/>
                <w:rFonts w:cstheme="minorHAnsi"/>
                <w:sz w:val="18"/>
                <w:szCs w:val="18"/>
              </w:rPr>
            </w:pPr>
            <w:ins w:id="320" w:author="Himanshu Seth - I21391" w:date="2022-06-17T19:17:00Z">
              <w:r>
                <w:rPr>
                  <w:rFonts w:cstheme="minorHAnsi"/>
                  <w:sz w:val="18"/>
                  <w:szCs w:val="18"/>
                </w:rPr>
                <w:t>Integer</w:t>
              </w:r>
            </w:ins>
          </w:p>
        </w:tc>
        <w:tc>
          <w:tcPr>
            <w:tcW w:w="5395" w:type="dxa"/>
            <w:tcBorders>
              <w:top w:val="single" w:sz="12" w:space="0" w:color="auto"/>
              <w:left w:val="nil"/>
              <w:bottom w:val="single" w:sz="4" w:space="0" w:color="BFBFBF" w:themeColor="background1" w:themeShade="BF"/>
              <w:right w:val="nil"/>
            </w:tcBorders>
            <w:hideMark/>
          </w:tcPr>
          <w:p w14:paraId="49040289" w14:textId="77777777" w:rsidR="00F90409" w:rsidRDefault="00F90409">
            <w:pPr>
              <w:rPr>
                <w:ins w:id="321" w:author="Himanshu Seth - I21391" w:date="2022-06-17T19:17:00Z"/>
                <w:rFonts w:cstheme="minorHAnsi"/>
                <w:sz w:val="18"/>
                <w:szCs w:val="18"/>
              </w:rPr>
            </w:pPr>
            <w:ins w:id="322" w:author="Himanshu Seth - I21391" w:date="2022-06-17T19:17:00Z">
              <w:r>
                <w:rPr>
                  <w:rFonts w:cstheme="minorHAnsi"/>
                  <w:sz w:val="18"/>
                  <w:szCs w:val="18"/>
                </w:rPr>
                <w:t>Received Signal Strength (higher is better)</w:t>
              </w:r>
            </w:ins>
          </w:p>
        </w:tc>
      </w:tr>
      <w:tr w:rsidR="00E24A51" w14:paraId="112A3EE7" w14:textId="77777777" w:rsidTr="00F90409">
        <w:trPr>
          <w:ins w:id="323" w:author="Himanshu Seth - I21391" w:date="2022-06-17T19:17:00Z"/>
        </w:trPr>
        <w:tc>
          <w:tcPr>
            <w:tcW w:w="2695" w:type="dxa"/>
            <w:tcBorders>
              <w:top w:val="single" w:sz="4" w:space="0" w:color="BFBFBF" w:themeColor="background1" w:themeShade="BF"/>
              <w:left w:val="nil"/>
              <w:bottom w:val="single" w:sz="4" w:space="0" w:color="BFBFBF" w:themeColor="background1" w:themeShade="BF"/>
              <w:right w:val="nil"/>
            </w:tcBorders>
            <w:hideMark/>
          </w:tcPr>
          <w:p w14:paraId="3474C863" w14:textId="77777777" w:rsidR="00F90409" w:rsidRDefault="00F90409">
            <w:pPr>
              <w:rPr>
                <w:ins w:id="324" w:author="Himanshu Seth - I21391" w:date="2022-06-17T19:17:00Z"/>
                <w:rFonts w:cstheme="minorHAnsi"/>
                <w:sz w:val="18"/>
                <w:szCs w:val="18"/>
              </w:rPr>
            </w:pPr>
            <w:ins w:id="325" w:author="Himanshu Seth - I21391" w:date="2022-06-17T19:17:00Z">
              <w:r>
                <w:rPr>
                  <w:rFonts w:cstheme="minorHAnsi"/>
                  <w:sz w:val="18"/>
                  <w:szCs w:val="18"/>
                </w:rPr>
                <w:t>&lt;SEC_TYPE&gt;</w:t>
              </w:r>
            </w:ins>
          </w:p>
        </w:tc>
        <w:tc>
          <w:tcPr>
            <w:tcW w:w="1260" w:type="dxa"/>
            <w:tcBorders>
              <w:top w:val="single" w:sz="4" w:space="0" w:color="BFBFBF" w:themeColor="background1" w:themeShade="BF"/>
              <w:left w:val="nil"/>
              <w:bottom w:val="single" w:sz="4" w:space="0" w:color="BFBFBF" w:themeColor="background1" w:themeShade="BF"/>
              <w:right w:val="nil"/>
            </w:tcBorders>
            <w:hideMark/>
          </w:tcPr>
          <w:p w14:paraId="7F383B41" w14:textId="77777777" w:rsidR="00F90409" w:rsidRDefault="00F90409">
            <w:pPr>
              <w:rPr>
                <w:ins w:id="326" w:author="Himanshu Seth - I21391" w:date="2022-06-17T19:17:00Z"/>
                <w:rFonts w:cstheme="minorHAnsi"/>
                <w:sz w:val="18"/>
                <w:szCs w:val="18"/>
              </w:rPr>
            </w:pPr>
            <w:ins w:id="327" w:author="Himanshu Seth - I21391" w:date="2022-06-17T19:17:00Z">
              <w:r>
                <w:rPr>
                  <w:rFonts w:cstheme="minorHAnsi"/>
                  <w:sz w:val="18"/>
                  <w:szCs w:val="18"/>
                </w:rPr>
                <w:t>Integer</w:t>
              </w:r>
            </w:ins>
          </w:p>
        </w:tc>
        <w:tc>
          <w:tcPr>
            <w:tcW w:w="5395" w:type="dxa"/>
            <w:tcBorders>
              <w:top w:val="single" w:sz="4" w:space="0" w:color="BFBFBF" w:themeColor="background1" w:themeShade="BF"/>
              <w:left w:val="nil"/>
              <w:bottom w:val="single" w:sz="4" w:space="0" w:color="BFBFBF" w:themeColor="background1" w:themeShade="BF"/>
              <w:right w:val="nil"/>
            </w:tcBorders>
            <w:hideMark/>
          </w:tcPr>
          <w:p w14:paraId="2B461CC8" w14:textId="77777777" w:rsidR="00F90409" w:rsidRDefault="00F90409">
            <w:pPr>
              <w:rPr>
                <w:ins w:id="328" w:author="Himanshu Seth - I21391" w:date="2022-06-17T19:17:00Z"/>
                <w:rFonts w:cstheme="minorHAnsi"/>
                <w:sz w:val="18"/>
                <w:szCs w:val="18"/>
              </w:rPr>
            </w:pPr>
            <w:ins w:id="329" w:author="Himanshu Seth - I21391" w:date="2022-06-17T19:17:00Z">
              <w:r>
                <w:rPr>
                  <w:rFonts w:cstheme="minorHAnsi"/>
                  <w:sz w:val="18"/>
                  <w:szCs w:val="18"/>
                </w:rPr>
                <w:t>Security Type</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F90409" w14:paraId="6A4DC22E" w14:textId="77777777">
              <w:trPr>
                <w:ins w:id="330" w:author="Himanshu Seth - I21391" w:date="2022-06-17T19:17:00Z"/>
              </w:trPr>
              <w:tc>
                <w:tcPr>
                  <w:tcW w:w="662" w:type="dxa"/>
                  <w:hideMark/>
                </w:tcPr>
                <w:p w14:paraId="3BCAFB59" w14:textId="77777777" w:rsidR="00F90409" w:rsidRDefault="00F90409">
                  <w:pPr>
                    <w:rPr>
                      <w:ins w:id="331" w:author="Himanshu Seth - I21391" w:date="2022-06-17T19:17:00Z"/>
                      <w:rFonts w:cstheme="minorHAnsi"/>
                      <w:sz w:val="18"/>
                      <w:szCs w:val="18"/>
                    </w:rPr>
                  </w:pPr>
                  <w:ins w:id="332" w:author="Himanshu Seth - I21391" w:date="2022-06-17T19:17:00Z">
                    <w:r>
                      <w:rPr>
                        <w:rFonts w:cstheme="minorHAnsi"/>
                        <w:sz w:val="18"/>
                        <w:szCs w:val="18"/>
                      </w:rPr>
                      <w:t>0</w:t>
                    </w:r>
                  </w:ins>
                </w:p>
              </w:tc>
              <w:tc>
                <w:tcPr>
                  <w:tcW w:w="3541" w:type="dxa"/>
                  <w:hideMark/>
                </w:tcPr>
                <w:p w14:paraId="7519653D" w14:textId="77777777" w:rsidR="00F90409" w:rsidRDefault="00F90409">
                  <w:pPr>
                    <w:rPr>
                      <w:ins w:id="333" w:author="Himanshu Seth - I21391" w:date="2022-06-17T19:17:00Z"/>
                      <w:rFonts w:cstheme="minorHAnsi"/>
                      <w:sz w:val="18"/>
                      <w:szCs w:val="18"/>
                    </w:rPr>
                  </w:pPr>
                  <w:ins w:id="334" w:author="Himanshu Seth - I21391" w:date="2022-06-17T19:17:00Z">
                    <w:r>
                      <w:rPr>
                        <w:rFonts w:cstheme="minorHAnsi"/>
                        <w:sz w:val="18"/>
                        <w:szCs w:val="18"/>
                      </w:rPr>
                      <w:t>No security (open network)</w:t>
                    </w:r>
                  </w:ins>
                </w:p>
              </w:tc>
            </w:tr>
            <w:tr w:rsidR="00F90409" w14:paraId="12004467" w14:textId="77777777">
              <w:trPr>
                <w:ins w:id="335" w:author="Himanshu Seth - I21391" w:date="2022-06-17T19:17:00Z"/>
              </w:trPr>
              <w:tc>
                <w:tcPr>
                  <w:tcW w:w="662" w:type="dxa"/>
                  <w:hideMark/>
                </w:tcPr>
                <w:p w14:paraId="441F43A4" w14:textId="77777777" w:rsidR="00F90409" w:rsidRDefault="00F90409">
                  <w:pPr>
                    <w:rPr>
                      <w:ins w:id="336" w:author="Himanshu Seth - I21391" w:date="2022-06-17T19:17:00Z"/>
                      <w:rFonts w:cstheme="minorHAnsi"/>
                      <w:sz w:val="18"/>
                      <w:szCs w:val="18"/>
                    </w:rPr>
                  </w:pPr>
                  <w:ins w:id="337" w:author="Himanshu Seth - I21391" w:date="2022-06-17T19:17:00Z">
                    <w:r>
                      <w:rPr>
                        <w:rFonts w:cstheme="minorHAnsi"/>
                        <w:sz w:val="18"/>
                        <w:szCs w:val="18"/>
                      </w:rPr>
                      <w:t>1</w:t>
                    </w:r>
                  </w:ins>
                </w:p>
              </w:tc>
              <w:tc>
                <w:tcPr>
                  <w:tcW w:w="3541" w:type="dxa"/>
                  <w:hideMark/>
                </w:tcPr>
                <w:p w14:paraId="7E72B7C0" w14:textId="77777777" w:rsidR="00F90409" w:rsidRDefault="00F90409">
                  <w:pPr>
                    <w:rPr>
                      <w:ins w:id="338" w:author="Himanshu Seth - I21391" w:date="2022-06-17T19:17:00Z"/>
                      <w:rFonts w:cstheme="minorHAnsi"/>
                      <w:sz w:val="18"/>
                      <w:szCs w:val="18"/>
                    </w:rPr>
                  </w:pPr>
                  <w:ins w:id="339" w:author="Himanshu Seth - I21391" w:date="2022-06-17T19:17:00Z">
                    <w:r>
                      <w:rPr>
                        <w:rFonts w:cstheme="minorHAnsi"/>
                        <w:sz w:val="18"/>
                        <w:szCs w:val="18"/>
                      </w:rPr>
                      <w:t>WEP</w:t>
                    </w:r>
                  </w:ins>
                </w:p>
              </w:tc>
            </w:tr>
            <w:tr w:rsidR="00F90409" w14:paraId="6205F395" w14:textId="77777777">
              <w:trPr>
                <w:ins w:id="340" w:author="Himanshu Seth - I21391" w:date="2022-06-17T19:17:00Z"/>
              </w:trPr>
              <w:tc>
                <w:tcPr>
                  <w:tcW w:w="662" w:type="dxa"/>
                  <w:hideMark/>
                </w:tcPr>
                <w:p w14:paraId="2F4CDC71" w14:textId="77777777" w:rsidR="00F90409" w:rsidRDefault="00F90409">
                  <w:pPr>
                    <w:rPr>
                      <w:ins w:id="341" w:author="Himanshu Seth - I21391" w:date="2022-06-17T19:17:00Z"/>
                      <w:rFonts w:cstheme="minorHAnsi"/>
                      <w:sz w:val="18"/>
                      <w:szCs w:val="18"/>
                    </w:rPr>
                  </w:pPr>
                  <w:ins w:id="342" w:author="Himanshu Seth - I21391" w:date="2022-06-17T19:17:00Z">
                    <w:r>
                      <w:rPr>
                        <w:rFonts w:cstheme="minorHAnsi"/>
                        <w:sz w:val="18"/>
                        <w:szCs w:val="18"/>
                      </w:rPr>
                      <w:t>2</w:t>
                    </w:r>
                  </w:ins>
                </w:p>
              </w:tc>
              <w:tc>
                <w:tcPr>
                  <w:tcW w:w="3541" w:type="dxa"/>
                  <w:hideMark/>
                </w:tcPr>
                <w:p w14:paraId="32B1974B" w14:textId="77777777" w:rsidR="00F90409" w:rsidRDefault="00F90409">
                  <w:pPr>
                    <w:rPr>
                      <w:ins w:id="343" w:author="Himanshu Seth - I21391" w:date="2022-06-17T19:17:00Z"/>
                      <w:rFonts w:cstheme="minorHAnsi"/>
                      <w:sz w:val="18"/>
                      <w:szCs w:val="18"/>
                    </w:rPr>
                  </w:pPr>
                  <w:ins w:id="344" w:author="Himanshu Seth - I21391" w:date="2022-06-17T19:17:00Z">
                    <w:r>
                      <w:rPr>
                        <w:rFonts w:cstheme="minorHAnsi"/>
                        <w:sz w:val="18"/>
                        <w:szCs w:val="18"/>
                      </w:rPr>
                      <w:t>WPA Personal (pre-shared key)</w:t>
                    </w:r>
                  </w:ins>
                </w:p>
              </w:tc>
            </w:tr>
            <w:tr w:rsidR="00F90409" w14:paraId="37846A16" w14:textId="77777777">
              <w:trPr>
                <w:ins w:id="345" w:author="Himanshu Seth - I21391" w:date="2022-06-17T19:17:00Z"/>
              </w:trPr>
              <w:tc>
                <w:tcPr>
                  <w:tcW w:w="662" w:type="dxa"/>
                  <w:hideMark/>
                </w:tcPr>
                <w:p w14:paraId="195E8515" w14:textId="77777777" w:rsidR="00F90409" w:rsidRDefault="00F90409">
                  <w:pPr>
                    <w:rPr>
                      <w:ins w:id="346" w:author="Himanshu Seth - I21391" w:date="2022-06-17T19:17:00Z"/>
                      <w:rFonts w:cstheme="minorHAnsi"/>
                      <w:sz w:val="18"/>
                      <w:szCs w:val="18"/>
                    </w:rPr>
                  </w:pPr>
                  <w:ins w:id="347" w:author="Himanshu Seth - I21391" w:date="2022-06-17T19:17:00Z">
                    <w:r>
                      <w:rPr>
                        <w:rFonts w:cstheme="minorHAnsi"/>
                        <w:sz w:val="18"/>
                        <w:szCs w:val="18"/>
                      </w:rPr>
                      <w:t>3</w:t>
                    </w:r>
                  </w:ins>
                </w:p>
              </w:tc>
              <w:tc>
                <w:tcPr>
                  <w:tcW w:w="3541" w:type="dxa"/>
                  <w:hideMark/>
                </w:tcPr>
                <w:p w14:paraId="5A2423F6" w14:textId="77777777" w:rsidR="00F90409" w:rsidRDefault="00F90409">
                  <w:pPr>
                    <w:rPr>
                      <w:ins w:id="348" w:author="Himanshu Seth - I21391" w:date="2022-06-17T19:17:00Z"/>
                      <w:rFonts w:cstheme="minorHAnsi"/>
                      <w:sz w:val="18"/>
                      <w:szCs w:val="18"/>
                    </w:rPr>
                  </w:pPr>
                  <w:ins w:id="349" w:author="Himanshu Seth - I21391" w:date="2022-06-17T19:17:00Z">
                    <w:r>
                      <w:rPr>
                        <w:rFonts w:cstheme="minorHAnsi"/>
                        <w:sz w:val="18"/>
                        <w:szCs w:val="18"/>
                      </w:rPr>
                      <w:t>WPA2 Personal (pre-shared key)</w:t>
                    </w:r>
                  </w:ins>
                </w:p>
              </w:tc>
            </w:tr>
            <w:tr w:rsidR="00F90409" w14:paraId="7E268FA1" w14:textId="77777777">
              <w:trPr>
                <w:ins w:id="350" w:author="Himanshu Seth - I21391" w:date="2022-06-17T19:17:00Z"/>
              </w:trPr>
              <w:tc>
                <w:tcPr>
                  <w:tcW w:w="662" w:type="dxa"/>
                  <w:hideMark/>
                </w:tcPr>
                <w:p w14:paraId="6DE6A009" w14:textId="77777777" w:rsidR="00F90409" w:rsidRDefault="00F90409">
                  <w:pPr>
                    <w:rPr>
                      <w:ins w:id="351" w:author="Himanshu Seth - I21391" w:date="2022-06-17T19:17:00Z"/>
                      <w:rFonts w:cstheme="minorHAnsi"/>
                      <w:sz w:val="18"/>
                      <w:szCs w:val="18"/>
                    </w:rPr>
                  </w:pPr>
                  <w:ins w:id="352" w:author="Himanshu Seth - I21391" w:date="2022-06-17T19:17:00Z">
                    <w:r>
                      <w:rPr>
                        <w:rFonts w:cstheme="minorHAnsi"/>
                        <w:sz w:val="18"/>
                        <w:szCs w:val="18"/>
                      </w:rPr>
                      <w:t>4</w:t>
                    </w:r>
                  </w:ins>
                </w:p>
              </w:tc>
              <w:tc>
                <w:tcPr>
                  <w:tcW w:w="3541" w:type="dxa"/>
                  <w:hideMark/>
                </w:tcPr>
                <w:p w14:paraId="43967580" w14:textId="77777777" w:rsidR="00F90409" w:rsidRDefault="00F90409">
                  <w:pPr>
                    <w:rPr>
                      <w:ins w:id="353" w:author="Himanshu Seth - I21391" w:date="2022-06-17T19:17:00Z"/>
                      <w:rFonts w:cstheme="minorHAnsi"/>
                      <w:sz w:val="18"/>
                      <w:szCs w:val="18"/>
                    </w:rPr>
                  </w:pPr>
                  <w:ins w:id="354" w:author="Himanshu Seth - I21391" w:date="2022-06-17T19:17:00Z">
                    <w:r>
                      <w:rPr>
                        <w:rFonts w:cstheme="minorHAnsi"/>
                        <w:sz w:val="18"/>
                        <w:szCs w:val="18"/>
                      </w:rPr>
                      <w:t>Enterprise</w:t>
                    </w:r>
                  </w:ins>
                </w:p>
              </w:tc>
            </w:tr>
          </w:tbl>
          <w:p w14:paraId="2861156A" w14:textId="77777777" w:rsidR="00F90409" w:rsidRDefault="00F90409">
            <w:pPr>
              <w:rPr>
                <w:ins w:id="355" w:author="Himanshu Seth - I21391" w:date="2022-06-17T19:17:00Z"/>
                <w:rFonts w:cstheme="minorHAnsi"/>
                <w:sz w:val="18"/>
                <w:szCs w:val="18"/>
              </w:rPr>
            </w:pPr>
          </w:p>
        </w:tc>
      </w:tr>
      <w:tr w:rsidR="00E24A51" w14:paraId="73A31158" w14:textId="77777777" w:rsidTr="00F90409">
        <w:trPr>
          <w:ins w:id="356" w:author="Himanshu Seth - I21391" w:date="2022-06-17T19:17:00Z"/>
        </w:trPr>
        <w:tc>
          <w:tcPr>
            <w:tcW w:w="2695" w:type="dxa"/>
            <w:tcBorders>
              <w:top w:val="single" w:sz="4" w:space="0" w:color="BFBFBF" w:themeColor="background1" w:themeShade="BF"/>
              <w:left w:val="nil"/>
              <w:bottom w:val="single" w:sz="4" w:space="0" w:color="BFBFBF" w:themeColor="background1" w:themeShade="BF"/>
              <w:right w:val="nil"/>
            </w:tcBorders>
            <w:hideMark/>
          </w:tcPr>
          <w:p w14:paraId="43FEF313" w14:textId="77777777" w:rsidR="00F90409" w:rsidRDefault="00F90409">
            <w:pPr>
              <w:rPr>
                <w:ins w:id="357" w:author="Himanshu Seth - I21391" w:date="2022-06-17T19:17:00Z"/>
                <w:rFonts w:cstheme="minorHAnsi"/>
                <w:sz w:val="18"/>
                <w:szCs w:val="18"/>
              </w:rPr>
            </w:pPr>
            <w:ins w:id="358" w:author="Himanshu Seth - I21391" w:date="2022-06-17T19:17:00Z">
              <w:r>
                <w:rPr>
                  <w:rFonts w:cstheme="minorHAnsi"/>
                  <w:sz w:val="18"/>
                  <w:szCs w:val="18"/>
                </w:rPr>
                <w:t>&lt;CHANNEL&gt;</w:t>
              </w:r>
            </w:ins>
          </w:p>
        </w:tc>
        <w:tc>
          <w:tcPr>
            <w:tcW w:w="1260" w:type="dxa"/>
            <w:tcBorders>
              <w:top w:val="single" w:sz="4" w:space="0" w:color="BFBFBF" w:themeColor="background1" w:themeShade="BF"/>
              <w:left w:val="nil"/>
              <w:bottom w:val="single" w:sz="4" w:space="0" w:color="BFBFBF" w:themeColor="background1" w:themeShade="BF"/>
              <w:right w:val="nil"/>
            </w:tcBorders>
            <w:hideMark/>
          </w:tcPr>
          <w:p w14:paraId="26BFEE81" w14:textId="77777777" w:rsidR="00F90409" w:rsidRDefault="00F90409">
            <w:pPr>
              <w:rPr>
                <w:ins w:id="359" w:author="Himanshu Seth - I21391" w:date="2022-06-17T19:17:00Z"/>
                <w:rFonts w:cstheme="minorHAnsi"/>
                <w:sz w:val="18"/>
                <w:szCs w:val="18"/>
              </w:rPr>
            </w:pPr>
            <w:ins w:id="360" w:author="Himanshu Seth - I21391" w:date="2022-06-17T19:17:00Z">
              <w:r>
                <w:rPr>
                  <w:rFonts w:cstheme="minorHAnsi"/>
                  <w:sz w:val="18"/>
                  <w:szCs w:val="18"/>
                </w:rPr>
                <w:t>Integer</w:t>
              </w:r>
            </w:ins>
          </w:p>
        </w:tc>
        <w:tc>
          <w:tcPr>
            <w:tcW w:w="5395" w:type="dxa"/>
            <w:tcBorders>
              <w:top w:val="single" w:sz="4" w:space="0" w:color="BFBFBF" w:themeColor="background1" w:themeShade="BF"/>
              <w:left w:val="nil"/>
              <w:bottom w:val="single" w:sz="4" w:space="0" w:color="BFBFBF" w:themeColor="background1" w:themeShade="BF"/>
              <w:right w:val="nil"/>
            </w:tcBorders>
            <w:hideMark/>
          </w:tcPr>
          <w:p w14:paraId="2C2D9318" w14:textId="77777777" w:rsidR="00F90409" w:rsidRDefault="00F90409">
            <w:pPr>
              <w:rPr>
                <w:ins w:id="361" w:author="Himanshu Seth - I21391" w:date="2022-06-17T19:17:00Z"/>
                <w:rFonts w:cstheme="minorHAnsi"/>
                <w:sz w:val="18"/>
                <w:szCs w:val="18"/>
              </w:rPr>
            </w:pPr>
            <w:ins w:id="362" w:author="Himanshu Seth - I21391" w:date="2022-06-17T19:17:00Z">
              <w:r>
                <w:rPr>
                  <w:rFonts w:cstheme="minorHAnsi"/>
                  <w:sz w:val="18"/>
                  <w:szCs w:val="18"/>
                </w:rPr>
                <w:t>Channel number of detected device</w:t>
              </w:r>
            </w:ins>
          </w:p>
        </w:tc>
      </w:tr>
      <w:tr w:rsidR="00E24A51" w14:paraId="04BD89D5" w14:textId="77777777" w:rsidTr="00F90409">
        <w:trPr>
          <w:ins w:id="363" w:author="Himanshu Seth - I21391" w:date="2022-06-17T19:17:00Z"/>
        </w:trPr>
        <w:tc>
          <w:tcPr>
            <w:tcW w:w="2695" w:type="dxa"/>
            <w:tcBorders>
              <w:top w:val="single" w:sz="4" w:space="0" w:color="BFBFBF" w:themeColor="background1" w:themeShade="BF"/>
              <w:left w:val="nil"/>
              <w:bottom w:val="single" w:sz="4" w:space="0" w:color="BFBFBF" w:themeColor="background1" w:themeShade="BF"/>
              <w:right w:val="nil"/>
            </w:tcBorders>
            <w:hideMark/>
          </w:tcPr>
          <w:p w14:paraId="63EC8DE5" w14:textId="77777777" w:rsidR="00F90409" w:rsidRDefault="00F90409">
            <w:pPr>
              <w:rPr>
                <w:ins w:id="364" w:author="Himanshu Seth - I21391" w:date="2022-06-17T19:17:00Z"/>
                <w:rFonts w:cstheme="minorHAnsi"/>
                <w:sz w:val="18"/>
                <w:szCs w:val="18"/>
              </w:rPr>
            </w:pPr>
            <w:ins w:id="365" w:author="Himanshu Seth - I21391" w:date="2022-06-17T19:17:00Z">
              <w:r>
                <w:rPr>
                  <w:rFonts w:cstheme="minorHAnsi"/>
                  <w:sz w:val="18"/>
                  <w:szCs w:val="18"/>
                </w:rPr>
                <w:t>&lt;BSSID&gt;</w:t>
              </w:r>
            </w:ins>
          </w:p>
        </w:tc>
        <w:tc>
          <w:tcPr>
            <w:tcW w:w="1260" w:type="dxa"/>
            <w:tcBorders>
              <w:top w:val="single" w:sz="4" w:space="0" w:color="BFBFBF" w:themeColor="background1" w:themeShade="BF"/>
              <w:left w:val="nil"/>
              <w:bottom w:val="single" w:sz="4" w:space="0" w:color="BFBFBF" w:themeColor="background1" w:themeShade="BF"/>
              <w:right w:val="nil"/>
            </w:tcBorders>
            <w:hideMark/>
          </w:tcPr>
          <w:p w14:paraId="050C739F" w14:textId="77777777" w:rsidR="00F90409" w:rsidRDefault="00F90409">
            <w:pPr>
              <w:rPr>
                <w:ins w:id="366" w:author="Himanshu Seth - I21391" w:date="2022-06-17T19:17:00Z"/>
                <w:rFonts w:cstheme="minorHAnsi"/>
                <w:sz w:val="18"/>
                <w:szCs w:val="18"/>
              </w:rPr>
            </w:pPr>
            <w:ins w:id="367" w:author="Himanshu Seth - I21391" w:date="2022-06-17T19:17:00Z">
              <w:r>
                <w:rPr>
                  <w:rFonts w:cstheme="minorHAnsi"/>
                  <w:sz w:val="18"/>
                  <w:szCs w:val="18"/>
                </w:rPr>
                <w:t>String</w:t>
              </w:r>
            </w:ins>
          </w:p>
        </w:tc>
        <w:tc>
          <w:tcPr>
            <w:tcW w:w="5395" w:type="dxa"/>
            <w:tcBorders>
              <w:top w:val="single" w:sz="4" w:space="0" w:color="BFBFBF" w:themeColor="background1" w:themeShade="BF"/>
              <w:left w:val="nil"/>
              <w:bottom w:val="single" w:sz="4" w:space="0" w:color="BFBFBF" w:themeColor="background1" w:themeShade="BF"/>
              <w:right w:val="nil"/>
            </w:tcBorders>
            <w:hideMark/>
          </w:tcPr>
          <w:p w14:paraId="49BC3DAE" w14:textId="77777777" w:rsidR="00F90409" w:rsidRDefault="00F90409">
            <w:pPr>
              <w:rPr>
                <w:ins w:id="368" w:author="Himanshu Seth - I21391" w:date="2022-06-17T19:17:00Z"/>
                <w:rFonts w:cstheme="minorHAnsi"/>
                <w:sz w:val="18"/>
                <w:szCs w:val="18"/>
              </w:rPr>
            </w:pPr>
            <w:ins w:id="369" w:author="Himanshu Seth - I21391" w:date="2022-06-17T19:17:00Z">
              <w:r>
                <w:rPr>
                  <w:rFonts w:cstheme="minorHAnsi"/>
                  <w:sz w:val="18"/>
                  <w:szCs w:val="18"/>
                </w:rPr>
                <w:t>BSSID of detected device</w:t>
              </w:r>
            </w:ins>
          </w:p>
        </w:tc>
      </w:tr>
      <w:tr w:rsidR="00E24A51" w14:paraId="65987A45" w14:textId="77777777" w:rsidTr="00F90409">
        <w:trPr>
          <w:ins w:id="370" w:author="Himanshu Seth - I21391" w:date="2022-06-17T19:17:00Z"/>
        </w:trPr>
        <w:tc>
          <w:tcPr>
            <w:tcW w:w="2695" w:type="dxa"/>
            <w:tcBorders>
              <w:top w:val="single" w:sz="4" w:space="0" w:color="BFBFBF" w:themeColor="background1" w:themeShade="BF"/>
              <w:left w:val="nil"/>
              <w:bottom w:val="single" w:sz="4" w:space="0" w:color="auto"/>
              <w:right w:val="nil"/>
            </w:tcBorders>
            <w:hideMark/>
          </w:tcPr>
          <w:p w14:paraId="1E2A99EF" w14:textId="77777777" w:rsidR="00F90409" w:rsidRDefault="00F90409">
            <w:pPr>
              <w:rPr>
                <w:ins w:id="371" w:author="Himanshu Seth - I21391" w:date="2022-06-17T19:17:00Z"/>
                <w:rFonts w:cstheme="minorHAnsi"/>
                <w:sz w:val="18"/>
                <w:szCs w:val="18"/>
              </w:rPr>
            </w:pPr>
            <w:ins w:id="372" w:author="Himanshu Seth - I21391" w:date="2022-06-17T19:17:00Z">
              <w:r>
                <w:rPr>
                  <w:rFonts w:cstheme="minorHAnsi"/>
                  <w:sz w:val="18"/>
                  <w:szCs w:val="18"/>
                </w:rPr>
                <w:t>&lt;SSID&gt;</w:t>
              </w:r>
            </w:ins>
          </w:p>
        </w:tc>
        <w:tc>
          <w:tcPr>
            <w:tcW w:w="1260" w:type="dxa"/>
            <w:tcBorders>
              <w:top w:val="single" w:sz="4" w:space="0" w:color="BFBFBF" w:themeColor="background1" w:themeShade="BF"/>
              <w:left w:val="nil"/>
              <w:bottom w:val="single" w:sz="4" w:space="0" w:color="auto"/>
              <w:right w:val="nil"/>
            </w:tcBorders>
            <w:hideMark/>
          </w:tcPr>
          <w:p w14:paraId="63602DFA" w14:textId="77777777" w:rsidR="00F90409" w:rsidRDefault="00F90409">
            <w:pPr>
              <w:rPr>
                <w:ins w:id="373" w:author="Himanshu Seth - I21391" w:date="2022-06-17T19:17:00Z"/>
                <w:rFonts w:cstheme="minorHAnsi"/>
                <w:sz w:val="18"/>
                <w:szCs w:val="18"/>
              </w:rPr>
            </w:pPr>
            <w:ins w:id="374" w:author="Himanshu Seth - I21391" w:date="2022-06-17T19:17:00Z">
              <w:r>
                <w:rPr>
                  <w:rFonts w:cstheme="minorHAnsi"/>
                  <w:sz w:val="18"/>
                  <w:szCs w:val="18"/>
                </w:rPr>
                <w:t>String</w:t>
              </w:r>
            </w:ins>
          </w:p>
        </w:tc>
        <w:tc>
          <w:tcPr>
            <w:tcW w:w="5395" w:type="dxa"/>
            <w:tcBorders>
              <w:top w:val="single" w:sz="4" w:space="0" w:color="BFBFBF" w:themeColor="background1" w:themeShade="BF"/>
              <w:left w:val="nil"/>
              <w:bottom w:val="single" w:sz="4" w:space="0" w:color="auto"/>
              <w:right w:val="nil"/>
            </w:tcBorders>
            <w:hideMark/>
          </w:tcPr>
          <w:p w14:paraId="7BD0CCF2" w14:textId="77777777" w:rsidR="00F90409" w:rsidRDefault="00F90409">
            <w:pPr>
              <w:rPr>
                <w:ins w:id="375" w:author="Himanshu Seth - I21391" w:date="2022-06-17T19:17:00Z"/>
                <w:rFonts w:cstheme="minorHAnsi"/>
                <w:sz w:val="18"/>
                <w:szCs w:val="18"/>
              </w:rPr>
            </w:pPr>
            <w:ins w:id="376" w:author="Himanshu Seth - I21391" w:date="2022-06-17T19:17:00Z">
              <w:r>
                <w:rPr>
                  <w:rFonts w:cstheme="minorHAnsi"/>
                  <w:sz w:val="18"/>
                  <w:szCs w:val="18"/>
                </w:rPr>
                <w:t>SSID of detected device</w:t>
              </w:r>
            </w:ins>
          </w:p>
        </w:tc>
      </w:tr>
    </w:tbl>
    <w:p w14:paraId="5F8F5A24" w14:textId="77777777" w:rsidR="00F90409" w:rsidRDefault="00F90409" w:rsidP="00F90409">
      <w:pPr>
        <w:pStyle w:val="Heading3"/>
        <w:rPr>
          <w:ins w:id="377" w:author="Himanshu Seth - I21391" w:date="2022-06-17T19:17:00Z"/>
        </w:rPr>
      </w:pPr>
      <w:ins w:id="378" w:author="Himanshu Seth - I21391" w:date="2022-06-17T19:17:00Z">
        <w:r>
          <w:t>AEC Syntax (scan completed)</w:t>
        </w:r>
      </w:ins>
    </w:p>
    <w:p w14:paraId="19820347" w14:textId="77777777" w:rsidR="00F90409" w:rsidRDefault="00F90409" w:rsidP="00F90409">
      <w:pPr>
        <w:spacing w:line="240" w:lineRule="auto"/>
        <w:ind w:left="720"/>
        <w:rPr>
          <w:ins w:id="379" w:author="Himanshu Seth - I21391" w:date="2022-06-17T19:17:00Z"/>
        </w:rPr>
      </w:pPr>
      <w:ins w:id="380" w:author="Himanshu Seth - I21391" w:date="2022-06-17T19:17:00Z">
        <w:r>
          <w:fldChar w:fldCharType="begin"/>
        </w:r>
        <w:r>
          <w:instrText xml:space="preserve"> DOCPROPERTY  taga_scan_done  \* MERGEFORMAT </w:instrText>
        </w:r>
        <w:r>
          <w:fldChar w:fldCharType="separate"/>
        </w:r>
        <w:r>
          <w:t>+WSCNDONE</w:t>
        </w:r>
        <w:r>
          <w:fldChar w:fldCharType="end"/>
        </w:r>
      </w:ins>
    </w:p>
    <w:p w14:paraId="2BC4795C" w14:textId="77777777" w:rsidR="00F90409" w:rsidRDefault="00F90409" w:rsidP="00F90409">
      <w:pPr>
        <w:pStyle w:val="Heading3"/>
        <w:rPr>
          <w:ins w:id="381" w:author="Himanshu Seth - I21391" w:date="2022-06-17T19:17:00Z"/>
        </w:rPr>
      </w:pPr>
      <w:ins w:id="382" w:author="Himanshu Seth - I21391" w:date="2022-06-17T19:17:00Z">
        <w:r>
          <w:t>AEC Syntax (scan failed)</w:t>
        </w:r>
      </w:ins>
    </w:p>
    <w:p w14:paraId="2B708B99" w14:textId="77777777" w:rsidR="00F90409" w:rsidRDefault="00F90409" w:rsidP="00F90409">
      <w:pPr>
        <w:spacing w:line="240" w:lineRule="auto"/>
        <w:ind w:left="720"/>
        <w:rPr>
          <w:ins w:id="383" w:author="Himanshu Seth - I21391" w:date="2022-06-17T19:17:00Z"/>
        </w:rPr>
      </w:pPr>
      <w:ins w:id="384" w:author="Himanshu Seth - I21391" w:date="2022-06-17T19:17:00Z">
        <w:r>
          <w:fldChar w:fldCharType="begin"/>
        </w:r>
        <w:r>
          <w:instrText xml:space="preserve"> DOCPROPERTY  taga_scan_error  \* MERGEFORMAT </w:instrText>
        </w:r>
        <w:r>
          <w:fldChar w:fldCharType="separate"/>
        </w:r>
        <w:r>
          <w:t>+WSCNERROR</w:t>
        </w:r>
        <w:r>
          <w:fldChar w:fldCharType="end"/>
        </w:r>
      </w:ins>
    </w:p>
    <w:p w14:paraId="17A849DF" w14:textId="77777777" w:rsidR="00F90409" w:rsidRDefault="00F90409" w:rsidP="00F90409">
      <w:pPr>
        <w:pStyle w:val="Heading3"/>
        <w:rPr>
          <w:ins w:id="385" w:author="Himanshu Seth - I21391" w:date="2022-06-17T19:17:00Z"/>
          <w:sz w:val="18"/>
          <w:szCs w:val="18"/>
        </w:rPr>
      </w:pPr>
      <w:ins w:id="386" w:author="Himanshu Seth - I21391" w:date="2022-06-17T19:17: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F90409" w14:paraId="76356509" w14:textId="77777777" w:rsidTr="00F90409">
        <w:trPr>
          <w:ins w:id="387" w:author="Himanshu Seth - I21391" w:date="2022-06-17T19:17:00Z"/>
        </w:trPr>
        <w:tc>
          <w:tcPr>
            <w:tcW w:w="4860" w:type="dxa"/>
            <w:hideMark/>
          </w:tcPr>
          <w:p w14:paraId="2E26A8F5" w14:textId="77777777" w:rsidR="00F90409" w:rsidRDefault="00F90409">
            <w:pPr>
              <w:rPr>
                <w:ins w:id="388" w:author="Himanshu Seth - I21391" w:date="2022-06-17T19:17:00Z"/>
                <w:rFonts w:ascii="Consolas" w:hAnsi="Consolas"/>
                <w:sz w:val="14"/>
              </w:rPr>
            </w:pPr>
            <w:ins w:id="389" w:author="Himanshu Seth - I21391" w:date="2022-06-17T19:17:00Z">
              <w:r>
                <w:rPr>
                  <w:rFonts w:ascii="Consolas" w:hAnsi="Consolas"/>
                  <w:sz w:val="14"/>
                </w:rPr>
                <w:t>AT</w:t>
              </w:r>
              <w:r>
                <w:rPr>
                  <w:rFonts w:ascii="Consolas" w:hAnsi="Consolas"/>
                  <w:sz w:val="14"/>
                </w:rPr>
                <w:fldChar w:fldCharType="begin"/>
              </w:r>
              <w:r>
                <w:rPr>
                  <w:rFonts w:ascii="Consolas" w:hAnsi="Consolas"/>
                  <w:sz w:val="14"/>
                </w:rPr>
                <w:instrText xml:space="preserve"> DOCPROPERTY  tagc_scan_passive  \* MERGEFORMAT </w:instrText>
              </w:r>
              <w:r>
                <w:rPr>
                  <w:rFonts w:ascii="Consolas" w:hAnsi="Consolas"/>
                  <w:sz w:val="14"/>
                </w:rPr>
                <w:fldChar w:fldCharType="separate"/>
              </w:r>
              <w:r>
                <w:rPr>
                  <w:rFonts w:ascii="Consolas" w:hAnsi="Consolas"/>
                  <w:sz w:val="14"/>
                </w:rPr>
                <w:t>+WSCNP</w:t>
              </w:r>
              <w:r>
                <w:rPr>
                  <w:rFonts w:ascii="Consolas" w:hAnsi="Consolas"/>
                  <w:sz w:val="14"/>
                </w:rPr>
                <w:fldChar w:fldCharType="end"/>
              </w:r>
              <w:r>
                <w:rPr>
                  <w:rFonts w:ascii="Consolas" w:hAnsi="Consolas"/>
                  <w:sz w:val="14"/>
                </w:rPr>
                <w:t>=255</w:t>
              </w:r>
            </w:ins>
          </w:p>
        </w:tc>
        <w:tc>
          <w:tcPr>
            <w:tcW w:w="3780" w:type="dxa"/>
            <w:hideMark/>
          </w:tcPr>
          <w:p w14:paraId="1C2C9AA5" w14:textId="77777777" w:rsidR="00F90409" w:rsidRDefault="00F90409">
            <w:pPr>
              <w:rPr>
                <w:ins w:id="390" w:author="Himanshu Seth - I21391" w:date="2022-06-17T19:17:00Z"/>
                <w:sz w:val="14"/>
              </w:rPr>
            </w:pPr>
            <w:ins w:id="391" w:author="Himanshu Seth - I21391" w:date="2022-06-17T19:17:00Z">
              <w:r>
                <w:rPr>
                  <w:sz w:val="14"/>
                </w:rPr>
                <w:t>Scan all channels</w:t>
              </w:r>
            </w:ins>
          </w:p>
        </w:tc>
      </w:tr>
      <w:tr w:rsidR="00F90409" w14:paraId="78530FD7" w14:textId="77777777" w:rsidTr="00F90409">
        <w:trPr>
          <w:ins w:id="392" w:author="Himanshu Seth - I21391" w:date="2022-06-17T19:17:00Z"/>
        </w:trPr>
        <w:tc>
          <w:tcPr>
            <w:tcW w:w="4860" w:type="dxa"/>
            <w:hideMark/>
          </w:tcPr>
          <w:p w14:paraId="7971F3D7" w14:textId="77777777" w:rsidR="00F90409" w:rsidRDefault="00F90409">
            <w:pPr>
              <w:rPr>
                <w:ins w:id="393" w:author="Himanshu Seth - I21391" w:date="2022-06-17T19:17:00Z"/>
                <w:rFonts w:ascii="Consolas" w:hAnsi="Consolas"/>
                <w:sz w:val="14"/>
              </w:rPr>
            </w:pPr>
            <w:ins w:id="394" w:author="Himanshu Seth - I21391" w:date="2022-06-17T19:17:00Z">
              <w:r>
                <w:rPr>
                  <w:rFonts w:ascii="Consolas" w:hAnsi="Consolas"/>
                  <w:sz w:val="14"/>
                </w:rPr>
                <w:t>OK</w:t>
              </w:r>
            </w:ins>
          </w:p>
        </w:tc>
        <w:tc>
          <w:tcPr>
            <w:tcW w:w="3780" w:type="dxa"/>
          </w:tcPr>
          <w:p w14:paraId="23A47CC3" w14:textId="77777777" w:rsidR="00F90409" w:rsidRDefault="00F90409">
            <w:pPr>
              <w:rPr>
                <w:ins w:id="395" w:author="Himanshu Seth - I21391" w:date="2022-06-17T19:17:00Z"/>
                <w:sz w:val="14"/>
              </w:rPr>
            </w:pPr>
          </w:p>
        </w:tc>
      </w:tr>
      <w:tr w:rsidR="00F90409" w14:paraId="0428BCDB" w14:textId="77777777" w:rsidTr="00F90409">
        <w:trPr>
          <w:ins w:id="396" w:author="Himanshu Seth - I21391" w:date="2022-06-17T19:17:00Z"/>
        </w:trPr>
        <w:tc>
          <w:tcPr>
            <w:tcW w:w="4860" w:type="dxa"/>
            <w:hideMark/>
          </w:tcPr>
          <w:p w14:paraId="2593A47E" w14:textId="77777777" w:rsidR="00F90409" w:rsidRDefault="00F90409">
            <w:pPr>
              <w:rPr>
                <w:ins w:id="397" w:author="Himanshu Seth - I21391" w:date="2022-06-17T19:17:00Z"/>
                <w:rFonts w:ascii="Consolas" w:hAnsi="Consolas"/>
                <w:sz w:val="14"/>
              </w:rPr>
            </w:pPr>
            <w:ins w:id="398" w:author="Himanshu Seth - I21391" w:date="2022-06-17T19:17:00Z">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:-57,0,1,"98:FC:11:41:E7:7C","test-network"</w:t>
              </w:r>
            </w:ins>
          </w:p>
        </w:tc>
        <w:tc>
          <w:tcPr>
            <w:tcW w:w="3780" w:type="dxa"/>
            <w:hideMark/>
          </w:tcPr>
          <w:p w14:paraId="2C1A3324" w14:textId="77777777" w:rsidR="00F90409" w:rsidRDefault="00F90409">
            <w:pPr>
              <w:rPr>
                <w:ins w:id="399" w:author="Himanshu Seth - I21391" w:date="2022-06-17T19:17:00Z"/>
                <w:sz w:val="14"/>
              </w:rPr>
            </w:pPr>
            <w:ins w:id="400" w:author="Himanshu Seth - I21391" w:date="2022-06-17T19:17:00Z">
              <w:r>
                <w:rPr>
                  <w:sz w:val="14"/>
                </w:rPr>
                <w:t>Scan indication: open network, channel 1, SSID test-network</w:t>
              </w:r>
            </w:ins>
          </w:p>
        </w:tc>
      </w:tr>
      <w:tr w:rsidR="00F90409" w14:paraId="5B37C8A7" w14:textId="77777777" w:rsidTr="00F90409">
        <w:trPr>
          <w:ins w:id="401" w:author="Himanshu Seth - I21391" w:date="2022-06-17T19:17:00Z"/>
        </w:trPr>
        <w:tc>
          <w:tcPr>
            <w:tcW w:w="4860" w:type="dxa"/>
            <w:hideMark/>
          </w:tcPr>
          <w:p w14:paraId="29E1C9B1" w14:textId="77777777" w:rsidR="00F90409" w:rsidRDefault="00F90409">
            <w:pPr>
              <w:rPr>
                <w:ins w:id="402" w:author="Himanshu Seth - I21391" w:date="2022-06-17T19:17:00Z"/>
                <w:rFonts w:ascii="Consolas" w:hAnsi="Consolas"/>
                <w:sz w:val="14"/>
              </w:rPr>
            </w:pPr>
            <w:ins w:id="403" w:author="Himanshu Seth - I21391" w:date="2022-06-17T19:17:00Z">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:-62,4,1,"24:F2:7F:A5:8B:80","enterprise-secure"</w:t>
              </w:r>
            </w:ins>
          </w:p>
        </w:tc>
        <w:tc>
          <w:tcPr>
            <w:tcW w:w="3780" w:type="dxa"/>
            <w:hideMark/>
          </w:tcPr>
          <w:p w14:paraId="5603649D" w14:textId="77777777" w:rsidR="00F90409" w:rsidRDefault="00F90409">
            <w:pPr>
              <w:rPr>
                <w:ins w:id="404" w:author="Himanshu Seth - I21391" w:date="2022-06-17T19:17:00Z"/>
                <w:sz w:val="14"/>
              </w:rPr>
            </w:pPr>
            <w:ins w:id="405" w:author="Himanshu Seth - I21391" w:date="2022-06-17T19:17:00Z">
              <w:r>
                <w:rPr>
                  <w:sz w:val="14"/>
                </w:rPr>
                <w:t>Scan indication: Enterprise, channel 1, SSID enterprise-secure</w:t>
              </w:r>
            </w:ins>
          </w:p>
        </w:tc>
      </w:tr>
      <w:tr w:rsidR="00F90409" w14:paraId="1EE57982" w14:textId="77777777" w:rsidTr="00F90409">
        <w:trPr>
          <w:ins w:id="406" w:author="Himanshu Seth - I21391" w:date="2022-06-17T19:17:00Z"/>
        </w:trPr>
        <w:tc>
          <w:tcPr>
            <w:tcW w:w="4860" w:type="dxa"/>
            <w:hideMark/>
          </w:tcPr>
          <w:p w14:paraId="0619A4E9" w14:textId="77777777" w:rsidR="00F90409" w:rsidRDefault="00F90409">
            <w:pPr>
              <w:rPr>
                <w:ins w:id="407" w:author="Himanshu Seth - I21391" w:date="2022-06-17T19:17:00Z"/>
                <w:rFonts w:ascii="Consolas" w:hAnsi="Consolas"/>
                <w:sz w:val="14"/>
              </w:rPr>
            </w:pPr>
            <w:ins w:id="408" w:author="Himanshu Seth - I21391" w:date="2022-06-17T19:17:00Z">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:-62,0,6,"24:F2:7F:A5:8B:81",[466F6F20C2A920626172]</w:t>
              </w:r>
            </w:ins>
          </w:p>
        </w:tc>
        <w:tc>
          <w:tcPr>
            <w:tcW w:w="3780" w:type="dxa"/>
            <w:hideMark/>
          </w:tcPr>
          <w:p w14:paraId="20D823E3" w14:textId="77777777" w:rsidR="00F90409" w:rsidRDefault="00F90409">
            <w:pPr>
              <w:rPr>
                <w:ins w:id="409" w:author="Himanshu Seth - I21391" w:date="2022-06-17T19:17:00Z"/>
                <w:sz w:val="14"/>
              </w:rPr>
            </w:pPr>
            <w:ins w:id="410" w:author="Himanshu Seth - I21391" w:date="2022-06-17T19:17:00Z">
              <w:r>
                <w:rPr>
                  <w:sz w:val="14"/>
                </w:rPr>
                <w:t>Open network, channel 6, with UTF-8 SSID Foo © Bar</w:t>
              </w:r>
            </w:ins>
          </w:p>
        </w:tc>
      </w:tr>
      <w:tr w:rsidR="00F90409" w14:paraId="3CFFDAE6" w14:textId="77777777" w:rsidTr="00F90409">
        <w:trPr>
          <w:ins w:id="411" w:author="Himanshu Seth - I21391" w:date="2022-06-17T19:17:00Z"/>
        </w:trPr>
        <w:tc>
          <w:tcPr>
            <w:tcW w:w="4860" w:type="dxa"/>
            <w:hideMark/>
          </w:tcPr>
          <w:p w14:paraId="647332FC" w14:textId="77777777" w:rsidR="00F90409" w:rsidRDefault="00F90409">
            <w:pPr>
              <w:rPr>
                <w:ins w:id="412" w:author="Himanshu Seth - I21391" w:date="2022-06-17T19:17:00Z"/>
                <w:rFonts w:ascii="Consolas" w:hAnsi="Consolas"/>
                <w:sz w:val="14"/>
              </w:rPr>
            </w:pPr>
            <w:ins w:id="413" w:author="Himanshu Seth - I21391" w:date="2022-06-17T19:17:00Z">
              <w:r>
                <w:rPr>
                  <w:rFonts w:ascii="Consolas" w:hAnsi="Consolas"/>
                  <w:sz w:val="14"/>
                </w:rPr>
                <w:fldChar w:fldCharType="begin"/>
              </w:r>
              <w:r>
                <w:rPr>
                  <w:rFonts w:ascii="Consolas" w:hAnsi="Consolas"/>
                  <w:sz w:val="14"/>
                </w:rPr>
                <w:instrText xml:space="preserve"> DOCPROPERTY  taga_scan_indication  \* MERGEFORMAT </w:instrText>
              </w:r>
              <w:r>
                <w:rPr>
                  <w:rFonts w:ascii="Consolas" w:hAnsi="Consolas"/>
                  <w:sz w:val="14"/>
                </w:rPr>
                <w:fldChar w:fldCharType="separate"/>
              </w:r>
              <w:r>
                <w:rPr>
                  <w:rFonts w:ascii="Consolas" w:hAnsi="Consolas"/>
                  <w:sz w:val="14"/>
                </w:rPr>
                <w:t>+WSCNIND</w:t>
              </w:r>
              <w:r>
                <w:rPr>
                  <w:rFonts w:ascii="Consolas" w:hAnsi="Consolas"/>
                  <w:sz w:val="14"/>
                </w:rPr>
                <w:fldChar w:fldCharType="end"/>
              </w:r>
              <w:r>
                <w:rPr>
                  <w:rFonts w:ascii="Consolas" w:hAnsi="Consolas"/>
                  <w:sz w:val="14"/>
                </w:rPr>
                <w:t>:-70,1,11,"24:F2:7F:A5:8B:81",[]</w:t>
              </w:r>
            </w:ins>
          </w:p>
        </w:tc>
        <w:tc>
          <w:tcPr>
            <w:tcW w:w="3780" w:type="dxa"/>
            <w:hideMark/>
          </w:tcPr>
          <w:p w14:paraId="3277E7AE" w14:textId="77777777" w:rsidR="00F90409" w:rsidRDefault="00F90409">
            <w:pPr>
              <w:rPr>
                <w:ins w:id="414" w:author="Himanshu Seth - I21391" w:date="2022-06-17T19:17:00Z"/>
                <w:sz w:val="14"/>
              </w:rPr>
            </w:pPr>
            <w:ins w:id="415" w:author="Himanshu Seth - I21391" w:date="2022-06-17T19:17:00Z">
              <w:r>
                <w:rPr>
                  <w:sz w:val="14"/>
                </w:rPr>
                <w:t>Open network, channel 11, with hidden SSID</w:t>
              </w:r>
            </w:ins>
          </w:p>
        </w:tc>
      </w:tr>
      <w:tr w:rsidR="00F90409" w14:paraId="14018390" w14:textId="77777777" w:rsidTr="00F90409">
        <w:trPr>
          <w:ins w:id="416" w:author="Himanshu Seth - I21391" w:date="2022-06-17T19:17:00Z"/>
        </w:trPr>
        <w:tc>
          <w:tcPr>
            <w:tcW w:w="4860" w:type="dxa"/>
            <w:hideMark/>
          </w:tcPr>
          <w:p w14:paraId="3E7D777B" w14:textId="77777777" w:rsidR="00F90409" w:rsidRDefault="00F90409">
            <w:pPr>
              <w:rPr>
                <w:ins w:id="417" w:author="Himanshu Seth - I21391" w:date="2022-06-17T19:17:00Z"/>
                <w:rFonts w:ascii="Consolas" w:hAnsi="Consolas"/>
                <w:sz w:val="14"/>
              </w:rPr>
            </w:pPr>
            <w:ins w:id="418" w:author="Himanshu Seth - I21391" w:date="2022-06-17T19:17:00Z">
              <w:r>
                <w:rPr>
                  <w:rFonts w:ascii="Consolas" w:hAnsi="Consolas"/>
                  <w:sz w:val="14"/>
                </w:rPr>
                <w:fldChar w:fldCharType="begin"/>
              </w:r>
              <w:r>
                <w:rPr>
                  <w:rFonts w:ascii="Consolas" w:hAnsi="Consolas"/>
                  <w:sz w:val="14"/>
                </w:rPr>
                <w:instrText xml:space="preserve"> DOCPROPERTY  taga_scan_done  \* MERGEFORMAT </w:instrText>
              </w:r>
              <w:r>
                <w:rPr>
                  <w:rFonts w:ascii="Consolas" w:hAnsi="Consolas"/>
                  <w:sz w:val="14"/>
                </w:rPr>
                <w:fldChar w:fldCharType="separate"/>
              </w:r>
              <w:r>
                <w:rPr>
                  <w:rFonts w:ascii="Consolas" w:hAnsi="Consolas"/>
                  <w:sz w:val="14"/>
                </w:rPr>
                <w:t>+WSCNDONE</w:t>
              </w:r>
              <w:r>
                <w:rPr>
                  <w:rFonts w:ascii="Consolas" w:hAnsi="Consolas"/>
                  <w:sz w:val="14"/>
                </w:rPr>
                <w:fldChar w:fldCharType="end"/>
              </w:r>
            </w:ins>
          </w:p>
        </w:tc>
        <w:tc>
          <w:tcPr>
            <w:tcW w:w="3780" w:type="dxa"/>
            <w:hideMark/>
          </w:tcPr>
          <w:p w14:paraId="6E5D7FEC" w14:textId="77777777" w:rsidR="00F90409" w:rsidRDefault="00F90409">
            <w:pPr>
              <w:rPr>
                <w:ins w:id="419" w:author="Himanshu Seth - I21391" w:date="2022-06-17T19:17:00Z"/>
                <w:sz w:val="14"/>
              </w:rPr>
            </w:pPr>
            <w:ins w:id="420" w:author="Himanshu Seth - I21391" w:date="2022-06-17T19:17:00Z">
              <w:r>
                <w:rPr>
                  <w:sz w:val="14"/>
                </w:rPr>
                <w:t>Scanning completed</w:t>
              </w:r>
            </w:ins>
          </w:p>
        </w:tc>
      </w:tr>
    </w:tbl>
    <w:p w14:paraId="5816A525" w14:textId="50C290A7" w:rsidR="001C2763" w:rsidRDefault="001C2763" w:rsidP="001C2763">
      <w:pPr>
        <w:pStyle w:val="Heading1"/>
      </w:pPr>
      <w:r>
        <w:lastRenderedPageBreak/>
        <w:t>Command Reference: WLAN Configuration</w:t>
      </w:r>
      <w:del w:id="421" w:author="Himanshu Seth - I21391" w:date="2022-06-17T19:17:00Z">
        <w:r w:rsidDel="00F90409">
          <w:delText xml:space="preserve"> and provisioning</w:delText>
        </w:r>
      </w:del>
    </w:p>
    <w:p w14:paraId="77CA5860" w14:textId="77777777" w:rsidR="001C2763" w:rsidRDefault="001C2763" w:rsidP="001C2763">
      <w:pPr>
        <w:pStyle w:val="Heading2"/>
      </w:pPr>
      <w:r>
        <w:t xml:space="preserve">Wi-Fi Station Configuration </w:t>
      </w:r>
      <w:r w:rsidR="00E24A51">
        <w:fldChar w:fldCharType="begin"/>
      </w:r>
      <w:r w:rsidR="00E24A51">
        <w:instrText xml:space="preserve"> DOCPROPERTY  tagc_sta_config  \* MERGEFORMAT </w:instrText>
      </w:r>
      <w:r w:rsidR="00E24A51">
        <w:fldChar w:fldCharType="separate"/>
      </w:r>
      <w:r>
        <w:t>+WSTAC</w:t>
      </w:r>
      <w:r w:rsidR="00E24A51">
        <w:fldChar w:fldCharType="end"/>
      </w:r>
    </w:p>
    <w:p w14:paraId="28AD5635" w14:textId="77777777" w:rsidR="001C2763" w:rsidRDefault="001C2763" w:rsidP="001C2763">
      <w:pPr>
        <w:pStyle w:val="Heading3"/>
      </w:pPr>
      <w:r>
        <w:t>Description</w:t>
      </w:r>
    </w:p>
    <w:p w14:paraId="1CD1087F" w14:textId="4F204DDE" w:rsidR="001C2763" w:rsidRDefault="001C2763" w:rsidP="001C2763">
      <w:pPr>
        <w:ind w:left="720"/>
        <w:jc w:val="both"/>
      </w:pPr>
      <w:r>
        <w:t xml:space="preserve">This command is used to </w:t>
      </w:r>
      <w:r w:rsidR="00971C14">
        <w:t xml:space="preserve">read / </w:t>
      </w:r>
      <w:r>
        <w:t xml:space="preserve">set the DCE’s Wi-Fi station mode configuration. </w:t>
      </w:r>
    </w:p>
    <w:p w14:paraId="18601998" w14:textId="77777777" w:rsidR="001C2763" w:rsidRDefault="001C2763" w:rsidP="001C2763">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1C2763" w14:paraId="10ACE8FA" w14:textId="77777777" w:rsidTr="00D33650">
        <w:tc>
          <w:tcPr>
            <w:tcW w:w="6814" w:type="dxa"/>
            <w:tcBorders>
              <w:top w:val="single" w:sz="12" w:space="0" w:color="auto"/>
              <w:left w:val="nil"/>
              <w:bottom w:val="single" w:sz="12" w:space="0" w:color="auto"/>
              <w:right w:val="nil"/>
            </w:tcBorders>
          </w:tcPr>
          <w:p w14:paraId="39C2A773" w14:textId="77777777" w:rsidR="001C2763" w:rsidRPr="008B020C" w:rsidRDefault="001C2763" w:rsidP="00D33650">
            <w:pPr>
              <w:rPr>
                <w:rFonts w:cstheme="minorHAnsi"/>
              </w:rPr>
            </w:pPr>
            <w:r w:rsidRPr="008B020C">
              <w:rPr>
                <w:rFonts w:cstheme="minorHAnsi"/>
              </w:rPr>
              <w:t>Command</w:t>
            </w:r>
          </w:p>
        </w:tc>
        <w:tc>
          <w:tcPr>
            <w:tcW w:w="1935" w:type="dxa"/>
            <w:tcBorders>
              <w:top w:val="single" w:sz="12" w:space="0" w:color="auto"/>
              <w:left w:val="nil"/>
              <w:bottom w:val="single" w:sz="12" w:space="0" w:color="auto"/>
              <w:right w:val="nil"/>
            </w:tcBorders>
          </w:tcPr>
          <w:p w14:paraId="7B9EA856" w14:textId="77777777" w:rsidR="001C2763" w:rsidRPr="008B020C" w:rsidRDefault="001C2763" w:rsidP="00D33650">
            <w:pPr>
              <w:rPr>
                <w:rFonts w:cstheme="minorHAnsi"/>
              </w:rPr>
            </w:pPr>
            <w:r w:rsidRPr="008B020C">
              <w:rPr>
                <w:rFonts w:cstheme="minorHAnsi"/>
              </w:rPr>
              <w:t>Description</w:t>
            </w:r>
          </w:p>
        </w:tc>
      </w:tr>
      <w:tr w:rsidR="001C2763" w14:paraId="182B61EB" w14:textId="77777777" w:rsidTr="00D33650">
        <w:tc>
          <w:tcPr>
            <w:tcW w:w="6814" w:type="dxa"/>
            <w:tcBorders>
              <w:top w:val="single" w:sz="12" w:space="0" w:color="auto"/>
              <w:left w:val="nil"/>
              <w:bottom w:val="single" w:sz="4" w:space="0" w:color="BFBFBF" w:themeColor="background1" w:themeShade="BF"/>
              <w:right w:val="nil"/>
            </w:tcBorders>
          </w:tcPr>
          <w:p w14:paraId="54726A81" w14:textId="77777777" w:rsidR="001C2763" w:rsidRPr="008B020C" w:rsidRDefault="001C2763"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tagc_sta_config  \* MERGEFORMAT </w:instrText>
            </w:r>
            <w:r>
              <w:rPr>
                <w:rFonts w:ascii="Consolas" w:hAnsi="Consolas"/>
                <w:sz w:val="18"/>
              </w:rPr>
              <w:fldChar w:fldCharType="separate"/>
            </w:r>
            <w:r>
              <w:rPr>
                <w:rFonts w:ascii="Consolas" w:hAnsi="Consolas"/>
                <w:sz w:val="18"/>
              </w:rPr>
              <w:t>+WSTAC</w:t>
            </w:r>
            <w:r>
              <w:rPr>
                <w:rFonts w:ascii="Consolas" w:hAnsi="Consolas"/>
                <w:sz w:val="18"/>
              </w:rPr>
              <w:fldChar w:fldCharType="end"/>
            </w:r>
            <w:r>
              <w:rPr>
                <w:rFonts w:ascii="Consolas" w:hAnsi="Consolas"/>
                <w:sz w:val="18"/>
              </w:rPr>
              <w:t>[</w:t>
            </w:r>
            <w:r w:rsidRPr="008B020C">
              <w:rPr>
                <w:rFonts w:ascii="Consolas" w:hAnsi="Consolas"/>
                <w:sz w:val="18"/>
              </w:rPr>
              <w:t>=</w:t>
            </w:r>
            <w:r>
              <w:rPr>
                <w:rFonts w:ascii="Consolas" w:hAnsi="Consolas"/>
                <w:sz w:val="18"/>
              </w:rPr>
              <w:t>&lt;param_id&gt;]</w:t>
            </w:r>
          </w:p>
        </w:tc>
        <w:tc>
          <w:tcPr>
            <w:tcW w:w="1935" w:type="dxa"/>
            <w:tcBorders>
              <w:top w:val="single" w:sz="12" w:space="0" w:color="auto"/>
              <w:left w:val="nil"/>
              <w:bottom w:val="single" w:sz="4" w:space="0" w:color="BFBFBF" w:themeColor="background1" w:themeShade="BF"/>
              <w:right w:val="nil"/>
            </w:tcBorders>
          </w:tcPr>
          <w:p w14:paraId="446CACBB" w14:textId="77777777" w:rsidR="001C2763" w:rsidRPr="00A97982" w:rsidRDefault="001C2763" w:rsidP="00D33650">
            <w:pPr>
              <w:rPr>
                <w:rFonts w:cstheme="minorHAnsi"/>
                <w:sz w:val="20"/>
              </w:rPr>
            </w:pPr>
            <w:r w:rsidRPr="00A97982">
              <w:rPr>
                <w:rFonts w:cstheme="minorHAnsi"/>
                <w:sz w:val="20"/>
              </w:rPr>
              <w:t>Read config</w:t>
            </w:r>
            <w:r>
              <w:rPr>
                <w:rFonts w:cstheme="minorHAnsi"/>
                <w:sz w:val="20"/>
              </w:rPr>
              <w:t>uration</w:t>
            </w:r>
          </w:p>
        </w:tc>
      </w:tr>
      <w:tr w:rsidR="001C2763" w14:paraId="295C6719" w14:textId="77777777" w:rsidTr="00D33650">
        <w:tc>
          <w:tcPr>
            <w:tcW w:w="6814" w:type="dxa"/>
            <w:tcBorders>
              <w:top w:val="single" w:sz="4" w:space="0" w:color="BFBFBF" w:themeColor="background1" w:themeShade="BF"/>
              <w:left w:val="nil"/>
              <w:right w:val="nil"/>
            </w:tcBorders>
          </w:tcPr>
          <w:p w14:paraId="535841FF" w14:textId="77777777" w:rsidR="001C2763" w:rsidRPr="008B020C" w:rsidRDefault="001C2763"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tagc_sta_config  \* MERGEFORMAT </w:instrText>
            </w:r>
            <w:r>
              <w:rPr>
                <w:rFonts w:ascii="Consolas" w:hAnsi="Consolas"/>
                <w:sz w:val="18"/>
              </w:rPr>
              <w:fldChar w:fldCharType="separate"/>
            </w:r>
            <w:r>
              <w:rPr>
                <w:rFonts w:ascii="Consolas" w:hAnsi="Consolas"/>
                <w:sz w:val="18"/>
              </w:rPr>
              <w:t>+WSTAC</w:t>
            </w:r>
            <w:r>
              <w:rPr>
                <w:rFonts w:ascii="Consolas" w:hAnsi="Consolas"/>
                <w:sz w:val="18"/>
              </w:rPr>
              <w:fldChar w:fldCharType="end"/>
            </w:r>
            <w:r w:rsidRPr="008B020C">
              <w:rPr>
                <w:rFonts w:ascii="Consolas" w:hAnsi="Consolas"/>
                <w:sz w:val="18"/>
              </w:rPr>
              <w:t>=</w:t>
            </w:r>
            <w:r>
              <w:rPr>
                <w:rFonts w:ascii="Consolas" w:hAnsi="Consolas"/>
                <w:sz w:val="18"/>
              </w:rPr>
              <w:t>&lt;param_id&gt;,&lt;param_val&gt;</w:t>
            </w:r>
          </w:p>
        </w:tc>
        <w:tc>
          <w:tcPr>
            <w:tcW w:w="1935" w:type="dxa"/>
            <w:tcBorders>
              <w:top w:val="single" w:sz="4" w:space="0" w:color="BFBFBF" w:themeColor="background1" w:themeShade="BF"/>
              <w:left w:val="nil"/>
              <w:right w:val="nil"/>
            </w:tcBorders>
          </w:tcPr>
          <w:p w14:paraId="7BE8B45E" w14:textId="77777777" w:rsidR="001C2763" w:rsidRPr="00A97982" w:rsidRDefault="001C2763" w:rsidP="00D33650">
            <w:pPr>
              <w:rPr>
                <w:rFonts w:cstheme="minorHAnsi"/>
                <w:sz w:val="20"/>
              </w:rPr>
            </w:pPr>
            <w:r>
              <w:rPr>
                <w:rFonts w:cstheme="minorHAnsi"/>
                <w:sz w:val="20"/>
              </w:rPr>
              <w:t>Set configuration</w:t>
            </w:r>
          </w:p>
        </w:tc>
      </w:tr>
    </w:tbl>
    <w:p w14:paraId="58EBE1C1" w14:textId="77777777" w:rsidR="001C2763" w:rsidRDefault="001C2763" w:rsidP="001C2763">
      <w:pPr>
        <w:pStyle w:val="Heading3"/>
      </w:pPr>
      <w:r>
        <w:t>Supported Parameters</w:t>
      </w:r>
    </w:p>
    <w:p w14:paraId="6C408160" w14:textId="77777777" w:rsidR="001C2763" w:rsidRPr="001E1A7E" w:rsidRDefault="001C2763" w:rsidP="001C2763">
      <w:pPr>
        <w:ind w:left="720"/>
      </w:pPr>
      <w:r>
        <w:t>When not connected to an AP these parameters are available for configuration.</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414"/>
        <w:gridCol w:w="2518"/>
        <w:gridCol w:w="992"/>
        <w:gridCol w:w="4856"/>
      </w:tblGrid>
      <w:tr w:rsidR="001C2763" w:rsidRPr="00870ED6" w14:paraId="0173AC84" w14:textId="77777777" w:rsidTr="00D33650">
        <w:tc>
          <w:tcPr>
            <w:tcW w:w="414" w:type="dxa"/>
            <w:tcBorders>
              <w:bottom w:val="single" w:sz="12" w:space="0" w:color="auto"/>
            </w:tcBorders>
            <w:vAlign w:val="center"/>
          </w:tcPr>
          <w:p w14:paraId="01B03F08" w14:textId="77777777" w:rsidR="001C2763" w:rsidRPr="00870ED6" w:rsidRDefault="001C2763" w:rsidP="00D33650">
            <w:pPr>
              <w:rPr>
                <w:rFonts w:cstheme="minorHAnsi"/>
              </w:rPr>
            </w:pPr>
            <w:r>
              <w:rPr>
                <w:rFonts w:cstheme="minorHAnsi"/>
              </w:rPr>
              <w:t>ID</w:t>
            </w:r>
          </w:p>
        </w:tc>
        <w:tc>
          <w:tcPr>
            <w:tcW w:w="2518" w:type="dxa"/>
            <w:tcBorders>
              <w:bottom w:val="single" w:sz="12" w:space="0" w:color="auto"/>
            </w:tcBorders>
            <w:vAlign w:val="center"/>
          </w:tcPr>
          <w:p w14:paraId="616ED2D2" w14:textId="77777777" w:rsidR="001C2763" w:rsidRPr="00870ED6" w:rsidRDefault="001C2763" w:rsidP="00D33650">
            <w:pPr>
              <w:rPr>
                <w:rFonts w:cstheme="minorHAnsi"/>
              </w:rPr>
            </w:pPr>
            <w:r w:rsidRPr="00870ED6">
              <w:rPr>
                <w:rFonts w:cstheme="minorHAnsi"/>
              </w:rPr>
              <w:t>Name</w:t>
            </w:r>
            <w:r>
              <w:rPr>
                <w:rFonts w:cstheme="minorHAnsi"/>
              </w:rPr>
              <w:t xml:space="preserve"> &amp; Default Value</w:t>
            </w:r>
          </w:p>
        </w:tc>
        <w:tc>
          <w:tcPr>
            <w:tcW w:w="992" w:type="dxa"/>
            <w:tcBorders>
              <w:bottom w:val="single" w:sz="12" w:space="0" w:color="auto"/>
            </w:tcBorders>
            <w:vAlign w:val="center"/>
          </w:tcPr>
          <w:p w14:paraId="739AB5FA" w14:textId="77777777" w:rsidR="001C2763" w:rsidRPr="00870ED6" w:rsidRDefault="001C2763" w:rsidP="00D33650">
            <w:pPr>
              <w:rPr>
                <w:rFonts w:cstheme="minorHAnsi"/>
              </w:rPr>
            </w:pPr>
            <w:r>
              <w:rPr>
                <w:rFonts w:cstheme="minorHAnsi"/>
              </w:rPr>
              <w:t>Type</w:t>
            </w:r>
          </w:p>
        </w:tc>
        <w:tc>
          <w:tcPr>
            <w:tcW w:w="4856" w:type="dxa"/>
            <w:tcBorders>
              <w:bottom w:val="single" w:sz="12" w:space="0" w:color="auto"/>
            </w:tcBorders>
            <w:vAlign w:val="center"/>
          </w:tcPr>
          <w:p w14:paraId="11443A0D" w14:textId="77777777" w:rsidR="001C2763" w:rsidRPr="00870ED6" w:rsidRDefault="001C2763" w:rsidP="00D33650">
            <w:pPr>
              <w:rPr>
                <w:rFonts w:cstheme="minorHAnsi"/>
              </w:rPr>
            </w:pPr>
            <w:r>
              <w:rPr>
                <w:rFonts w:cstheme="minorHAnsi"/>
              </w:rPr>
              <w:t>Description</w:t>
            </w:r>
          </w:p>
        </w:tc>
      </w:tr>
      <w:tr w:rsidR="001C2763" w:rsidRPr="00870ED6" w14:paraId="20317417" w14:textId="77777777" w:rsidTr="00D33650">
        <w:tc>
          <w:tcPr>
            <w:tcW w:w="414" w:type="dxa"/>
            <w:tcBorders>
              <w:bottom w:val="single" w:sz="4" w:space="0" w:color="BFBFBF" w:themeColor="background1" w:themeShade="BF"/>
            </w:tcBorders>
            <w:vAlign w:val="center"/>
          </w:tcPr>
          <w:p w14:paraId="4DADE260" w14:textId="77777777" w:rsidR="001C2763" w:rsidRPr="00870ED6" w:rsidRDefault="001C2763" w:rsidP="00D33650">
            <w:pPr>
              <w:rPr>
                <w:rFonts w:cstheme="minorHAnsi"/>
                <w:sz w:val="18"/>
                <w:szCs w:val="18"/>
              </w:rPr>
            </w:pPr>
            <w:r>
              <w:rPr>
                <w:rFonts w:cstheme="minorHAnsi"/>
                <w:sz w:val="18"/>
                <w:szCs w:val="18"/>
              </w:rPr>
              <w:t>1</w:t>
            </w:r>
          </w:p>
        </w:tc>
        <w:tc>
          <w:tcPr>
            <w:tcW w:w="2518" w:type="dxa"/>
            <w:tcBorders>
              <w:bottom w:val="single" w:sz="4" w:space="0" w:color="BFBFBF" w:themeColor="background1" w:themeShade="BF"/>
            </w:tcBorders>
            <w:vAlign w:val="center"/>
          </w:tcPr>
          <w:p w14:paraId="22D24CFA" w14:textId="77777777" w:rsidR="001C2763" w:rsidRPr="00870ED6" w:rsidRDefault="001C2763" w:rsidP="00D33650">
            <w:pPr>
              <w:rPr>
                <w:rFonts w:cstheme="minorHAnsi"/>
                <w:sz w:val="18"/>
                <w:szCs w:val="18"/>
              </w:rPr>
            </w:pPr>
            <w:r w:rsidRPr="00870ED6">
              <w:rPr>
                <w:rFonts w:cstheme="minorHAnsi"/>
                <w:sz w:val="18"/>
                <w:szCs w:val="18"/>
              </w:rPr>
              <w:t>&lt;</w:t>
            </w:r>
            <w:r>
              <w:rPr>
                <w:rFonts w:cstheme="minorHAnsi"/>
                <w:sz w:val="18"/>
                <w:szCs w:val="18"/>
              </w:rPr>
              <w:t>SSID</w:t>
            </w:r>
            <w:r w:rsidRPr="00870ED6">
              <w:rPr>
                <w:rFonts w:cstheme="minorHAnsi"/>
                <w:sz w:val="18"/>
                <w:szCs w:val="18"/>
              </w:rPr>
              <w:t>&gt;</w:t>
            </w:r>
          </w:p>
        </w:tc>
        <w:tc>
          <w:tcPr>
            <w:tcW w:w="992" w:type="dxa"/>
            <w:tcBorders>
              <w:bottom w:val="single" w:sz="4" w:space="0" w:color="BFBFBF" w:themeColor="background1" w:themeShade="BF"/>
            </w:tcBorders>
            <w:vAlign w:val="center"/>
          </w:tcPr>
          <w:p w14:paraId="78DFD86D" w14:textId="77777777" w:rsidR="001C2763" w:rsidRPr="00870ED6" w:rsidRDefault="001C2763" w:rsidP="00D33650">
            <w:pPr>
              <w:rPr>
                <w:rFonts w:cstheme="minorHAnsi"/>
                <w:sz w:val="18"/>
                <w:szCs w:val="18"/>
              </w:rPr>
            </w:pPr>
            <w:r>
              <w:rPr>
                <w:rFonts w:cstheme="minorHAnsi"/>
                <w:sz w:val="18"/>
                <w:szCs w:val="18"/>
              </w:rPr>
              <w:t>String</w:t>
            </w:r>
          </w:p>
        </w:tc>
        <w:tc>
          <w:tcPr>
            <w:tcW w:w="4856" w:type="dxa"/>
            <w:tcBorders>
              <w:bottom w:val="single" w:sz="4" w:space="0" w:color="BFBFBF" w:themeColor="background1" w:themeShade="BF"/>
            </w:tcBorders>
            <w:vAlign w:val="center"/>
          </w:tcPr>
          <w:p w14:paraId="3E7EC3FC" w14:textId="77777777" w:rsidR="001C2763" w:rsidRPr="00870ED6" w:rsidRDefault="001C2763" w:rsidP="00D33650">
            <w:pPr>
              <w:rPr>
                <w:rFonts w:cstheme="minorHAnsi"/>
                <w:sz w:val="18"/>
                <w:szCs w:val="18"/>
              </w:rPr>
            </w:pPr>
            <w:r>
              <w:rPr>
                <w:rFonts w:cstheme="minorHAnsi"/>
                <w:sz w:val="18"/>
                <w:szCs w:val="18"/>
              </w:rPr>
              <w:t>Network Name (Mandatory parameter)</w:t>
            </w:r>
          </w:p>
        </w:tc>
      </w:tr>
      <w:tr w:rsidR="001C2763" w14:paraId="258B4847"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243F4C28" w14:textId="77777777" w:rsidR="001C2763" w:rsidRDefault="001C2763" w:rsidP="00D33650">
            <w:pPr>
              <w:rPr>
                <w:rFonts w:cstheme="minorHAnsi"/>
                <w:sz w:val="18"/>
                <w:szCs w:val="18"/>
              </w:rPr>
            </w:pPr>
            <w:r>
              <w:rPr>
                <w:rFonts w:cstheme="minorHAnsi"/>
                <w:sz w:val="18"/>
                <w:szCs w:val="18"/>
              </w:rPr>
              <w:t>2</w:t>
            </w:r>
          </w:p>
        </w:tc>
        <w:tc>
          <w:tcPr>
            <w:tcW w:w="2518" w:type="dxa"/>
            <w:tcBorders>
              <w:top w:val="single" w:sz="4" w:space="0" w:color="BFBFBF" w:themeColor="background1" w:themeShade="BF"/>
              <w:bottom w:val="single" w:sz="4" w:space="0" w:color="BFBFBF" w:themeColor="background1" w:themeShade="BF"/>
            </w:tcBorders>
            <w:vAlign w:val="center"/>
          </w:tcPr>
          <w:p w14:paraId="2B595E0B" w14:textId="77777777" w:rsidR="001C2763" w:rsidRPr="00870ED6" w:rsidRDefault="001C2763" w:rsidP="00D33650">
            <w:pPr>
              <w:rPr>
                <w:rFonts w:cstheme="minorHAnsi"/>
                <w:sz w:val="18"/>
                <w:szCs w:val="18"/>
              </w:rPr>
            </w:pPr>
            <w:r>
              <w:rPr>
                <w:rFonts w:cstheme="minorHAnsi"/>
                <w:sz w:val="18"/>
                <w:szCs w:val="18"/>
              </w:rPr>
              <w:t>&lt;SEC_TYPE&gt;: 0</w:t>
            </w:r>
          </w:p>
        </w:tc>
        <w:tc>
          <w:tcPr>
            <w:tcW w:w="992" w:type="dxa"/>
            <w:tcBorders>
              <w:top w:val="single" w:sz="4" w:space="0" w:color="BFBFBF" w:themeColor="background1" w:themeShade="BF"/>
              <w:bottom w:val="single" w:sz="4" w:space="0" w:color="BFBFBF" w:themeColor="background1" w:themeShade="BF"/>
            </w:tcBorders>
            <w:vAlign w:val="center"/>
          </w:tcPr>
          <w:p w14:paraId="1E7998BA" w14:textId="77777777" w:rsidR="001C2763" w:rsidRPr="00870ED6" w:rsidRDefault="001C2763" w:rsidP="00D33650">
            <w:pPr>
              <w:rPr>
                <w:rFonts w:cstheme="minorHAnsi"/>
                <w:sz w:val="18"/>
                <w:szCs w:val="18"/>
              </w:rPr>
            </w:pPr>
            <w:r>
              <w:rPr>
                <w:rFonts w:cstheme="minorHAnsi"/>
                <w:sz w:val="18"/>
                <w:szCs w:val="18"/>
              </w:rPr>
              <w:t>Integer</w:t>
            </w:r>
          </w:p>
        </w:tc>
        <w:tc>
          <w:tcPr>
            <w:tcW w:w="4856" w:type="dxa"/>
            <w:tcBorders>
              <w:top w:val="single" w:sz="4" w:space="0" w:color="BFBFBF" w:themeColor="background1" w:themeShade="BF"/>
              <w:bottom w:val="single" w:sz="4" w:space="0" w:color="BFBFBF" w:themeColor="background1" w:themeShade="BF"/>
            </w:tcBorders>
            <w:vAlign w:val="center"/>
          </w:tcPr>
          <w:p w14:paraId="39E4CB0C" w14:textId="77777777" w:rsidR="001C2763" w:rsidRDefault="001C2763" w:rsidP="00D33650">
            <w:pPr>
              <w:rPr>
                <w:rFonts w:cstheme="minorHAnsi"/>
                <w:sz w:val="18"/>
                <w:szCs w:val="18"/>
              </w:rPr>
            </w:pPr>
            <w:r>
              <w:rPr>
                <w:rFonts w:cstheme="minorHAnsi"/>
                <w:sz w:val="18"/>
                <w:szCs w:val="18"/>
              </w:rPr>
              <w:t>Security Type</w:t>
            </w:r>
          </w:p>
          <w:tbl>
            <w:tblPr>
              <w:tblStyle w:val="TableGrid"/>
              <w:tblW w:w="4203"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
              <w:gridCol w:w="3541"/>
            </w:tblGrid>
            <w:tr w:rsidR="001C2763" w14:paraId="212A92D6" w14:textId="77777777" w:rsidTr="00D33650">
              <w:tc>
                <w:tcPr>
                  <w:tcW w:w="662" w:type="dxa"/>
                </w:tcPr>
                <w:p w14:paraId="194E5D09" w14:textId="77777777" w:rsidR="001C2763" w:rsidRDefault="001C2763" w:rsidP="00D33650">
                  <w:pPr>
                    <w:jc w:val="center"/>
                    <w:rPr>
                      <w:rFonts w:cstheme="minorHAnsi"/>
                      <w:sz w:val="18"/>
                      <w:szCs w:val="18"/>
                    </w:rPr>
                  </w:pPr>
                  <w:r>
                    <w:rPr>
                      <w:rFonts w:cstheme="minorHAnsi"/>
                      <w:sz w:val="18"/>
                      <w:szCs w:val="18"/>
                    </w:rPr>
                    <w:t>0</w:t>
                  </w:r>
                </w:p>
              </w:tc>
              <w:tc>
                <w:tcPr>
                  <w:tcW w:w="3541" w:type="dxa"/>
                </w:tcPr>
                <w:p w14:paraId="6E53D54B" w14:textId="77777777" w:rsidR="001C2763" w:rsidRDefault="001C2763" w:rsidP="00D33650">
                  <w:pPr>
                    <w:rPr>
                      <w:rFonts w:cstheme="minorHAnsi"/>
                      <w:sz w:val="18"/>
                      <w:szCs w:val="18"/>
                    </w:rPr>
                  </w:pPr>
                  <w:r>
                    <w:rPr>
                      <w:rFonts w:cstheme="minorHAnsi"/>
                      <w:sz w:val="18"/>
                      <w:szCs w:val="18"/>
                    </w:rPr>
                    <w:t>No security (open network)</w:t>
                  </w:r>
                </w:p>
              </w:tc>
            </w:tr>
            <w:tr w:rsidR="001C2763" w14:paraId="45609C91" w14:textId="77777777" w:rsidTr="00D33650">
              <w:tc>
                <w:tcPr>
                  <w:tcW w:w="662" w:type="dxa"/>
                </w:tcPr>
                <w:p w14:paraId="794FE77E" w14:textId="77777777" w:rsidR="001C2763" w:rsidRDefault="001C2763" w:rsidP="00D33650">
                  <w:pPr>
                    <w:jc w:val="center"/>
                    <w:rPr>
                      <w:rFonts w:cstheme="minorHAnsi"/>
                      <w:sz w:val="18"/>
                      <w:szCs w:val="18"/>
                    </w:rPr>
                  </w:pPr>
                  <w:r>
                    <w:rPr>
                      <w:rFonts w:cstheme="minorHAnsi"/>
                      <w:sz w:val="18"/>
                      <w:szCs w:val="18"/>
                    </w:rPr>
                    <w:t>1</w:t>
                  </w:r>
                </w:p>
              </w:tc>
              <w:tc>
                <w:tcPr>
                  <w:tcW w:w="3541" w:type="dxa"/>
                </w:tcPr>
                <w:p w14:paraId="0970BF1E" w14:textId="77777777" w:rsidR="001C2763" w:rsidRDefault="001C2763" w:rsidP="00D33650">
                  <w:pPr>
                    <w:rPr>
                      <w:rFonts w:cstheme="minorHAnsi"/>
                      <w:sz w:val="18"/>
                      <w:szCs w:val="18"/>
                    </w:rPr>
                  </w:pPr>
                  <w:r>
                    <w:rPr>
                      <w:rFonts w:cstheme="minorHAnsi"/>
                      <w:sz w:val="18"/>
                      <w:szCs w:val="18"/>
                    </w:rPr>
                    <w:t>WEP</w:t>
                  </w:r>
                </w:p>
              </w:tc>
            </w:tr>
            <w:tr w:rsidR="001C2763" w14:paraId="008139F2" w14:textId="77777777" w:rsidTr="00D33650">
              <w:tc>
                <w:tcPr>
                  <w:tcW w:w="662" w:type="dxa"/>
                </w:tcPr>
                <w:p w14:paraId="26634922" w14:textId="77777777" w:rsidR="001C2763" w:rsidRDefault="001C2763" w:rsidP="00D33650">
                  <w:pPr>
                    <w:jc w:val="center"/>
                    <w:rPr>
                      <w:rFonts w:cstheme="minorHAnsi"/>
                      <w:sz w:val="18"/>
                      <w:szCs w:val="18"/>
                    </w:rPr>
                  </w:pPr>
                  <w:r>
                    <w:rPr>
                      <w:rFonts w:cstheme="minorHAnsi"/>
                      <w:sz w:val="18"/>
                      <w:szCs w:val="18"/>
                    </w:rPr>
                    <w:t>2</w:t>
                  </w:r>
                </w:p>
              </w:tc>
              <w:tc>
                <w:tcPr>
                  <w:tcW w:w="3541" w:type="dxa"/>
                </w:tcPr>
                <w:p w14:paraId="49F96AC1" w14:textId="77777777" w:rsidR="001C2763" w:rsidRDefault="001C2763" w:rsidP="00D33650">
                  <w:pPr>
                    <w:rPr>
                      <w:rFonts w:cstheme="minorHAnsi"/>
                      <w:sz w:val="18"/>
                      <w:szCs w:val="18"/>
                    </w:rPr>
                  </w:pPr>
                  <w:r>
                    <w:rPr>
                      <w:rFonts w:cstheme="minorHAnsi"/>
                      <w:sz w:val="18"/>
                      <w:szCs w:val="18"/>
                    </w:rPr>
                    <w:t>WPA Personal (pre-shared key)</w:t>
                  </w:r>
                </w:p>
              </w:tc>
            </w:tr>
            <w:tr w:rsidR="001C2763" w14:paraId="2E47B8FD" w14:textId="77777777" w:rsidTr="00D33650">
              <w:tc>
                <w:tcPr>
                  <w:tcW w:w="662" w:type="dxa"/>
                </w:tcPr>
                <w:p w14:paraId="7898A57E" w14:textId="77777777" w:rsidR="001C2763" w:rsidRDefault="001C2763" w:rsidP="00D33650">
                  <w:pPr>
                    <w:jc w:val="center"/>
                    <w:rPr>
                      <w:rFonts w:cstheme="minorHAnsi"/>
                      <w:sz w:val="18"/>
                      <w:szCs w:val="18"/>
                    </w:rPr>
                  </w:pPr>
                  <w:r>
                    <w:rPr>
                      <w:rFonts w:cstheme="minorHAnsi"/>
                      <w:sz w:val="18"/>
                      <w:szCs w:val="18"/>
                    </w:rPr>
                    <w:t>3</w:t>
                  </w:r>
                </w:p>
              </w:tc>
              <w:tc>
                <w:tcPr>
                  <w:tcW w:w="3541" w:type="dxa"/>
                </w:tcPr>
                <w:p w14:paraId="1311D5E7" w14:textId="77777777" w:rsidR="001C2763" w:rsidRDefault="001C2763" w:rsidP="00D33650">
                  <w:pPr>
                    <w:rPr>
                      <w:rFonts w:cstheme="minorHAnsi"/>
                      <w:sz w:val="18"/>
                      <w:szCs w:val="18"/>
                    </w:rPr>
                  </w:pPr>
                  <w:r>
                    <w:rPr>
                      <w:rFonts w:cstheme="minorHAnsi"/>
                      <w:sz w:val="18"/>
                      <w:szCs w:val="18"/>
                    </w:rPr>
                    <w:t>WPA2 Personal (pre-shared key)</w:t>
                  </w:r>
                </w:p>
              </w:tc>
            </w:tr>
            <w:tr w:rsidR="001C2763" w14:paraId="286D316B" w14:textId="77777777" w:rsidTr="00D33650">
              <w:tc>
                <w:tcPr>
                  <w:tcW w:w="662" w:type="dxa"/>
                </w:tcPr>
                <w:p w14:paraId="109092FC" w14:textId="77777777" w:rsidR="001C2763" w:rsidRDefault="001C2763" w:rsidP="00D33650">
                  <w:pPr>
                    <w:jc w:val="center"/>
                    <w:rPr>
                      <w:rFonts w:cstheme="minorHAnsi"/>
                      <w:sz w:val="18"/>
                      <w:szCs w:val="18"/>
                    </w:rPr>
                  </w:pPr>
                  <w:r>
                    <w:rPr>
                      <w:rFonts w:cstheme="minorHAnsi"/>
                      <w:sz w:val="18"/>
                      <w:szCs w:val="18"/>
                    </w:rPr>
                    <w:t>4</w:t>
                  </w:r>
                </w:p>
              </w:tc>
              <w:tc>
                <w:tcPr>
                  <w:tcW w:w="3541" w:type="dxa"/>
                </w:tcPr>
                <w:p w14:paraId="1563958E" w14:textId="77777777" w:rsidR="001C2763" w:rsidRDefault="001C2763" w:rsidP="00D33650">
                  <w:pPr>
                    <w:rPr>
                      <w:rFonts w:cstheme="minorHAnsi"/>
                      <w:sz w:val="18"/>
                      <w:szCs w:val="18"/>
                    </w:rPr>
                  </w:pPr>
                  <w:r>
                    <w:rPr>
                      <w:rFonts w:cstheme="minorHAnsi"/>
                      <w:sz w:val="18"/>
                      <w:szCs w:val="18"/>
                    </w:rPr>
                    <w:t>Enterprise</w:t>
                  </w:r>
                </w:p>
              </w:tc>
            </w:tr>
          </w:tbl>
          <w:p w14:paraId="000D9EA1" w14:textId="77777777" w:rsidR="001C2763" w:rsidRDefault="001C2763" w:rsidP="00D33650">
            <w:pPr>
              <w:rPr>
                <w:rFonts w:cstheme="minorHAnsi"/>
                <w:sz w:val="18"/>
                <w:szCs w:val="18"/>
              </w:rPr>
            </w:pPr>
          </w:p>
        </w:tc>
      </w:tr>
      <w:tr w:rsidR="001C2763" w14:paraId="154C2D74"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6B6091B3" w14:textId="77777777" w:rsidR="001C2763" w:rsidRDefault="001C2763" w:rsidP="00D33650">
            <w:pPr>
              <w:rPr>
                <w:rFonts w:cstheme="minorHAnsi"/>
                <w:sz w:val="18"/>
                <w:szCs w:val="18"/>
              </w:rPr>
            </w:pPr>
            <w:r>
              <w:rPr>
                <w:rFonts w:cstheme="minorHAnsi"/>
                <w:sz w:val="18"/>
                <w:szCs w:val="18"/>
              </w:rPr>
              <w:t>3</w:t>
            </w:r>
          </w:p>
        </w:tc>
        <w:tc>
          <w:tcPr>
            <w:tcW w:w="2518" w:type="dxa"/>
            <w:tcBorders>
              <w:top w:val="single" w:sz="4" w:space="0" w:color="BFBFBF" w:themeColor="background1" w:themeShade="BF"/>
              <w:bottom w:val="single" w:sz="4" w:space="0" w:color="BFBFBF" w:themeColor="background1" w:themeShade="BF"/>
            </w:tcBorders>
            <w:vAlign w:val="center"/>
          </w:tcPr>
          <w:p w14:paraId="72C2798F" w14:textId="77777777" w:rsidR="001C2763" w:rsidRDefault="001C2763" w:rsidP="00D33650">
            <w:pPr>
              <w:rPr>
                <w:rFonts w:cstheme="minorHAnsi"/>
                <w:sz w:val="18"/>
                <w:szCs w:val="18"/>
              </w:rPr>
            </w:pPr>
            <w:r>
              <w:rPr>
                <w:rFonts w:cstheme="minorHAnsi"/>
                <w:sz w:val="18"/>
                <w:szCs w:val="18"/>
              </w:rPr>
              <w:t>&lt;CREDENTIALS&gt;: “”</w:t>
            </w:r>
          </w:p>
        </w:tc>
        <w:tc>
          <w:tcPr>
            <w:tcW w:w="992" w:type="dxa"/>
            <w:tcBorders>
              <w:top w:val="single" w:sz="4" w:space="0" w:color="BFBFBF" w:themeColor="background1" w:themeShade="BF"/>
              <w:bottom w:val="single" w:sz="4" w:space="0" w:color="BFBFBF" w:themeColor="background1" w:themeShade="BF"/>
            </w:tcBorders>
            <w:vAlign w:val="center"/>
          </w:tcPr>
          <w:p w14:paraId="29BE54C4" w14:textId="77777777" w:rsidR="001C2763" w:rsidRDefault="001C2763" w:rsidP="00D33650">
            <w:pPr>
              <w:rPr>
                <w:rFonts w:cstheme="minorHAnsi"/>
                <w:sz w:val="18"/>
                <w:szCs w:val="18"/>
              </w:rPr>
            </w:pPr>
            <w:r>
              <w:rPr>
                <w:rFonts w:cstheme="minorHAnsi"/>
                <w:sz w:val="18"/>
                <w:szCs w:val="18"/>
              </w:rPr>
              <w:t>String</w:t>
            </w:r>
          </w:p>
        </w:tc>
        <w:tc>
          <w:tcPr>
            <w:tcW w:w="4856" w:type="dxa"/>
            <w:tcBorders>
              <w:top w:val="single" w:sz="4" w:space="0" w:color="BFBFBF" w:themeColor="background1" w:themeShade="BF"/>
              <w:bottom w:val="single" w:sz="4" w:space="0" w:color="BFBFBF" w:themeColor="background1" w:themeShade="BF"/>
            </w:tcBorders>
            <w:vAlign w:val="center"/>
          </w:tcPr>
          <w:p w14:paraId="05C6B9C0" w14:textId="77777777" w:rsidR="001C2763" w:rsidRDefault="001C2763" w:rsidP="00D33650">
            <w:pPr>
              <w:rPr>
                <w:rFonts w:cstheme="minorHAnsi"/>
                <w:sz w:val="18"/>
                <w:szCs w:val="18"/>
              </w:rPr>
            </w:pPr>
            <w:r>
              <w:rPr>
                <w:rFonts w:cstheme="minorHAnsi"/>
                <w:sz w:val="18"/>
                <w:szCs w:val="18"/>
              </w:rPr>
              <w:t>Credentials for connecting to the network:</w:t>
            </w:r>
          </w:p>
          <w:tbl>
            <w:tblPr>
              <w:tblStyle w:val="TableGrid"/>
              <w:tblW w:w="5251"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4260"/>
            </w:tblGrid>
            <w:tr w:rsidR="001C2763" w14:paraId="79B2BBE4" w14:textId="77777777" w:rsidTr="00D33650">
              <w:tc>
                <w:tcPr>
                  <w:tcW w:w="991" w:type="dxa"/>
                </w:tcPr>
                <w:p w14:paraId="33D0A65C" w14:textId="77777777" w:rsidR="001C2763" w:rsidRDefault="001C2763" w:rsidP="00D33650">
                  <w:pPr>
                    <w:rPr>
                      <w:rFonts w:cstheme="minorHAnsi"/>
                      <w:sz w:val="18"/>
                      <w:szCs w:val="18"/>
                    </w:rPr>
                  </w:pPr>
                  <w:r>
                    <w:rPr>
                      <w:rFonts w:cstheme="minorHAnsi"/>
                      <w:sz w:val="18"/>
                      <w:szCs w:val="18"/>
                    </w:rPr>
                    <w:t>SEC_TYPE</w:t>
                  </w:r>
                </w:p>
              </w:tc>
              <w:tc>
                <w:tcPr>
                  <w:tcW w:w="4260" w:type="dxa"/>
                </w:tcPr>
                <w:p w14:paraId="668AE652" w14:textId="77777777" w:rsidR="001C2763" w:rsidRDefault="001C2763" w:rsidP="00D33650">
                  <w:pPr>
                    <w:rPr>
                      <w:rFonts w:cstheme="minorHAnsi"/>
                      <w:sz w:val="18"/>
                      <w:szCs w:val="18"/>
                    </w:rPr>
                  </w:pPr>
                  <w:r>
                    <w:rPr>
                      <w:rFonts w:cstheme="minorHAnsi"/>
                      <w:sz w:val="18"/>
                      <w:szCs w:val="18"/>
                    </w:rPr>
                    <w:t>Credentials format (ASCII or hex string)</w:t>
                  </w:r>
                </w:p>
              </w:tc>
            </w:tr>
            <w:tr w:rsidR="001C2763" w14:paraId="08FD4766" w14:textId="77777777" w:rsidTr="00D33650">
              <w:tc>
                <w:tcPr>
                  <w:tcW w:w="991" w:type="dxa"/>
                </w:tcPr>
                <w:p w14:paraId="58DF0D71" w14:textId="77777777" w:rsidR="001C2763" w:rsidRDefault="001C2763" w:rsidP="00D33650">
                  <w:pPr>
                    <w:jc w:val="center"/>
                    <w:rPr>
                      <w:rFonts w:cstheme="minorHAnsi"/>
                      <w:sz w:val="18"/>
                      <w:szCs w:val="18"/>
                    </w:rPr>
                  </w:pPr>
                  <w:r>
                    <w:rPr>
                      <w:rFonts w:cstheme="minorHAnsi"/>
                      <w:sz w:val="18"/>
                      <w:szCs w:val="18"/>
                    </w:rPr>
                    <w:t>0</w:t>
                  </w:r>
                </w:p>
              </w:tc>
              <w:tc>
                <w:tcPr>
                  <w:tcW w:w="4260" w:type="dxa"/>
                </w:tcPr>
                <w:p w14:paraId="00138C62" w14:textId="77777777" w:rsidR="001C2763" w:rsidRDefault="001C2763" w:rsidP="00D33650">
                  <w:pPr>
                    <w:rPr>
                      <w:rFonts w:cstheme="minorHAnsi"/>
                      <w:sz w:val="18"/>
                      <w:szCs w:val="18"/>
                    </w:rPr>
                  </w:pPr>
                  <w:r>
                    <w:rPr>
                      <w:rFonts w:cstheme="minorHAnsi"/>
                      <w:sz w:val="18"/>
                      <w:szCs w:val="18"/>
                    </w:rPr>
                    <w:t>“” (empty string)</w:t>
                  </w:r>
                </w:p>
              </w:tc>
            </w:tr>
            <w:tr w:rsidR="001C2763" w14:paraId="3A05BDFC" w14:textId="77777777" w:rsidTr="00D33650">
              <w:tc>
                <w:tcPr>
                  <w:tcW w:w="991" w:type="dxa"/>
                </w:tcPr>
                <w:p w14:paraId="77A8C595" w14:textId="77777777" w:rsidR="001C2763" w:rsidRDefault="001C2763" w:rsidP="00D33650">
                  <w:pPr>
                    <w:jc w:val="center"/>
                    <w:rPr>
                      <w:rFonts w:cstheme="minorHAnsi"/>
                      <w:sz w:val="18"/>
                      <w:szCs w:val="18"/>
                    </w:rPr>
                  </w:pPr>
                  <w:r>
                    <w:rPr>
                      <w:rFonts w:cstheme="minorHAnsi"/>
                      <w:sz w:val="18"/>
                      <w:szCs w:val="18"/>
                    </w:rPr>
                    <w:t>1</w:t>
                  </w:r>
                </w:p>
              </w:tc>
              <w:tc>
                <w:tcPr>
                  <w:tcW w:w="4260" w:type="dxa"/>
                </w:tcPr>
                <w:p w14:paraId="20B0CF19" w14:textId="77777777" w:rsidR="001C2763" w:rsidRDefault="001C2763" w:rsidP="00D33650">
                  <w:pPr>
                    <w:rPr>
                      <w:rFonts w:cstheme="minorHAnsi"/>
                      <w:sz w:val="18"/>
                      <w:szCs w:val="18"/>
                    </w:rPr>
                  </w:pPr>
                  <w:r>
                    <w:rPr>
                      <w:rFonts w:cstheme="minorHAnsi"/>
                      <w:sz w:val="18"/>
                      <w:szCs w:val="18"/>
                    </w:rPr>
                    <w:t>Any ASCII or hex string</w:t>
                  </w:r>
                </w:p>
              </w:tc>
            </w:tr>
            <w:tr w:rsidR="001C2763" w14:paraId="3DAC517F" w14:textId="77777777" w:rsidTr="00D33650">
              <w:tc>
                <w:tcPr>
                  <w:tcW w:w="991" w:type="dxa"/>
                </w:tcPr>
                <w:p w14:paraId="09564677" w14:textId="77777777" w:rsidR="001C2763" w:rsidRDefault="001C2763" w:rsidP="00D33650">
                  <w:pPr>
                    <w:jc w:val="center"/>
                    <w:rPr>
                      <w:rFonts w:cstheme="minorHAnsi"/>
                      <w:sz w:val="18"/>
                      <w:szCs w:val="18"/>
                    </w:rPr>
                  </w:pPr>
                  <w:r>
                    <w:rPr>
                      <w:rFonts w:cstheme="minorHAnsi"/>
                      <w:sz w:val="18"/>
                      <w:szCs w:val="18"/>
                    </w:rPr>
                    <w:t>2</w:t>
                  </w:r>
                </w:p>
              </w:tc>
              <w:tc>
                <w:tcPr>
                  <w:tcW w:w="4260" w:type="dxa"/>
                </w:tcPr>
                <w:p w14:paraId="4DD9F582" w14:textId="77777777" w:rsidR="001C2763" w:rsidRDefault="001C2763" w:rsidP="00D33650">
                  <w:pPr>
                    <w:rPr>
                      <w:rFonts w:cstheme="minorHAnsi"/>
                      <w:sz w:val="18"/>
                      <w:szCs w:val="18"/>
                    </w:rPr>
                  </w:pPr>
                  <w:r>
                    <w:rPr>
                      <w:rFonts w:cstheme="minorHAnsi"/>
                      <w:sz w:val="18"/>
                      <w:szCs w:val="18"/>
                    </w:rPr>
                    <w:t>Of format “KEYINDEX*PASSWORD”</w:t>
                  </w:r>
                </w:p>
              </w:tc>
            </w:tr>
            <w:tr w:rsidR="001C2763" w14:paraId="209C1591" w14:textId="77777777" w:rsidTr="00D33650">
              <w:tc>
                <w:tcPr>
                  <w:tcW w:w="991" w:type="dxa"/>
                </w:tcPr>
                <w:p w14:paraId="16BF43BD" w14:textId="77777777" w:rsidR="001C2763" w:rsidRDefault="001C2763" w:rsidP="00D33650">
                  <w:pPr>
                    <w:jc w:val="center"/>
                    <w:rPr>
                      <w:rFonts w:cstheme="minorHAnsi"/>
                      <w:sz w:val="18"/>
                      <w:szCs w:val="18"/>
                    </w:rPr>
                  </w:pPr>
                  <w:r>
                    <w:rPr>
                      <w:rFonts w:cstheme="minorHAnsi"/>
                      <w:sz w:val="18"/>
                      <w:szCs w:val="18"/>
                    </w:rPr>
                    <w:t>3</w:t>
                  </w:r>
                </w:p>
              </w:tc>
              <w:tc>
                <w:tcPr>
                  <w:tcW w:w="4260" w:type="dxa"/>
                </w:tcPr>
                <w:p w14:paraId="429671E4" w14:textId="77777777" w:rsidR="001C2763" w:rsidRDefault="001C2763" w:rsidP="00D33650">
                  <w:pPr>
                    <w:rPr>
                      <w:rFonts w:cstheme="minorHAnsi"/>
                      <w:sz w:val="18"/>
                      <w:szCs w:val="18"/>
                    </w:rPr>
                  </w:pPr>
                  <w:r>
                    <w:rPr>
                      <w:rFonts w:cstheme="minorHAnsi"/>
                      <w:sz w:val="18"/>
                      <w:szCs w:val="18"/>
                    </w:rPr>
                    <w:t>Of format “USERNAME*PASSWORD”</w:t>
                  </w:r>
                </w:p>
              </w:tc>
            </w:tr>
          </w:tbl>
          <w:p w14:paraId="1EF41812" w14:textId="77777777" w:rsidR="001C2763" w:rsidRDefault="001C2763" w:rsidP="00D33650">
            <w:pPr>
              <w:rPr>
                <w:rFonts w:cstheme="minorHAnsi"/>
                <w:sz w:val="18"/>
                <w:szCs w:val="18"/>
              </w:rPr>
            </w:pPr>
          </w:p>
        </w:tc>
      </w:tr>
      <w:tr w:rsidR="001C2763" w14:paraId="27E6452D"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2678767C" w14:textId="77777777" w:rsidR="001C2763" w:rsidRDefault="001C2763" w:rsidP="00D33650">
            <w:pPr>
              <w:rPr>
                <w:rFonts w:cstheme="minorHAnsi"/>
                <w:sz w:val="18"/>
                <w:szCs w:val="18"/>
              </w:rPr>
            </w:pPr>
            <w:r>
              <w:rPr>
                <w:rFonts w:cstheme="minorHAnsi"/>
                <w:sz w:val="18"/>
                <w:szCs w:val="18"/>
              </w:rPr>
              <w:t>4</w:t>
            </w:r>
          </w:p>
        </w:tc>
        <w:tc>
          <w:tcPr>
            <w:tcW w:w="2518" w:type="dxa"/>
            <w:tcBorders>
              <w:top w:val="single" w:sz="4" w:space="0" w:color="BFBFBF" w:themeColor="background1" w:themeShade="BF"/>
              <w:bottom w:val="single" w:sz="4" w:space="0" w:color="BFBFBF" w:themeColor="background1" w:themeShade="BF"/>
            </w:tcBorders>
            <w:vAlign w:val="center"/>
          </w:tcPr>
          <w:p w14:paraId="7666477D" w14:textId="77777777" w:rsidR="001C2763" w:rsidRDefault="001C2763" w:rsidP="00D33650">
            <w:pPr>
              <w:rPr>
                <w:rFonts w:cstheme="minorHAnsi"/>
                <w:sz w:val="18"/>
                <w:szCs w:val="18"/>
              </w:rPr>
            </w:pPr>
            <w:r>
              <w:rPr>
                <w:rFonts w:cstheme="minorHAnsi"/>
                <w:sz w:val="18"/>
                <w:szCs w:val="18"/>
              </w:rPr>
              <w:t>&lt;CHANNEL&gt;: 255 (any channel)</w:t>
            </w:r>
          </w:p>
        </w:tc>
        <w:tc>
          <w:tcPr>
            <w:tcW w:w="992" w:type="dxa"/>
            <w:tcBorders>
              <w:top w:val="single" w:sz="4" w:space="0" w:color="BFBFBF" w:themeColor="background1" w:themeShade="BF"/>
              <w:bottom w:val="single" w:sz="4" w:space="0" w:color="BFBFBF" w:themeColor="background1" w:themeShade="BF"/>
            </w:tcBorders>
            <w:vAlign w:val="center"/>
          </w:tcPr>
          <w:p w14:paraId="4CD17B73" w14:textId="77777777" w:rsidR="001C2763" w:rsidRDefault="001C2763" w:rsidP="00D33650">
            <w:pPr>
              <w:rPr>
                <w:rFonts w:cstheme="minorHAnsi"/>
                <w:sz w:val="18"/>
                <w:szCs w:val="18"/>
              </w:rPr>
            </w:pPr>
            <w:r>
              <w:rPr>
                <w:rFonts w:cstheme="minorHAnsi"/>
                <w:sz w:val="18"/>
                <w:szCs w:val="18"/>
              </w:rPr>
              <w:t>Integer</w:t>
            </w:r>
          </w:p>
        </w:tc>
        <w:tc>
          <w:tcPr>
            <w:tcW w:w="4856" w:type="dxa"/>
            <w:tcBorders>
              <w:top w:val="single" w:sz="4" w:space="0" w:color="BFBFBF" w:themeColor="background1" w:themeShade="BF"/>
              <w:bottom w:val="single" w:sz="4" w:space="0" w:color="BFBFBF" w:themeColor="background1" w:themeShade="BF"/>
            </w:tcBorders>
            <w:vAlign w:val="center"/>
          </w:tcPr>
          <w:p w14:paraId="1B79BA21" w14:textId="77777777" w:rsidR="001C2763" w:rsidRDefault="001C2763" w:rsidP="00D33650">
            <w:pPr>
              <w:rPr>
                <w:rFonts w:cstheme="minorHAnsi"/>
                <w:sz w:val="18"/>
                <w:szCs w:val="18"/>
              </w:rPr>
            </w:pPr>
            <w:r>
              <w:rPr>
                <w:rFonts w:cstheme="minorHAnsi"/>
                <w:sz w:val="18"/>
                <w:szCs w:val="18"/>
              </w:rPr>
              <w:t>The channel the network must reside on.</w:t>
            </w:r>
          </w:p>
        </w:tc>
      </w:tr>
      <w:tr w:rsidR="001C2763" w14:paraId="5CD65196"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5084D972" w14:textId="77777777" w:rsidR="001C2763" w:rsidRDefault="001C2763" w:rsidP="00D33650">
            <w:pPr>
              <w:rPr>
                <w:rFonts w:cstheme="minorHAnsi"/>
                <w:sz w:val="18"/>
                <w:szCs w:val="18"/>
              </w:rPr>
            </w:pPr>
            <w:r>
              <w:rPr>
                <w:rFonts w:cstheme="minorHAnsi"/>
                <w:sz w:val="18"/>
                <w:szCs w:val="18"/>
              </w:rPr>
              <w:t>12</w:t>
            </w:r>
          </w:p>
        </w:tc>
        <w:tc>
          <w:tcPr>
            <w:tcW w:w="2518" w:type="dxa"/>
            <w:tcBorders>
              <w:top w:val="single" w:sz="4" w:space="0" w:color="BFBFBF" w:themeColor="background1" w:themeShade="BF"/>
              <w:bottom w:val="single" w:sz="4" w:space="0" w:color="BFBFBF" w:themeColor="background1" w:themeShade="BF"/>
            </w:tcBorders>
            <w:vAlign w:val="center"/>
          </w:tcPr>
          <w:p w14:paraId="1396C77A" w14:textId="77777777" w:rsidR="001C2763" w:rsidRDefault="001C2763" w:rsidP="00D33650">
            <w:pPr>
              <w:rPr>
                <w:rFonts w:cstheme="minorHAnsi"/>
                <w:sz w:val="18"/>
                <w:szCs w:val="18"/>
              </w:rPr>
            </w:pPr>
            <w:r>
              <w:rPr>
                <w:rFonts w:cstheme="minorHAnsi"/>
                <w:sz w:val="18"/>
                <w:szCs w:val="18"/>
              </w:rPr>
              <w:t>&lt;NTP_SVR&gt;: “”</w:t>
            </w:r>
          </w:p>
        </w:tc>
        <w:tc>
          <w:tcPr>
            <w:tcW w:w="992" w:type="dxa"/>
            <w:tcBorders>
              <w:top w:val="single" w:sz="4" w:space="0" w:color="BFBFBF" w:themeColor="background1" w:themeShade="BF"/>
              <w:bottom w:val="single" w:sz="4" w:space="0" w:color="BFBFBF" w:themeColor="background1" w:themeShade="BF"/>
            </w:tcBorders>
            <w:vAlign w:val="center"/>
          </w:tcPr>
          <w:p w14:paraId="1A6F5DBA" w14:textId="77777777" w:rsidR="001C2763" w:rsidRDefault="001C2763" w:rsidP="00D33650">
            <w:pPr>
              <w:rPr>
                <w:rFonts w:cstheme="minorHAnsi"/>
                <w:sz w:val="18"/>
                <w:szCs w:val="18"/>
              </w:rPr>
            </w:pPr>
            <w:r>
              <w:rPr>
                <w:rFonts w:cstheme="minorHAnsi"/>
                <w:sz w:val="18"/>
                <w:szCs w:val="18"/>
              </w:rPr>
              <w:t>String</w:t>
            </w:r>
          </w:p>
        </w:tc>
        <w:tc>
          <w:tcPr>
            <w:tcW w:w="4856" w:type="dxa"/>
            <w:tcBorders>
              <w:top w:val="single" w:sz="4" w:space="0" w:color="BFBFBF" w:themeColor="background1" w:themeShade="BF"/>
              <w:bottom w:val="single" w:sz="4" w:space="0" w:color="BFBFBF" w:themeColor="background1" w:themeShade="BF"/>
            </w:tcBorders>
            <w:vAlign w:val="center"/>
          </w:tcPr>
          <w:p w14:paraId="3D6B6A35" w14:textId="723A4D4A" w:rsidR="001C2763" w:rsidRDefault="001C2763" w:rsidP="00D33650">
            <w:pPr>
              <w:rPr>
                <w:rFonts w:cstheme="minorHAnsi"/>
                <w:sz w:val="18"/>
                <w:szCs w:val="18"/>
              </w:rPr>
            </w:pPr>
            <w:r>
              <w:rPr>
                <w:rFonts w:cstheme="minorHAnsi"/>
                <w:sz w:val="18"/>
                <w:szCs w:val="18"/>
              </w:rPr>
              <w:t xml:space="preserve">The address/name of NTP server </w:t>
            </w:r>
          </w:p>
        </w:tc>
      </w:tr>
      <w:tr w:rsidR="001C2763" w14:paraId="2035717E" w14:textId="77777777" w:rsidTr="00D33650">
        <w:tc>
          <w:tcPr>
            <w:tcW w:w="414" w:type="dxa"/>
            <w:tcBorders>
              <w:top w:val="single" w:sz="4" w:space="0" w:color="BFBFBF" w:themeColor="background1" w:themeShade="BF"/>
              <w:bottom w:val="single" w:sz="4" w:space="0" w:color="BFBFBF" w:themeColor="background1" w:themeShade="BF"/>
            </w:tcBorders>
            <w:vAlign w:val="center"/>
          </w:tcPr>
          <w:p w14:paraId="2504DBA2" w14:textId="77777777" w:rsidR="001C2763" w:rsidRDefault="001C2763" w:rsidP="00D33650">
            <w:pPr>
              <w:rPr>
                <w:rFonts w:cstheme="minorHAnsi"/>
                <w:sz w:val="18"/>
                <w:szCs w:val="18"/>
              </w:rPr>
            </w:pPr>
            <w:r>
              <w:rPr>
                <w:rFonts w:cstheme="minorHAnsi"/>
                <w:sz w:val="18"/>
                <w:szCs w:val="18"/>
              </w:rPr>
              <w:t>13</w:t>
            </w:r>
          </w:p>
        </w:tc>
        <w:tc>
          <w:tcPr>
            <w:tcW w:w="2518" w:type="dxa"/>
            <w:tcBorders>
              <w:top w:val="single" w:sz="4" w:space="0" w:color="BFBFBF" w:themeColor="background1" w:themeShade="BF"/>
              <w:bottom w:val="single" w:sz="4" w:space="0" w:color="BFBFBF" w:themeColor="background1" w:themeShade="BF"/>
            </w:tcBorders>
            <w:vAlign w:val="center"/>
          </w:tcPr>
          <w:p w14:paraId="466A9E28" w14:textId="77777777" w:rsidR="001C2763" w:rsidRDefault="001C2763" w:rsidP="00D33650">
            <w:pPr>
              <w:rPr>
                <w:rFonts w:cstheme="minorHAnsi"/>
                <w:sz w:val="18"/>
                <w:szCs w:val="18"/>
              </w:rPr>
            </w:pPr>
            <w:r>
              <w:rPr>
                <w:rFonts w:cstheme="minorHAnsi"/>
                <w:sz w:val="18"/>
                <w:szCs w:val="18"/>
              </w:rPr>
              <w:t>&lt;NTP_STATIC&gt;: 0</w:t>
            </w:r>
          </w:p>
        </w:tc>
        <w:tc>
          <w:tcPr>
            <w:tcW w:w="992" w:type="dxa"/>
            <w:tcBorders>
              <w:top w:val="single" w:sz="4" w:space="0" w:color="BFBFBF" w:themeColor="background1" w:themeShade="BF"/>
              <w:bottom w:val="single" w:sz="4" w:space="0" w:color="BFBFBF" w:themeColor="background1" w:themeShade="BF"/>
            </w:tcBorders>
            <w:vAlign w:val="center"/>
          </w:tcPr>
          <w:p w14:paraId="0342493D" w14:textId="77777777" w:rsidR="001C2763" w:rsidRDefault="001C2763" w:rsidP="00D33650">
            <w:pPr>
              <w:rPr>
                <w:rFonts w:cstheme="minorHAnsi"/>
                <w:sz w:val="18"/>
                <w:szCs w:val="18"/>
              </w:rPr>
            </w:pPr>
            <w:r>
              <w:rPr>
                <w:rFonts w:cstheme="minorHAnsi"/>
                <w:sz w:val="18"/>
                <w:szCs w:val="18"/>
              </w:rPr>
              <w:t>Integer</w:t>
            </w:r>
          </w:p>
        </w:tc>
        <w:tc>
          <w:tcPr>
            <w:tcW w:w="4856" w:type="dxa"/>
            <w:tcBorders>
              <w:top w:val="single" w:sz="4" w:space="0" w:color="BFBFBF" w:themeColor="background1" w:themeShade="BF"/>
              <w:bottom w:val="single" w:sz="4" w:space="0" w:color="BFBFBF" w:themeColor="background1" w:themeShade="BF"/>
            </w:tcBorders>
            <w:vAlign w:val="center"/>
          </w:tcPr>
          <w:p w14:paraId="2100616F" w14:textId="77777777" w:rsidR="001C2763" w:rsidRDefault="001C2763" w:rsidP="00D33650">
            <w:pPr>
              <w:rPr>
                <w:rFonts w:cstheme="minorHAnsi"/>
                <w:sz w:val="18"/>
                <w:szCs w:val="18"/>
              </w:rPr>
            </w:pPr>
            <w:r>
              <w:rPr>
                <w:rFonts w:cstheme="minorHAnsi"/>
                <w:sz w:val="18"/>
                <w:szCs w:val="18"/>
              </w:rPr>
              <w:t>NTP configuration mode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9"/>
              <w:gridCol w:w="3318"/>
            </w:tblGrid>
            <w:tr w:rsidR="001C2763" w14:paraId="186DE80F" w14:textId="77777777" w:rsidTr="00D33650">
              <w:tc>
                <w:tcPr>
                  <w:tcW w:w="929" w:type="dxa"/>
                </w:tcPr>
                <w:p w14:paraId="26A6A29D" w14:textId="77777777" w:rsidR="001C2763" w:rsidRDefault="001C2763" w:rsidP="00D33650">
                  <w:pPr>
                    <w:jc w:val="center"/>
                    <w:rPr>
                      <w:rFonts w:cstheme="minorHAnsi"/>
                      <w:sz w:val="18"/>
                      <w:szCs w:val="18"/>
                    </w:rPr>
                  </w:pPr>
                  <w:r>
                    <w:rPr>
                      <w:rFonts w:cstheme="minorHAnsi"/>
                      <w:sz w:val="18"/>
                      <w:szCs w:val="18"/>
                    </w:rPr>
                    <w:t>0</w:t>
                  </w:r>
                </w:p>
              </w:tc>
              <w:tc>
                <w:tcPr>
                  <w:tcW w:w="3318" w:type="dxa"/>
                </w:tcPr>
                <w:p w14:paraId="587D10D7" w14:textId="77777777" w:rsidR="001C2763" w:rsidRDefault="001C2763" w:rsidP="00D33650">
                  <w:pPr>
                    <w:rPr>
                      <w:rFonts w:cstheme="minorHAnsi"/>
                      <w:sz w:val="18"/>
                      <w:szCs w:val="18"/>
                    </w:rPr>
                  </w:pPr>
                  <w:r>
                    <w:rPr>
                      <w:rFonts w:cstheme="minorHAnsi"/>
                      <w:sz w:val="18"/>
                      <w:szCs w:val="18"/>
                    </w:rPr>
                    <w:t>DHCP – can be set via DHCP</w:t>
                  </w:r>
                </w:p>
                <w:p w14:paraId="61B92FDC" w14:textId="50FBF5F3" w:rsidR="008B5BE9" w:rsidRDefault="008B5BE9" w:rsidP="00D33650">
                  <w:pPr>
                    <w:rPr>
                      <w:rFonts w:cstheme="minorHAnsi"/>
                      <w:sz w:val="18"/>
                      <w:szCs w:val="18"/>
                    </w:rPr>
                  </w:pPr>
                  <w:r w:rsidRPr="008B5BE9">
                    <w:rPr>
                      <w:rFonts w:cstheme="minorHAnsi"/>
                      <w:b/>
                      <w:bCs/>
                      <w:sz w:val="18"/>
                      <w:szCs w:val="18"/>
                    </w:rPr>
                    <w:t>(Placeholder for future release)</w:t>
                  </w:r>
                </w:p>
              </w:tc>
            </w:tr>
            <w:tr w:rsidR="001C2763" w14:paraId="6CE1D454" w14:textId="77777777" w:rsidTr="00D33650">
              <w:tc>
                <w:tcPr>
                  <w:tcW w:w="929" w:type="dxa"/>
                </w:tcPr>
                <w:p w14:paraId="4B6C58D2" w14:textId="77777777" w:rsidR="001C2763" w:rsidRDefault="001C2763" w:rsidP="00D33650">
                  <w:pPr>
                    <w:jc w:val="center"/>
                    <w:rPr>
                      <w:rFonts w:cstheme="minorHAnsi"/>
                      <w:sz w:val="18"/>
                      <w:szCs w:val="18"/>
                    </w:rPr>
                  </w:pPr>
                  <w:r>
                    <w:rPr>
                      <w:rFonts w:cstheme="minorHAnsi"/>
                      <w:sz w:val="18"/>
                      <w:szCs w:val="18"/>
                    </w:rPr>
                    <w:t>1</w:t>
                  </w:r>
                </w:p>
              </w:tc>
              <w:tc>
                <w:tcPr>
                  <w:tcW w:w="3318" w:type="dxa"/>
                </w:tcPr>
                <w:p w14:paraId="1698542C" w14:textId="77777777" w:rsidR="001C2763" w:rsidRDefault="001C2763" w:rsidP="00D33650">
                  <w:pPr>
                    <w:rPr>
                      <w:rFonts w:cstheme="minorHAnsi"/>
                      <w:sz w:val="18"/>
                      <w:szCs w:val="18"/>
                    </w:rPr>
                  </w:pPr>
                  <w:r>
                    <w:rPr>
                      <w:rFonts w:cstheme="minorHAnsi"/>
                      <w:sz w:val="18"/>
                      <w:szCs w:val="18"/>
                    </w:rPr>
                    <w:t>Static – cannot be set by DHCP</w:t>
                  </w:r>
                </w:p>
              </w:tc>
            </w:tr>
          </w:tbl>
          <w:p w14:paraId="2E9B8B22" w14:textId="77777777" w:rsidR="001C2763" w:rsidRDefault="001C2763" w:rsidP="00D33650">
            <w:pPr>
              <w:rPr>
                <w:rFonts w:cstheme="minorHAnsi"/>
                <w:sz w:val="18"/>
                <w:szCs w:val="18"/>
              </w:rPr>
            </w:pPr>
          </w:p>
        </w:tc>
      </w:tr>
    </w:tbl>
    <w:p w14:paraId="7C70797F" w14:textId="679F7813" w:rsidR="002452AF" w:rsidRDefault="002452AF"/>
    <w:p w14:paraId="668030E3" w14:textId="77777777" w:rsidR="00CB0656" w:rsidRPr="00870ED6" w:rsidRDefault="00CB0656" w:rsidP="00CB0656">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CB0656" w:rsidRPr="008B020C" w14:paraId="055EE5D0" w14:textId="77777777" w:rsidTr="00C82B22">
        <w:tc>
          <w:tcPr>
            <w:tcW w:w="6503" w:type="dxa"/>
            <w:tcBorders>
              <w:top w:val="single" w:sz="12" w:space="0" w:color="auto"/>
              <w:left w:val="nil"/>
              <w:bottom w:val="single" w:sz="12" w:space="0" w:color="auto"/>
              <w:right w:val="nil"/>
            </w:tcBorders>
          </w:tcPr>
          <w:p w14:paraId="42D07C7C" w14:textId="62BC29E1" w:rsidR="00CB0656" w:rsidRPr="008B020C" w:rsidRDefault="00CB0656" w:rsidP="00C82B22">
            <w:pPr>
              <w:rPr>
                <w:rFonts w:cstheme="minorHAnsi"/>
              </w:rPr>
            </w:pPr>
            <w:r w:rsidRPr="006C6B56">
              <w:rPr>
                <w:color w:val="1F3864" w:themeColor="accent1" w:themeShade="80"/>
              </w:rPr>
              <w:t>Response</w:t>
            </w:r>
          </w:p>
        </w:tc>
        <w:tc>
          <w:tcPr>
            <w:tcW w:w="2246" w:type="dxa"/>
            <w:tcBorders>
              <w:top w:val="single" w:sz="12" w:space="0" w:color="auto"/>
              <w:left w:val="nil"/>
              <w:bottom w:val="single" w:sz="12" w:space="0" w:color="auto"/>
              <w:right w:val="nil"/>
            </w:tcBorders>
          </w:tcPr>
          <w:p w14:paraId="53447C3C" w14:textId="77777777" w:rsidR="00CB0656" w:rsidRPr="008B020C" w:rsidRDefault="00CB0656" w:rsidP="00C82B22">
            <w:pPr>
              <w:rPr>
                <w:rFonts w:cstheme="minorHAnsi"/>
              </w:rPr>
            </w:pPr>
            <w:r w:rsidRPr="008B020C">
              <w:rPr>
                <w:rFonts w:cstheme="minorHAnsi"/>
              </w:rPr>
              <w:t>Description</w:t>
            </w:r>
          </w:p>
        </w:tc>
      </w:tr>
      <w:tr w:rsidR="00CB0656" w:rsidRPr="00A97982" w14:paraId="35DD1BAA" w14:textId="77777777" w:rsidTr="00C82B22">
        <w:tc>
          <w:tcPr>
            <w:tcW w:w="6503" w:type="dxa"/>
            <w:tcBorders>
              <w:top w:val="single" w:sz="12" w:space="0" w:color="auto"/>
              <w:left w:val="nil"/>
              <w:bottom w:val="single" w:sz="4" w:space="0" w:color="BFBFBF" w:themeColor="background1" w:themeShade="BF"/>
              <w:right w:val="nil"/>
            </w:tcBorders>
          </w:tcPr>
          <w:p w14:paraId="24A31223" w14:textId="77777777" w:rsidR="00CB0656" w:rsidRPr="008B020C" w:rsidRDefault="00CB0656" w:rsidP="00C82B22">
            <w:pPr>
              <w:rPr>
                <w:rFonts w:ascii="Consolas" w:hAnsi="Consolas"/>
                <w:sz w:val="18"/>
              </w:rPr>
            </w:pPr>
            <w:r>
              <w:rPr>
                <w:rFonts w:ascii="Consolas" w:hAnsi="Consolas"/>
                <w:sz w:val="18"/>
              </w:rPr>
              <w:fldChar w:fldCharType="begin"/>
            </w:r>
            <w:r>
              <w:rPr>
                <w:rFonts w:ascii="Consolas" w:hAnsi="Consolas"/>
                <w:sz w:val="18"/>
              </w:rPr>
              <w:instrText xml:space="preserve"> DOCPROPERTY  tagc_sta_config  \* MERGEFORMAT </w:instrText>
            </w:r>
            <w:r>
              <w:rPr>
                <w:rFonts w:ascii="Consolas" w:hAnsi="Consolas"/>
                <w:sz w:val="18"/>
              </w:rPr>
              <w:fldChar w:fldCharType="separate"/>
            </w:r>
            <w:r>
              <w:rPr>
                <w:rFonts w:ascii="Consolas" w:hAnsi="Consolas"/>
                <w:sz w:val="18"/>
              </w:rPr>
              <w:t>+WSTAC</w:t>
            </w:r>
            <w:r>
              <w:rPr>
                <w:rFonts w:ascii="Consolas" w:hAnsi="Consolas"/>
                <w:sz w:val="18"/>
              </w:rPr>
              <w:fldChar w:fldCharType="end"/>
            </w:r>
            <w:r>
              <w:rPr>
                <w:rFonts w:ascii="Consolas" w:hAnsi="Consolas"/>
                <w:sz w:val="18"/>
              </w:rPr>
              <w:t>:&lt;param_id&gt;,&lt;param_val&gt;</w:t>
            </w:r>
          </w:p>
        </w:tc>
        <w:tc>
          <w:tcPr>
            <w:tcW w:w="2246" w:type="dxa"/>
            <w:tcBorders>
              <w:top w:val="single" w:sz="12" w:space="0" w:color="auto"/>
              <w:left w:val="nil"/>
              <w:bottom w:val="single" w:sz="4" w:space="0" w:color="BFBFBF" w:themeColor="background1" w:themeShade="BF"/>
              <w:right w:val="nil"/>
            </w:tcBorders>
          </w:tcPr>
          <w:p w14:paraId="1EFB9DB0" w14:textId="77777777" w:rsidR="00CB0656" w:rsidRPr="00A97982" w:rsidRDefault="00CB0656" w:rsidP="00C82B22">
            <w:pPr>
              <w:rPr>
                <w:rFonts w:cstheme="minorHAnsi"/>
                <w:sz w:val="20"/>
              </w:rPr>
            </w:pPr>
            <w:r>
              <w:rPr>
                <w:rFonts w:cstheme="minorHAnsi"/>
                <w:sz w:val="20"/>
              </w:rPr>
              <w:t>Read response</w:t>
            </w:r>
          </w:p>
        </w:tc>
      </w:tr>
      <w:tr w:rsidR="00CB0656" w:rsidRPr="00A97982" w14:paraId="641477B7" w14:textId="77777777" w:rsidTr="00C82B22">
        <w:tc>
          <w:tcPr>
            <w:tcW w:w="6503" w:type="dxa"/>
            <w:tcBorders>
              <w:top w:val="single" w:sz="4" w:space="0" w:color="BFBFBF" w:themeColor="background1" w:themeShade="BF"/>
              <w:left w:val="nil"/>
              <w:bottom w:val="single" w:sz="4" w:space="0" w:color="BFBFBF" w:themeColor="background1" w:themeShade="BF"/>
              <w:right w:val="nil"/>
            </w:tcBorders>
          </w:tcPr>
          <w:p w14:paraId="7E7B2178" w14:textId="77777777" w:rsidR="00CB0656" w:rsidRDefault="00CB0656" w:rsidP="00C82B22">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54BFFB31" w14:textId="77777777" w:rsidR="00CB0656" w:rsidRDefault="00CB0656" w:rsidP="00C82B22">
            <w:pPr>
              <w:rPr>
                <w:rFonts w:cstheme="minorHAnsi"/>
                <w:sz w:val="20"/>
              </w:rPr>
            </w:pPr>
            <w:r>
              <w:rPr>
                <w:rFonts w:cstheme="minorHAnsi"/>
                <w:sz w:val="20"/>
              </w:rPr>
              <w:t>Successful response</w:t>
            </w:r>
          </w:p>
        </w:tc>
      </w:tr>
      <w:tr w:rsidR="00CB0656" w:rsidRPr="00A97982" w14:paraId="050FBD43" w14:textId="77777777" w:rsidTr="00C82B22">
        <w:tc>
          <w:tcPr>
            <w:tcW w:w="6503" w:type="dxa"/>
            <w:tcBorders>
              <w:top w:val="single" w:sz="4" w:space="0" w:color="BFBFBF" w:themeColor="background1" w:themeShade="BF"/>
              <w:left w:val="nil"/>
              <w:right w:val="nil"/>
            </w:tcBorders>
          </w:tcPr>
          <w:p w14:paraId="00419D6C" w14:textId="77777777" w:rsidR="00CB0656" w:rsidRPr="008B020C" w:rsidRDefault="00CB0656" w:rsidP="00C82B22">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7040E7F6" w14:textId="77777777" w:rsidR="00CB0656" w:rsidRPr="00A97982" w:rsidRDefault="00CB0656" w:rsidP="00C82B22">
            <w:pPr>
              <w:rPr>
                <w:rFonts w:cstheme="minorHAnsi"/>
                <w:sz w:val="20"/>
              </w:rPr>
            </w:pPr>
            <w:r>
              <w:rPr>
                <w:rFonts w:cstheme="minorHAnsi"/>
                <w:sz w:val="20"/>
              </w:rPr>
              <w:t>Error response</w:t>
            </w:r>
          </w:p>
        </w:tc>
      </w:tr>
    </w:tbl>
    <w:p w14:paraId="25B19036" w14:textId="27F61CF8" w:rsidR="00887125" w:rsidRDefault="00887125">
      <w:r>
        <w:br w:type="page"/>
      </w:r>
    </w:p>
    <w:p w14:paraId="5BD8E1FC" w14:textId="77777777" w:rsidR="00887125" w:rsidRDefault="00887125" w:rsidP="00887125">
      <w:pPr>
        <w:pStyle w:val="Heading2"/>
      </w:pPr>
      <w:r>
        <w:lastRenderedPageBreak/>
        <w:t xml:space="preserve">Wi-Fi Station, Start and Stop </w:t>
      </w:r>
      <w:r w:rsidR="00E24A51">
        <w:fldChar w:fldCharType="begin"/>
      </w:r>
      <w:r w:rsidR="00E24A51">
        <w:instrText xml:space="preserve"> DOCPROPERTY  tagc_sta_enable  \* MERGEFORMAT </w:instrText>
      </w:r>
      <w:r w:rsidR="00E24A51">
        <w:fldChar w:fldCharType="separate"/>
      </w:r>
      <w:r>
        <w:t>+WSTA</w:t>
      </w:r>
      <w:r w:rsidR="00E24A51">
        <w:fldChar w:fldCharType="end"/>
      </w:r>
      <w:r>
        <w:t xml:space="preserve">, </w:t>
      </w:r>
      <w:r w:rsidR="00E24A51">
        <w:fldChar w:fldCharType="begin"/>
      </w:r>
      <w:r w:rsidR="00E24A51">
        <w:instrText xml:space="preserve"> DOCPROPERTY  taga_station_connected_to_ap  \* MERGEFORMAT </w:instrText>
      </w:r>
      <w:r w:rsidR="00E24A51">
        <w:fldChar w:fldCharType="separate"/>
      </w:r>
      <w:r>
        <w:t>+WSTALU</w:t>
      </w:r>
      <w:r w:rsidR="00E24A51">
        <w:fldChar w:fldCharType="end"/>
      </w:r>
      <w:r>
        <w:t xml:space="preserve"> &amp; </w:t>
      </w:r>
      <w:r w:rsidR="00E24A51">
        <w:fldChar w:fldCharType="begin"/>
      </w:r>
      <w:r w:rsidR="00E24A51">
        <w:instrText xml:space="preserve"> DOCPROPERTY  taga_sta_lost_connection_to_ap  \* MERGEFORMAT </w:instrText>
      </w:r>
      <w:r w:rsidR="00E24A51">
        <w:fldChar w:fldCharType="separate"/>
      </w:r>
      <w:r>
        <w:t>+WSTALD</w:t>
      </w:r>
      <w:r w:rsidR="00E24A51">
        <w:fldChar w:fldCharType="end"/>
      </w:r>
      <w:r>
        <w:t xml:space="preserve"> Link Notifications</w:t>
      </w:r>
    </w:p>
    <w:p w14:paraId="2A625824" w14:textId="77777777" w:rsidR="00887125" w:rsidRDefault="00887125" w:rsidP="00887125">
      <w:pPr>
        <w:pStyle w:val="Heading3"/>
      </w:pPr>
      <w:r w:rsidRPr="000D228C">
        <w:t>Description</w:t>
      </w:r>
    </w:p>
    <w:p w14:paraId="19DC1D85" w14:textId="77777777" w:rsidR="00887125" w:rsidRDefault="00887125" w:rsidP="00887125">
      <w:pPr>
        <w:ind w:left="720"/>
        <w:jc w:val="both"/>
      </w:pPr>
      <w:r>
        <w:t xml:space="preserve">This command is used to enable the DCE’s station mode functionality. </w:t>
      </w:r>
    </w:p>
    <w:p w14:paraId="2C6532E3" w14:textId="77777777" w:rsidR="00887125" w:rsidRDefault="00887125" w:rsidP="00887125">
      <w:pPr>
        <w:pStyle w:val="Heading3"/>
      </w:pPr>
      <w:r>
        <w:t>Command Syntax</w:t>
      </w:r>
    </w:p>
    <w:tbl>
      <w:tblPr>
        <w:tblStyle w:val="TableGrid"/>
        <w:tblW w:w="0" w:type="auto"/>
        <w:tblInd w:w="607" w:type="dxa"/>
        <w:tblLook w:val="04A0" w:firstRow="1" w:lastRow="0" w:firstColumn="1" w:lastColumn="0" w:noHBand="0" w:noVBand="1"/>
      </w:tblPr>
      <w:tblGrid>
        <w:gridCol w:w="6143"/>
        <w:gridCol w:w="2606"/>
      </w:tblGrid>
      <w:tr w:rsidR="00887125" w14:paraId="6B187F76" w14:textId="77777777" w:rsidTr="00D33650">
        <w:tc>
          <w:tcPr>
            <w:tcW w:w="6143" w:type="dxa"/>
            <w:tcBorders>
              <w:top w:val="single" w:sz="12" w:space="0" w:color="auto"/>
              <w:left w:val="nil"/>
              <w:bottom w:val="single" w:sz="12" w:space="0" w:color="auto"/>
              <w:right w:val="nil"/>
            </w:tcBorders>
          </w:tcPr>
          <w:p w14:paraId="415DF173" w14:textId="77777777" w:rsidR="00887125" w:rsidRPr="008B020C" w:rsidRDefault="00887125" w:rsidP="00D33650">
            <w:pPr>
              <w:rPr>
                <w:rFonts w:cstheme="minorHAnsi"/>
              </w:rPr>
            </w:pPr>
            <w:r w:rsidRPr="008B020C">
              <w:rPr>
                <w:rFonts w:cstheme="minorHAnsi"/>
              </w:rPr>
              <w:t>Command</w:t>
            </w:r>
          </w:p>
        </w:tc>
        <w:tc>
          <w:tcPr>
            <w:tcW w:w="2606" w:type="dxa"/>
            <w:tcBorders>
              <w:top w:val="single" w:sz="12" w:space="0" w:color="auto"/>
              <w:left w:val="nil"/>
              <w:bottom w:val="single" w:sz="12" w:space="0" w:color="auto"/>
              <w:right w:val="nil"/>
            </w:tcBorders>
          </w:tcPr>
          <w:p w14:paraId="4C04B174" w14:textId="77777777" w:rsidR="00887125" w:rsidRPr="008B020C" w:rsidRDefault="00887125" w:rsidP="00D33650">
            <w:pPr>
              <w:rPr>
                <w:rFonts w:cstheme="minorHAnsi"/>
              </w:rPr>
            </w:pPr>
            <w:r w:rsidRPr="008B020C">
              <w:rPr>
                <w:rFonts w:cstheme="minorHAnsi"/>
              </w:rPr>
              <w:t>Description</w:t>
            </w:r>
          </w:p>
        </w:tc>
      </w:tr>
      <w:tr w:rsidR="00887125" w14:paraId="20B416A0" w14:textId="77777777" w:rsidTr="00D33650">
        <w:tc>
          <w:tcPr>
            <w:tcW w:w="6143" w:type="dxa"/>
            <w:tcBorders>
              <w:top w:val="single" w:sz="12" w:space="0" w:color="auto"/>
              <w:left w:val="nil"/>
              <w:bottom w:val="single" w:sz="4" w:space="0" w:color="BFBFBF" w:themeColor="background1" w:themeShade="BF"/>
              <w:right w:val="nil"/>
            </w:tcBorders>
          </w:tcPr>
          <w:p w14:paraId="25DEC748" w14:textId="77777777" w:rsidR="00887125" w:rsidRPr="008B020C" w:rsidRDefault="00887125"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tagc_sta_enable  \* MERGEFORMAT </w:instrText>
            </w:r>
            <w:r>
              <w:rPr>
                <w:rFonts w:ascii="Consolas" w:hAnsi="Consolas"/>
                <w:sz w:val="18"/>
              </w:rPr>
              <w:fldChar w:fldCharType="separate"/>
            </w:r>
            <w:r>
              <w:rPr>
                <w:rFonts w:ascii="Consolas" w:hAnsi="Consolas"/>
                <w:sz w:val="18"/>
              </w:rPr>
              <w:t>+WSTA</w:t>
            </w:r>
            <w:r>
              <w:rPr>
                <w:rFonts w:ascii="Consolas" w:hAnsi="Consolas"/>
                <w:sz w:val="18"/>
              </w:rPr>
              <w:fldChar w:fldCharType="end"/>
            </w:r>
          </w:p>
        </w:tc>
        <w:tc>
          <w:tcPr>
            <w:tcW w:w="2606" w:type="dxa"/>
            <w:tcBorders>
              <w:top w:val="single" w:sz="12" w:space="0" w:color="auto"/>
              <w:left w:val="nil"/>
              <w:bottom w:val="single" w:sz="4" w:space="0" w:color="BFBFBF" w:themeColor="background1" w:themeShade="BF"/>
              <w:right w:val="nil"/>
            </w:tcBorders>
          </w:tcPr>
          <w:p w14:paraId="6E8FE0E8" w14:textId="677812B6" w:rsidR="00887125" w:rsidRPr="00A97982" w:rsidRDefault="00887125" w:rsidP="00D33650">
            <w:pPr>
              <w:rPr>
                <w:rFonts w:cstheme="minorHAnsi"/>
                <w:sz w:val="20"/>
              </w:rPr>
            </w:pPr>
            <w:r>
              <w:rPr>
                <w:rFonts w:cstheme="minorHAnsi"/>
                <w:sz w:val="20"/>
              </w:rPr>
              <w:t>Read Stat</w:t>
            </w:r>
            <w:r w:rsidR="00BC640F">
              <w:rPr>
                <w:rFonts w:cstheme="minorHAnsi"/>
                <w:sz w:val="20"/>
              </w:rPr>
              <w:t>e</w:t>
            </w:r>
            <w:r>
              <w:rPr>
                <w:rFonts w:cstheme="minorHAnsi"/>
                <w:sz w:val="20"/>
              </w:rPr>
              <w:t xml:space="preserve"> of STA function</w:t>
            </w:r>
          </w:p>
        </w:tc>
      </w:tr>
      <w:tr w:rsidR="00887125" w14:paraId="12CDB04B" w14:textId="77777777" w:rsidTr="00D33650">
        <w:tc>
          <w:tcPr>
            <w:tcW w:w="6143" w:type="dxa"/>
            <w:tcBorders>
              <w:top w:val="single" w:sz="4" w:space="0" w:color="BFBFBF" w:themeColor="background1" w:themeShade="BF"/>
              <w:left w:val="nil"/>
              <w:right w:val="nil"/>
            </w:tcBorders>
          </w:tcPr>
          <w:p w14:paraId="37D4B2CB" w14:textId="79BC2E75" w:rsidR="00887125" w:rsidRPr="008B020C" w:rsidRDefault="00887125" w:rsidP="00D33650">
            <w:pPr>
              <w:rPr>
                <w:rFonts w:ascii="Consolas" w:hAnsi="Consolas"/>
                <w:sz w:val="18"/>
              </w:rPr>
            </w:pPr>
            <w:r w:rsidRPr="008B020C">
              <w:rPr>
                <w:rFonts w:ascii="Consolas" w:hAnsi="Consolas"/>
                <w:sz w:val="18"/>
              </w:rPr>
              <w:t>AT</w:t>
            </w:r>
            <w:r>
              <w:rPr>
                <w:rFonts w:ascii="Consolas" w:hAnsi="Consolas"/>
                <w:sz w:val="18"/>
              </w:rPr>
              <w:fldChar w:fldCharType="begin"/>
            </w:r>
            <w:r>
              <w:rPr>
                <w:rFonts w:ascii="Consolas" w:hAnsi="Consolas"/>
                <w:sz w:val="18"/>
              </w:rPr>
              <w:instrText xml:space="preserve"> DOCPROPERTY  tagc_sta_enable  \* MERGEFORMAT </w:instrText>
            </w:r>
            <w:r>
              <w:rPr>
                <w:rFonts w:ascii="Consolas" w:hAnsi="Consolas"/>
                <w:sz w:val="18"/>
              </w:rPr>
              <w:fldChar w:fldCharType="separate"/>
            </w:r>
            <w:r>
              <w:rPr>
                <w:rFonts w:ascii="Consolas" w:hAnsi="Consolas"/>
                <w:sz w:val="18"/>
              </w:rPr>
              <w:t>+WSTA</w:t>
            </w:r>
            <w:r>
              <w:rPr>
                <w:rFonts w:ascii="Consolas" w:hAnsi="Consolas"/>
                <w:sz w:val="18"/>
              </w:rPr>
              <w:fldChar w:fldCharType="end"/>
            </w:r>
            <w:r w:rsidRPr="008B020C">
              <w:rPr>
                <w:rFonts w:ascii="Consolas" w:hAnsi="Consolas"/>
                <w:sz w:val="18"/>
              </w:rPr>
              <w:t>=</w:t>
            </w:r>
            <w:r>
              <w:rPr>
                <w:rFonts w:ascii="Consolas" w:hAnsi="Consolas"/>
                <w:sz w:val="18"/>
              </w:rPr>
              <w:t>&lt;STATE&gt;</w:t>
            </w:r>
          </w:p>
        </w:tc>
        <w:tc>
          <w:tcPr>
            <w:tcW w:w="2606" w:type="dxa"/>
            <w:tcBorders>
              <w:top w:val="single" w:sz="4" w:space="0" w:color="BFBFBF" w:themeColor="background1" w:themeShade="BF"/>
              <w:left w:val="nil"/>
              <w:right w:val="nil"/>
            </w:tcBorders>
          </w:tcPr>
          <w:p w14:paraId="75DBF833" w14:textId="77777777" w:rsidR="00887125" w:rsidRPr="00A97982" w:rsidRDefault="00887125" w:rsidP="00D33650">
            <w:pPr>
              <w:rPr>
                <w:rFonts w:cstheme="minorHAnsi"/>
                <w:sz w:val="20"/>
              </w:rPr>
            </w:pPr>
            <w:r>
              <w:rPr>
                <w:rFonts w:cstheme="minorHAnsi"/>
                <w:sz w:val="20"/>
              </w:rPr>
              <w:t>Set State of STA function</w:t>
            </w:r>
          </w:p>
        </w:tc>
      </w:tr>
    </w:tbl>
    <w:p w14:paraId="77F0F925" w14:textId="77777777" w:rsidR="00887125" w:rsidRDefault="00887125" w:rsidP="00887125">
      <w:pPr>
        <w:ind w:left="720"/>
        <w:rPr>
          <w:rFonts w:ascii="Consolas" w:hAnsi="Consolas"/>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115"/>
        <w:gridCol w:w="885"/>
        <w:gridCol w:w="5784"/>
      </w:tblGrid>
      <w:tr w:rsidR="00887125" w:rsidRPr="00870ED6" w14:paraId="32DB56E6" w14:textId="77777777" w:rsidTr="00C07198">
        <w:tc>
          <w:tcPr>
            <w:tcW w:w="2115" w:type="dxa"/>
            <w:tcBorders>
              <w:bottom w:val="single" w:sz="12" w:space="0" w:color="auto"/>
            </w:tcBorders>
          </w:tcPr>
          <w:p w14:paraId="729300B7" w14:textId="77777777" w:rsidR="00887125" w:rsidRPr="00870ED6" w:rsidRDefault="00887125" w:rsidP="00D33650">
            <w:pPr>
              <w:rPr>
                <w:rFonts w:cstheme="minorHAnsi"/>
              </w:rPr>
            </w:pPr>
            <w:r w:rsidRPr="00870ED6">
              <w:rPr>
                <w:rFonts w:cstheme="minorHAnsi"/>
              </w:rPr>
              <w:t>Parameter Name</w:t>
            </w:r>
          </w:p>
        </w:tc>
        <w:tc>
          <w:tcPr>
            <w:tcW w:w="885" w:type="dxa"/>
            <w:tcBorders>
              <w:bottom w:val="single" w:sz="12" w:space="0" w:color="auto"/>
            </w:tcBorders>
          </w:tcPr>
          <w:p w14:paraId="0C8F6B7D" w14:textId="77777777" w:rsidR="00887125" w:rsidRPr="00870ED6" w:rsidRDefault="00887125" w:rsidP="00D33650">
            <w:pPr>
              <w:rPr>
                <w:rFonts w:cstheme="minorHAnsi"/>
              </w:rPr>
            </w:pPr>
            <w:r>
              <w:rPr>
                <w:rFonts w:cstheme="minorHAnsi"/>
              </w:rPr>
              <w:t>Type</w:t>
            </w:r>
          </w:p>
        </w:tc>
        <w:tc>
          <w:tcPr>
            <w:tcW w:w="5784" w:type="dxa"/>
            <w:tcBorders>
              <w:bottom w:val="single" w:sz="12" w:space="0" w:color="auto"/>
            </w:tcBorders>
          </w:tcPr>
          <w:p w14:paraId="751B4963" w14:textId="77777777" w:rsidR="00887125" w:rsidRPr="00870ED6" w:rsidRDefault="00887125" w:rsidP="00D33650">
            <w:pPr>
              <w:rPr>
                <w:rFonts w:cstheme="minorHAnsi"/>
              </w:rPr>
            </w:pPr>
            <w:r>
              <w:rPr>
                <w:rFonts w:cstheme="minorHAnsi"/>
              </w:rPr>
              <w:t>Description</w:t>
            </w:r>
          </w:p>
        </w:tc>
      </w:tr>
      <w:tr w:rsidR="00887125" w14:paraId="0B358B74" w14:textId="77777777" w:rsidTr="00C07198">
        <w:tc>
          <w:tcPr>
            <w:tcW w:w="2115" w:type="dxa"/>
            <w:tcBorders>
              <w:top w:val="single" w:sz="4" w:space="0" w:color="BFBFBF" w:themeColor="background1" w:themeShade="BF"/>
              <w:bottom w:val="single" w:sz="4" w:space="0" w:color="BFBFBF" w:themeColor="background1" w:themeShade="BF"/>
            </w:tcBorders>
          </w:tcPr>
          <w:p w14:paraId="23A179D1" w14:textId="77777777" w:rsidR="00887125" w:rsidRDefault="00887125" w:rsidP="00D33650">
            <w:pPr>
              <w:rPr>
                <w:rFonts w:cstheme="minorHAnsi"/>
                <w:sz w:val="18"/>
                <w:szCs w:val="18"/>
              </w:rPr>
            </w:pPr>
            <w:r>
              <w:rPr>
                <w:rFonts w:cstheme="minorHAnsi"/>
                <w:sz w:val="18"/>
                <w:szCs w:val="18"/>
              </w:rPr>
              <w:t>&lt;STATE&gt;</w:t>
            </w:r>
          </w:p>
        </w:tc>
        <w:tc>
          <w:tcPr>
            <w:tcW w:w="885" w:type="dxa"/>
            <w:tcBorders>
              <w:top w:val="single" w:sz="4" w:space="0" w:color="BFBFBF" w:themeColor="background1" w:themeShade="BF"/>
              <w:bottom w:val="single" w:sz="4" w:space="0" w:color="BFBFBF" w:themeColor="background1" w:themeShade="BF"/>
            </w:tcBorders>
          </w:tcPr>
          <w:p w14:paraId="04CB0C9D" w14:textId="77777777" w:rsidR="00887125" w:rsidRDefault="00887125" w:rsidP="00D33650">
            <w:pPr>
              <w:rPr>
                <w:rFonts w:cstheme="minorHAnsi"/>
                <w:sz w:val="18"/>
                <w:szCs w:val="18"/>
              </w:rPr>
            </w:pPr>
            <w:r>
              <w:rPr>
                <w:rFonts w:cstheme="minorHAnsi"/>
                <w:sz w:val="18"/>
                <w:szCs w:val="18"/>
              </w:rPr>
              <w:t>Integer</w:t>
            </w:r>
          </w:p>
        </w:tc>
        <w:tc>
          <w:tcPr>
            <w:tcW w:w="5784" w:type="dxa"/>
            <w:tcBorders>
              <w:top w:val="single" w:sz="4" w:space="0" w:color="BFBFBF" w:themeColor="background1" w:themeShade="BF"/>
              <w:bottom w:val="single" w:sz="4" w:space="0" w:color="BFBFBF" w:themeColor="background1" w:themeShade="BF"/>
            </w:tcBorders>
          </w:tcPr>
          <w:p w14:paraId="7CAF93A9" w14:textId="77777777" w:rsidR="00887125" w:rsidRDefault="00887125" w:rsidP="00D33650">
            <w:pPr>
              <w:rPr>
                <w:rFonts w:cstheme="minorHAnsi"/>
                <w:sz w:val="18"/>
                <w:szCs w:val="18"/>
              </w:rPr>
            </w:pPr>
            <w:r>
              <w:rPr>
                <w:rFonts w:cstheme="minorHAnsi"/>
                <w:sz w:val="18"/>
                <w:szCs w:val="18"/>
              </w:rPr>
              <w:t>State of the Wi-Fi station feature</w:t>
            </w:r>
          </w:p>
          <w:tbl>
            <w:tblPr>
              <w:tblStyle w:val="TableGrid"/>
              <w:tblW w:w="4981" w:type="dxa"/>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4319"/>
            </w:tblGrid>
            <w:tr w:rsidR="00887125" w14:paraId="27D69C88" w14:textId="77777777" w:rsidTr="00D33650">
              <w:tc>
                <w:tcPr>
                  <w:tcW w:w="662" w:type="dxa"/>
                </w:tcPr>
                <w:p w14:paraId="76C0B62C" w14:textId="77777777" w:rsidR="00887125" w:rsidRDefault="00887125" w:rsidP="00D33650">
                  <w:pPr>
                    <w:jc w:val="center"/>
                    <w:rPr>
                      <w:rFonts w:cstheme="minorHAnsi"/>
                      <w:sz w:val="18"/>
                      <w:szCs w:val="18"/>
                    </w:rPr>
                  </w:pPr>
                  <w:r>
                    <w:rPr>
                      <w:rFonts w:cstheme="minorHAnsi"/>
                      <w:sz w:val="18"/>
                      <w:szCs w:val="18"/>
                    </w:rPr>
                    <w:t>0</w:t>
                  </w:r>
                </w:p>
              </w:tc>
              <w:tc>
                <w:tcPr>
                  <w:tcW w:w="4319" w:type="dxa"/>
                </w:tcPr>
                <w:p w14:paraId="5A19B8E2" w14:textId="77777777" w:rsidR="00887125" w:rsidRDefault="00887125" w:rsidP="00D33650">
                  <w:pPr>
                    <w:rPr>
                      <w:rFonts w:cstheme="minorHAnsi"/>
                      <w:sz w:val="18"/>
                      <w:szCs w:val="18"/>
                    </w:rPr>
                  </w:pPr>
                  <w:r>
                    <w:rPr>
                      <w:rFonts w:cstheme="minorHAnsi"/>
                      <w:sz w:val="18"/>
                      <w:szCs w:val="18"/>
                    </w:rPr>
                    <w:t>Disable</w:t>
                  </w:r>
                </w:p>
              </w:tc>
            </w:tr>
            <w:tr w:rsidR="00887125" w14:paraId="5789F572" w14:textId="77777777" w:rsidTr="00D33650">
              <w:tc>
                <w:tcPr>
                  <w:tcW w:w="662" w:type="dxa"/>
                </w:tcPr>
                <w:p w14:paraId="6F3FCC7E" w14:textId="77777777" w:rsidR="00887125" w:rsidRDefault="00887125" w:rsidP="00D33650">
                  <w:pPr>
                    <w:jc w:val="center"/>
                    <w:rPr>
                      <w:rFonts w:cstheme="minorHAnsi"/>
                      <w:sz w:val="18"/>
                      <w:szCs w:val="18"/>
                    </w:rPr>
                  </w:pPr>
                  <w:r>
                    <w:rPr>
                      <w:rFonts w:cstheme="minorHAnsi"/>
                      <w:sz w:val="18"/>
                      <w:szCs w:val="18"/>
                    </w:rPr>
                    <w:t>1</w:t>
                  </w:r>
                </w:p>
              </w:tc>
              <w:tc>
                <w:tcPr>
                  <w:tcW w:w="4319" w:type="dxa"/>
                </w:tcPr>
                <w:p w14:paraId="7D94FBB9" w14:textId="77777777" w:rsidR="00887125" w:rsidRDefault="00887125" w:rsidP="00D33650">
                  <w:pPr>
                    <w:rPr>
                      <w:rFonts w:cstheme="minorHAnsi"/>
                      <w:sz w:val="18"/>
                      <w:szCs w:val="18"/>
                    </w:rPr>
                  </w:pPr>
                  <w:r>
                    <w:rPr>
                      <w:rFonts w:cstheme="minorHAnsi"/>
                      <w:sz w:val="18"/>
                      <w:szCs w:val="18"/>
                    </w:rPr>
                    <w:t xml:space="preserve">Use configuration from </w:t>
                  </w:r>
                  <w:r>
                    <w:rPr>
                      <w:rFonts w:cstheme="minorHAnsi"/>
                      <w:sz w:val="18"/>
                      <w:szCs w:val="18"/>
                    </w:rPr>
                    <w:fldChar w:fldCharType="begin"/>
                  </w:r>
                  <w:r>
                    <w:rPr>
                      <w:rFonts w:cstheme="minorHAnsi"/>
                      <w:sz w:val="18"/>
                      <w:szCs w:val="18"/>
                    </w:rPr>
                    <w:instrText xml:space="preserve"> DOCPROPERTY  tagc_sta_config  \* MERGEFORMAT </w:instrText>
                  </w:r>
                  <w:r>
                    <w:rPr>
                      <w:rFonts w:cstheme="minorHAnsi"/>
                      <w:sz w:val="18"/>
                      <w:szCs w:val="18"/>
                    </w:rPr>
                    <w:fldChar w:fldCharType="separate"/>
                  </w:r>
                  <w:r>
                    <w:rPr>
                      <w:rFonts w:cstheme="minorHAnsi"/>
                      <w:sz w:val="18"/>
                      <w:szCs w:val="18"/>
                    </w:rPr>
                    <w:t>+WSTAC</w:t>
                  </w:r>
                  <w:r>
                    <w:rPr>
                      <w:rFonts w:cstheme="minorHAnsi"/>
                      <w:sz w:val="18"/>
                      <w:szCs w:val="18"/>
                    </w:rPr>
                    <w:fldChar w:fldCharType="end"/>
                  </w:r>
                  <w:r>
                    <w:rPr>
                      <w:rFonts w:cstheme="minorHAnsi"/>
                      <w:sz w:val="18"/>
                      <w:szCs w:val="18"/>
                    </w:rPr>
                    <w:t xml:space="preserve"> command</w:t>
                  </w:r>
                </w:p>
              </w:tc>
            </w:tr>
          </w:tbl>
          <w:p w14:paraId="32ABFDD4" w14:textId="77777777" w:rsidR="00887125" w:rsidRDefault="00887125" w:rsidP="00D33650">
            <w:pPr>
              <w:rPr>
                <w:rFonts w:cstheme="minorHAnsi"/>
                <w:sz w:val="18"/>
                <w:szCs w:val="18"/>
              </w:rPr>
            </w:pPr>
          </w:p>
        </w:tc>
      </w:tr>
    </w:tbl>
    <w:p w14:paraId="12B61A43" w14:textId="77777777" w:rsidR="00887125" w:rsidRPr="00870ED6" w:rsidRDefault="00887125" w:rsidP="00887125">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887125" w:rsidRPr="008B020C" w14:paraId="5370E761" w14:textId="77777777" w:rsidTr="00D33650">
        <w:tc>
          <w:tcPr>
            <w:tcW w:w="6503" w:type="dxa"/>
            <w:tcBorders>
              <w:top w:val="single" w:sz="12" w:space="0" w:color="auto"/>
              <w:left w:val="nil"/>
              <w:bottom w:val="single" w:sz="12" w:space="0" w:color="auto"/>
              <w:right w:val="nil"/>
            </w:tcBorders>
          </w:tcPr>
          <w:p w14:paraId="6F1A4432" w14:textId="77777777" w:rsidR="00887125" w:rsidRPr="008B020C" w:rsidRDefault="00887125" w:rsidP="00D33650">
            <w:pPr>
              <w:rPr>
                <w:rFonts w:cstheme="minorHAnsi"/>
              </w:rPr>
            </w:pPr>
            <w:r>
              <w:rPr>
                <w:rFonts w:cstheme="minorHAnsi"/>
              </w:rPr>
              <w:t>Response</w:t>
            </w:r>
          </w:p>
        </w:tc>
        <w:tc>
          <w:tcPr>
            <w:tcW w:w="2246" w:type="dxa"/>
            <w:tcBorders>
              <w:top w:val="single" w:sz="12" w:space="0" w:color="auto"/>
              <w:left w:val="nil"/>
              <w:bottom w:val="single" w:sz="12" w:space="0" w:color="auto"/>
              <w:right w:val="nil"/>
            </w:tcBorders>
          </w:tcPr>
          <w:p w14:paraId="5DB7136B" w14:textId="77777777" w:rsidR="00887125" w:rsidRPr="008B020C" w:rsidRDefault="00887125" w:rsidP="00D33650">
            <w:pPr>
              <w:rPr>
                <w:rFonts w:cstheme="minorHAnsi"/>
              </w:rPr>
            </w:pPr>
            <w:r w:rsidRPr="008B020C">
              <w:rPr>
                <w:rFonts w:cstheme="minorHAnsi"/>
              </w:rPr>
              <w:t>Description</w:t>
            </w:r>
          </w:p>
        </w:tc>
      </w:tr>
      <w:tr w:rsidR="00887125" w:rsidRPr="00A97982" w14:paraId="78056C72" w14:textId="77777777" w:rsidTr="00D33650">
        <w:tc>
          <w:tcPr>
            <w:tcW w:w="6503" w:type="dxa"/>
            <w:tcBorders>
              <w:top w:val="single" w:sz="12" w:space="0" w:color="auto"/>
              <w:left w:val="nil"/>
              <w:bottom w:val="single" w:sz="4" w:space="0" w:color="BFBFBF" w:themeColor="background1" w:themeShade="BF"/>
              <w:right w:val="nil"/>
            </w:tcBorders>
          </w:tcPr>
          <w:p w14:paraId="2D696994" w14:textId="77777777" w:rsidR="00887125" w:rsidRPr="008B020C" w:rsidRDefault="00887125" w:rsidP="00D33650">
            <w:pPr>
              <w:rPr>
                <w:rFonts w:ascii="Consolas" w:hAnsi="Consolas"/>
                <w:sz w:val="18"/>
              </w:rPr>
            </w:pPr>
            <w:r>
              <w:rPr>
                <w:rFonts w:ascii="Consolas" w:hAnsi="Consolas"/>
                <w:sz w:val="18"/>
              </w:rPr>
              <w:fldChar w:fldCharType="begin"/>
            </w:r>
            <w:r>
              <w:rPr>
                <w:rFonts w:ascii="Consolas" w:hAnsi="Consolas"/>
                <w:sz w:val="18"/>
              </w:rPr>
              <w:instrText xml:space="preserve"> DOCPROPERTY  tagc_sta_enable  \* MERGEFORMAT </w:instrText>
            </w:r>
            <w:r>
              <w:rPr>
                <w:rFonts w:ascii="Consolas" w:hAnsi="Consolas"/>
                <w:sz w:val="18"/>
              </w:rPr>
              <w:fldChar w:fldCharType="separate"/>
            </w:r>
            <w:r>
              <w:rPr>
                <w:rFonts w:ascii="Consolas" w:hAnsi="Consolas"/>
                <w:sz w:val="18"/>
              </w:rPr>
              <w:t>+WSTA</w:t>
            </w:r>
            <w:r>
              <w:rPr>
                <w:rFonts w:ascii="Consolas" w:hAnsi="Consolas"/>
                <w:sz w:val="18"/>
              </w:rPr>
              <w:fldChar w:fldCharType="end"/>
            </w:r>
            <w:r>
              <w:rPr>
                <w:rFonts w:ascii="Consolas" w:hAnsi="Consolas"/>
                <w:sz w:val="18"/>
              </w:rPr>
              <w:t>:&lt;ASSOC_ID&gt;,&lt;STATE&gt;[,&lt;SSID&gt;,&lt;RSSI&gt;,&lt;SEC_TYPE&gt;]</w:t>
            </w:r>
          </w:p>
        </w:tc>
        <w:tc>
          <w:tcPr>
            <w:tcW w:w="2246" w:type="dxa"/>
            <w:tcBorders>
              <w:top w:val="single" w:sz="12" w:space="0" w:color="auto"/>
              <w:left w:val="nil"/>
              <w:bottom w:val="single" w:sz="4" w:space="0" w:color="BFBFBF" w:themeColor="background1" w:themeShade="BF"/>
              <w:right w:val="nil"/>
            </w:tcBorders>
          </w:tcPr>
          <w:p w14:paraId="4004177A" w14:textId="72DDBA41" w:rsidR="00887125" w:rsidRPr="00A97982" w:rsidRDefault="000B58E4" w:rsidP="00D33650">
            <w:pPr>
              <w:rPr>
                <w:rFonts w:cstheme="minorHAnsi"/>
                <w:sz w:val="20"/>
              </w:rPr>
            </w:pPr>
            <w:r>
              <w:rPr>
                <w:rFonts w:cstheme="minorHAnsi"/>
                <w:sz w:val="20"/>
              </w:rPr>
              <w:t>Read</w:t>
            </w:r>
            <w:r w:rsidR="00887125">
              <w:rPr>
                <w:rFonts w:cstheme="minorHAnsi"/>
                <w:sz w:val="20"/>
              </w:rPr>
              <w:t xml:space="preserve"> response</w:t>
            </w:r>
          </w:p>
        </w:tc>
      </w:tr>
      <w:tr w:rsidR="00887125" w14:paraId="2D64B80F" w14:textId="77777777" w:rsidTr="00D33650">
        <w:tc>
          <w:tcPr>
            <w:tcW w:w="6503" w:type="dxa"/>
            <w:tcBorders>
              <w:top w:val="single" w:sz="4" w:space="0" w:color="BFBFBF" w:themeColor="background1" w:themeShade="BF"/>
              <w:left w:val="nil"/>
              <w:bottom w:val="single" w:sz="4" w:space="0" w:color="BFBFBF" w:themeColor="background1" w:themeShade="BF"/>
              <w:right w:val="nil"/>
            </w:tcBorders>
          </w:tcPr>
          <w:p w14:paraId="031E5C69" w14:textId="77777777" w:rsidR="00887125" w:rsidRDefault="00887125" w:rsidP="00D33650">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3ECBD986" w14:textId="77777777" w:rsidR="00887125" w:rsidRDefault="00887125" w:rsidP="00D33650">
            <w:pPr>
              <w:rPr>
                <w:rFonts w:cstheme="minorHAnsi"/>
                <w:sz w:val="20"/>
              </w:rPr>
            </w:pPr>
            <w:r>
              <w:rPr>
                <w:rFonts w:cstheme="minorHAnsi"/>
                <w:sz w:val="20"/>
              </w:rPr>
              <w:t>Successful response</w:t>
            </w:r>
          </w:p>
        </w:tc>
      </w:tr>
      <w:tr w:rsidR="00887125" w:rsidRPr="00A97982" w14:paraId="1A59029C" w14:textId="77777777" w:rsidTr="00D33650">
        <w:tc>
          <w:tcPr>
            <w:tcW w:w="6503" w:type="dxa"/>
            <w:tcBorders>
              <w:top w:val="single" w:sz="4" w:space="0" w:color="BFBFBF" w:themeColor="background1" w:themeShade="BF"/>
              <w:left w:val="nil"/>
              <w:right w:val="nil"/>
            </w:tcBorders>
          </w:tcPr>
          <w:p w14:paraId="0BF5E1C8" w14:textId="77777777" w:rsidR="00887125" w:rsidRPr="008B020C" w:rsidRDefault="00887125" w:rsidP="00D33650">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72E37053" w14:textId="77777777" w:rsidR="00887125" w:rsidRPr="00A97982" w:rsidRDefault="00887125" w:rsidP="00D33650">
            <w:pPr>
              <w:rPr>
                <w:rFonts w:cstheme="minorHAnsi"/>
                <w:sz w:val="20"/>
              </w:rPr>
            </w:pPr>
            <w:r>
              <w:rPr>
                <w:rFonts w:cstheme="minorHAnsi"/>
                <w:sz w:val="20"/>
              </w:rPr>
              <w:t>Error response</w:t>
            </w:r>
          </w:p>
        </w:tc>
      </w:tr>
    </w:tbl>
    <w:p w14:paraId="63C5E839" w14:textId="77777777" w:rsidR="00887125" w:rsidRDefault="00887125" w:rsidP="00887125"/>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17"/>
        <w:gridCol w:w="913"/>
        <w:gridCol w:w="6054"/>
      </w:tblGrid>
      <w:tr w:rsidR="00887125" w:rsidRPr="00870ED6" w14:paraId="1527AA22" w14:textId="77777777" w:rsidTr="00D33650">
        <w:tc>
          <w:tcPr>
            <w:tcW w:w="1817" w:type="dxa"/>
            <w:tcBorders>
              <w:bottom w:val="single" w:sz="12" w:space="0" w:color="auto"/>
            </w:tcBorders>
          </w:tcPr>
          <w:p w14:paraId="3A6AAC79" w14:textId="77777777" w:rsidR="00887125" w:rsidRPr="00870ED6" w:rsidRDefault="00887125" w:rsidP="00D33650">
            <w:pPr>
              <w:rPr>
                <w:rFonts w:cstheme="minorHAnsi"/>
              </w:rPr>
            </w:pPr>
            <w:r w:rsidRPr="00870ED6">
              <w:rPr>
                <w:rFonts w:cstheme="minorHAnsi"/>
              </w:rPr>
              <w:t>Parameter Name</w:t>
            </w:r>
          </w:p>
        </w:tc>
        <w:tc>
          <w:tcPr>
            <w:tcW w:w="913" w:type="dxa"/>
            <w:tcBorders>
              <w:bottom w:val="single" w:sz="12" w:space="0" w:color="auto"/>
            </w:tcBorders>
          </w:tcPr>
          <w:p w14:paraId="296768AA" w14:textId="77777777" w:rsidR="00887125" w:rsidRPr="00870ED6" w:rsidRDefault="00887125" w:rsidP="00D33650">
            <w:pPr>
              <w:rPr>
                <w:rFonts w:cstheme="minorHAnsi"/>
              </w:rPr>
            </w:pPr>
            <w:r>
              <w:rPr>
                <w:rFonts w:cstheme="minorHAnsi"/>
              </w:rPr>
              <w:t>Type</w:t>
            </w:r>
          </w:p>
        </w:tc>
        <w:tc>
          <w:tcPr>
            <w:tcW w:w="6054" w:type="dxa"/>
            <w:tcBorders>
              <w:bottom w:val="single" w:sz="12" w:space="0" w:color="auto"/>
            </w:tcBorders>
          </w:tcPr>
          <w:p w14:paraId="7F26F8E7" w14:textId="77777777" w:rsidR="00887125" w:rsidRPr="00870ED6" w:rsidRDefault="00887125" w:rsidP="00D33650">
            <w:pPr>
              <w:rPr>
                <w:rFonts w:cstheme="minorHAnsi"/>
              </w:rPr>
            </w:pPr>
            <w:r>
              <w:rPr>
                <w:rFonts w:cstheme="minorHAnsi"/>
              </w:rPr>
              <w:t>Description</w:t>
            </w:r>
          </w:p>
        </w:tc>
      </w:tr>
      <w:tr w:rsidR="00887125" w:rsidRPr="00870ED6" w14:paraId="7A2C2C2B" w14:textId="77777777" w:rsidTr="00D33650">
        <w:tc>
          <w:tcPr>
            <w:tcW w:w="1817" w:type="dxa"/>
            <w:tcBorders>
              <w:bottom w:val="single" w:sz="4" w:space="0" w:color="BFBFBF" w:themeColor="background1" w:themeShade="BF"/>
            </w:tcBorders>
          </w:tcPr>
          <w:p w14:paraId="2DB6A9B4" w14:textId="77777777" w:rsidR="00887125" w:rsidRPr="00870ED6" w:rsidRDefault="00887125" w:rsidP="00D33650">
            <w:pPr>
              <w:rPr>
                <w:rFonts w:cstheme="minorHAnsi"/>
                <w:sz w:val="18"/>
                <w:szCs w:val="18"/>
              </w:rPr>
            </w:pPr>
            <w:r>
              <w:rPr>
                <w:rFonts w:cstheme="minorHAnsi"/>
                <w:sz w:val="18"/>
                <w:szCs w:val="18"/>
              </w:rPr>
              <w:t>&lt;ASSOC_ID&gt;</w:t>
            </w:r>
          </w:p>
        </w:tc>
        <w:tc>
          <w:tcPr>
            <w:tcW w:w="913" w:type="dxa"/>
            <w:tcBorders>
              <w:bottom w:val="single" w:sz="4" w:space="0" w:color="BFBFBF" w:themeColor="background1" w:themeShade="BF"/>
            </w:tcBorders>
          </w:tcPr>
          <w:p w14:paraId="53991F94" w14:textId="77777777" w:rsidR="00887125" w:rsidRPr="00870ED6" w:rsidRDefault="00887125" w:rsidP="00D33650">
            <w:pPr>
              <w:rPr>
                <w:rFonts w:cstheme="minorHAnsi"/>
                <w:sz w:val="18"/>
                <w:szCs w:val="18"/>
              </w:rPr>
            </w:pPr>
            <w:r>
              <w:rPr>
                <w:rFonts w:cstheme="minorHAnsi"/>
                <w:sz w:val="18"/>
                <w:szCs w:val="18"/>
              </w:rPr>
              <w:t>Integer</w:t>
            </w:r>
          </w:p>
        </w:tc>
        <w:tc>
          <w:tcPr>
            <w:tcW w:w="6054" w:type="dxa"/>
            <w:tcBorders>
              <w:bottom w:val="single" w:sz="4" w:space="0" w:color="BFBFBF" w:themeColor="background1" w:themeShade="BF"/>
            </w:tcBorders>
          </w:tcPr>
          <w:p w14:paraId="345D4BA8" w14:textId="77777777" w:rsidR="00887125" w:rsidRPr="00870ED6" w:rsidRDefault="00887125" w:rsidP="00D33650">
            <w:pPr>
              <w:rPr>
                <w:rFonts w:cstheme="minorHAnsi"/>
                <w:sz w:val="18"/>
                <w:szCs w:val="18"/>
              </w:rPr>
            </w:pPr>
            <w:r>
              <w:rPr>
                <w:rFonts w:cstheme="minorHAnsi"/>
                <w:sz w:val="18"/>
                <w:szCs w:val="18"/>
              </w:rPr>
              <w:t>Association ID</w:t>
            </w:r>
          </w:p>
        </w:tc>
      </w:tr>
      <w:tr w:rsidR="00887125" w:rsidRPr="00870ED6" w14:paraId="4EBBED15" w14:textId="77777777" w:rsidTr="00D33650">
        <w:tc>
          <w:tcPr>
            <w:tcW w:w="1817" w:type="dxa"/>
            <w:tcBorders>
              <w:top w:val="single" w:sz="4" w:space="0" w:color="BFBFBF" w:themeColor="background1" w:themeShade="BF"/>
              <w:bottom w:val="single" w:sz="4" w:space="0" w:color="BFBFBF" w:themeColor="background1" w:themeShade="BF"/>
            </w:tcBorders>
          </w:tcPr>
          <w:p w14:paraId="0BA75A0C" w14:textId="77777777" w:rsidR="00887125" w:rsidRPr="00870ED6" w:rsidRDefault="00887125" w:rsidP="00D33650">
            <w:pPr>
              <w:rPr>
                <w:rFonts w:cstheme="minorHAnsi"/>
                <w:sz w:val="18"/>
                <w:szCs w:val="18"/>
              </w:rPr>
            </w:pPr>
            <w:r>
              <w:rPr>
                <w:rFonts w:cstheme="minorHAnsi"/>
                <w:sz w:val="18"/>
                <w:szCs w:val="18"/>
              </w:rPr>
              <w:t>&lt;SSID&gt;</w:t>
            </w:r>
          </w:p>
        </w:tc>
        <w:tc>
          <w:tcPr>
            <w:tcW w:w="913" w:type="dxa"/>
            <w:tcBorders>
              <w:top w:val="single" w:sz="4" w:space="0" w:color="BFBFBF" w:themeColor="background1" w:themeShade="BF"/>
              <w:bottom w:val="single" w:sz="4" w:space="0" w:color="BFBFBF" w:themeColor="background1" w:themeShade="BF"/>
            </w:tcBorders>
          </w:tcPr>
          <w:p w14:paraId="2E362B8B" w14:textId="77777777" w:rsidR="00887125" w:rsidRPr="00870ED6" w:rsidRDefault="00887125" w:rsidP="00D33650">
            <w:pPr>
              <w:rPr>
                <w:rFonts w:cstheme="minorHAnsi"/>
                <w:sz w:val="18"/>
                <w:szCs w:val="18"/>
              </w:rPr>
            </w:pPr>
            <w:r>
              <w:rPr>
                <w:rFonts w:cstheme="minorHAnsi"/>
                <w:sz w:val="18"/>
                <w:szCs w:val="18"/>
              </w:rPr>
              <w:t>String</w:t>
            </w:r>
          </w:p>
        </w:tc>
        <w:tc>
          <w:tcPr>
            <w:tcW w:w="6054" w:type="dxa"/>
            <w:tcBorders>
              <w:top w:val="single" w:sz="4" w:space="0" w:color="BFBFBF" w:themeColor="background1" w:themeShade="BF"/>
              <w:bottom w:val="single" w:sz="4" w:space="0" w:color="BFBFBF" w:themeColor="background1" w:themeShade="BF"/>
            </w:tcBorders>
          </w:tcPr>
          <w:p w14:paraId="6F313B46" w14:textId="77777777" w:rsidR="00887125" w:rsidRDefault="00887125" w:rsidP="00D33650">
            <w:pPr>
              <w:rPr>
                <w:rFonts w:cstheme="minorHAnsi"/>
                <w:sz w:val="18"/>
                <w:szCs w:val="18"/>
              </w:rPr>
            </w:pPr>
            <w:r>
              <w:rPr>
                <w:rFonts w:cstheme="minorHAnsi"/>
                <w:sz w:val="18"/>
                <w:szCs w:val="18"/>
              </w:rPr>
              <w:t>Network Name</w:t>
            </w:r>
          </w:p>
        </w:tc>
      </w:tr>
      <w:tr w:rsidR="00887125" w:rsidRPr="00870ED6" w14:paraId="4447095F" w14:textId="77777777" w:rsidTr="00D33650">
        <w:tc>
          <w:tcPr>
            <w:tcW w:w="1817" w:type="dxa"/>
            <w:tcBorders>
              <w:top w:val="single" w:sz="4" w:space="0" w:color="BFBFBF" w:themeColor="background1" w:themeShade="BF"/>
              <w:bottom w:val="single" w:sz="4" w:space="0" w:color="BFBFBF" w:themeColor="background1" w:themeShade="BF"/>
            </w:tcBorders>
          </w:tcPr>
          <w:p w14:paraId="1A8313D3" w14:textId="77777777" w:rsidR="00887125" w:rsidRDefault="00887125" w:rsidP="00D33650">
            <w:pPr>
              <w:rPr>
                <w:rFonts w:cstheme="minorHAnsi"/>
                <w:sz w:val="18"/>
                <w:szCs w:val="18"/>
              </w:rPr>
            </w:pPr>
            <w:r w:rsidRPr="00870ED6">
              <w:rPr>
                <w:rFonts w:cstheme="minorHAnsi"/>
                <w:sz w:val="18"/>
                <w:szCs w:val="18"/>
              </w:rPr>
              <w:t>&lt;</w:t>
            </w:r>
            <w:r>
              <w:rPr>
                <w:rFonts w:cstheme="minorHAnsi"/>
                <w:sz w:val="18"/>
                <w:szCs w:val="18"/>
              </w:rPr>
              <w:t>RSSI</w:t>
            </w:r>
            <w:r w:rsidRPr="00870ED6">
              <w:rPr>
                <w:rFonts w:cstheme="minorHAnsi"/>
                <w:sz w:val="18"/>
                <w:szCs w:val="18"/>
              </w:rPr>
              <w:t>&gt;</w:t>
            </w:r>
          </w:p>
        </w:tc>
        <w:tc>
          <w:tcPr>
            <w:tcW w:w="913" w:type="dxa"/>
            <w:tcBorders>
              <w:top w:val="single" w:sz="4" w:space="0" w:color="BFBFBF" w:themeColor="background1" w:themeShade="BF"/>
              <w:bottom w:val="single" w:sz="4" w:space="0" w:color="BFBFBF" w:themeColor="background1" w:themeShade="BF"/>
            </w:tcBorders>
          </w:tcPr>
          <w:p w14:paraId="319C4D49" w14:textId="77777777" w:rsidR="00887125" w:rsidRDefault="00887125" w:rsidP="00D33650">
            <w:pPr>
              <w:rPr>
                <w:rFonts w:cstheme="minorHAnsi"/>
                <w:sz w:val="18"/>
                <w:szCs w:val="18"/>
              </w:rPr>
            </w:pPr>
            <w:r w:rsidRPr="00870ED6">
              <w:rPr>
                <w:rFonts w:cstheme="minorHAnsi"/>
                <w:sz w:val="18"/>
                <w:szCs w:val="18"/>
              </w:rPr>
              <w:t>Integer</w:t>
            </w:r>
          </w:p>
        </w:tc>
        <w:tc>
          <w:tcPr>
            <w:tcW w:w="6054" w:type="dxa"/>
            <w:tcBorders>
              <w:top w:val="single" w:sz="4" w:space="0" w:color="BFBFBF" w:themeColor="background1" w:themeShade="BF"/>
              <w:bottom w:val="single" w:sz="4" w:space="0" w:color="BFBFBF" w:themeColor="background1" w:themeShade="BF"/>
            </w:tcBorders>
          </w:tcPr>
          <w:p w14:paraId="1E0ADE4F" w14:textId="77777777" w:rsidR="00887125" w:rsidRDefault="00887125" w:rsidP="00D33650">
            <w:pPr>
              <w:rPr>
                <w:rFonts w:cstheme="minorHAnsi"/>
                <w:sz w:val="18"/>
                <w:szCs w:val="18"/>
              </w:rPr>
            </w:pPr>
            <w:r>
              <w:rPr>
                <w:rFonts w:cstheme="minorHAnsi"/>
                <w:sz w:val="18"/>
                <w:szCs w:val="18"/>
              </w:rPr>
              <w:t>Received Signal Strength (higher is better)</w:t>
            </w:r>
          </w:p>
          <w:p w14:paraId="544DB5DF" w14:textId="61E18691" w:rsidR="009065FE" w:rsidRPr="009065FE" w:rsidRDefault="009065FE" w:rsidP="00D33650">
            <w:pPr>
              <w:rPr>
                <w:rFonts w:cstheme="minorHAnsi"/>
                <w:b/>
                <w:bCs/>
                <w:sz w:val="18"/>
                <w:szCs w:val="18"/>
              </w:rPr>
            </w:pPr>
            <w:r>
              <w:rPr>
                <w:rFonts w:cstheme="minorHAnsi"/>
                <w:b/>
                <w:bCs/>
                <w:sz w:val="18"/>
                <w:szCs w:val="18"/>
              </w:rPr>
              <w:t>Placeholder for future release (</w:t>
            </w:r>
            <w:r w:rsidR="00082127">
              <w:rPr>
                <w:rFonts w:cstheme="minorHAnsi"/>
                <w:b/>
                <w:bCs/>
                <w:sz w:val="18"/>
                <w:szCs w:val="18"/>
              </w:rPr>
              <w:t xml:space="preserve">always reported as 0 </w:t>
            </w:r>
            <w:r>
              <w:rPr>
                <w:rFonts w:cstheme="minorHAnsi"/>
                <w:b/>
                <w:bCs/>
                <w:sz w:val="18"/>
                <w:szCs w:val="18"/>
              </w:rPr>
              <w:t>in this version)</w:t>
            </w:r>
          </w:p>
        </w:tc>
      </w:tr>
      <w:tr w:rsidR="00887125" w:rsidRPr="00870ED6" w14:paraId="7BE85E40" w14:textId="77777777" w:rsidTr="00D33650">
        <w:tc>
          <w:tcPr>
            <w:tcW w:w="1817" w:type="dxa"/>
            <w:tcBorders>
              <w:top w:val="single" w:sz="4" w:space="0" w:color="BFBFBF" w:themeColor="background1" w:themeShade="BF"/>
              <w:bottom w:val="single" w:sz="4" w:space="0" w:color="auto"/>
            </w:tcBorders>
          </w:tcPr>
          <w:p w14:paraId="743F67C9" w14:textId="77777777" w:rsidR="00887125" w:rsidRDefault="00887125" w:rsidP="00D33650">
            <w:pPr>
              <w:rPr>
                <w:rFonts w:cstheme="minorHAnsi"/>
                <w:sz w:val="18"/>
                <w:szCs w:val="18"/>
              </w:rPr>
            </w:pPr>
            <w:r>
              <w:rPr>
                <w:rFonts w:cstheme="minorHAnsi"/>
                <w:sz w:val="18"/>
                <w:szCs w:val="18"/>
              </w:rPr>
              <w:t>&lt;SEC_TYPE&gt;</w:t>
            </w:r>
          </w:p>
        </w:tc>
        <w:tc>
          <w:tcPr>
            <w:tcW w:w="913" w:type="dxa"/>
            <w:tcBorders>
              <w:top w:val="single" w:sz="4" w:space="0" w:color="BFBFBF" w:themeColor="background1" w:themeShade="BF"/>
              <w:bottom w:val="single" w:sz="4" w:space="0" w:color="auto"/>
            </w:tcBorders>
          </w:tcPr>
          <w:p w14:paraId="3F7D87E6" w14:textId="77777777" w:rsidR="00887125" w:rsidRDefault="00887125" w:rsidP="00D33650">
            <w:pPr>
              <w:rPr>
                <w:rFonts w:cstheme="minorHAnsi"/>
                <w:sz w:val="18"/>
                <w:szCs w:val="18"/>
              </w:rPr>
            </w:pPr>
            <w:r>
              <w:rPr>
                <w:rFonts w:cstheme="minorHAnsi"/>
                <w:sz w:val="18"/>
                <w:szCs w:val="18"/>
              </w:rPr>
              <w:t>Integer</w:t>
            </w:r>
          </w:p>
        </w:tc>
        <w:tc>
          <w:tcPr>
            <w:tcW w:w="6054" w:type="dxa"/>
            <w:tcBorders>
              <w:top w:val="single" w:sz="4" w:space="0" w:color="BFBFBF" w:themeColor="background1" w:themeShade="BF"/>
              <w:bottom w:val="single" w:sz="4" w:space="0" w:color="auto"/>
            </w:tcBorders>
          </w:tcPr>
          <w:p w14:paraId="4DD36263" w14:textId="77777777" w:rsidR="00887125" w:rsidRDefault="00887125" w:rsidP="00D33650">
            <w:pPr>
              <w:rPr>
                <w:rFonts w:cstheme="minorHAnsi"/>
                <w:sz w:val="18"/>
                <w:szCs w:val="18"/>
              </w:rPr>
            </w:pPr>
            <w:r>
              <w:rPr>
                <w:rFonts w:cstheme="minorHAnsi"/>
                <w:sz w:val="18"/>
                <w:szCs w:val="18"/>
              </w:rPr>
              <w:t>Security Type</w:t>
            </w: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887125" w14:paraId="669501CB" w14:textId="77777777" w:rsidTr="00D33650">
              <w:tc>
                <w:tcPr>
                  <w:tcW w:w="662" w:type="dxa"/>
                </w:tcPr>
                <w:p w14:paraId="41725604" w14:textId="77777777" w:rsidR="00887125" w:rsidRDefault="00887125" w:rsidP="00D33650">
                  <w:pPr>
                    <w:rPr>
                      <w:rFonts w:cstheme="minorHAnsi"/>
                      <w:sz w:val="18"/>
                      <w:szCs w:val="18"/>
                    </w:rPr>
                  </w:pPr>
                  <w:r>
                    <w:rPr>
                      <w:rFonts w:cstheme="minorHAnsi"/>
                      <w:sz w:val="18"/>
                      <w:szCs w:val="18"/>
                    </w:rPr>
                    <w:t>0</w:t>
                  </w:r>
                </w:p>
              </w:tc>
              <w:tc>
                <w:tcPr>
                  <w:tcW w:w="3541" w:type="dxa"/>
                </w:tcPr>
                <w:p w14:paraId="5A5AC06D" w14:textId="77777777" w:rsidR="00887125" w:rsidRDefault="00887125" w:rsidP="00D33650">
                  <w:pPr>
                    <w:rPr>
                      <w:rFonts w:cstheme="minorHAnsi"/>
                      <w:sz w:val="18"/>
                      <w:szCs w:val="18"/>
                    </w:rPr>
                  </w:pPr>
                  <w:r>
                    <w:rPr>
                      <w:rFonts w:cstheme="minorHAnsi"/>
                      <w:sz w:val="18"/>
                      <w:szCs w:val="18"/>
                    </w:rPr>
                    <w:t>No security (open network)</w:t>
                  </w:r>
                </w:p>
              </w:tc>
            </w:tr>
            <w:tr w:rsidR="00887125" w14:paraId="737E2A9D" w14:textId="77777777" w:rsidTr="00D33650">
              <w:tc>
                <w:tcPr>
                  <w:tcW w:w="662" w:type="dxa"/>
                </w:tcPr>
                <w:p w14:paraId="7D72ADAC" w14:textId="77777777" w:rsidR="00887125" w:rsidRDefault="00887125" w:rsidP="00D33650">
                  <w:pPr>
                    <w:rPr>
                      <w:rFonts w:cstheme="minorHAnsi"/>
                      <w:sz w:val="18"/>
                      <w:szCs w:val="18"/>
                    </w:rPr>
                  </w:pPr>
                  <w:r>
                    <w:rPr>
                      <w:rFonts w:cstheme="minorHAnsi"/>
                      <w:sz w:val="18"/>
                      <w:szCs w:val="18"/>
                    </w:rPr>
                    <w:t>1</w:t>
                  </w:r>
                </w:p>
              </w:tc>
              <w:tc>
                <w:tcPr>
                  <w:tcW w:w="3541" w:type="dxa"/>
                </w:tcPr>
                <w:p w14:paraId="337D9306" w14:textId="2091A595" w:rsidR="00887125" w:rsidRPr="000B58E4" w:rsidRDefault="00887125" w:rsidP="00D33650">
                  <w:pPr>
                    <w:rPr>
                      <w:rFonts w:cstheme="minorHAnsi"/>
                      <w:b/>
                      <w:bCs/>
                      <w:sz w:val="18"/>
                      <w:szCs w:val="18"/>
                    </w:rPr>
                  </w:pPr>
                  <w:r>
                    <w:rPr>
                      <w:rFonts w:cstheme="minorHAnsi"/>
                      <w:sz w:val="18"/>
                      <w:szCs w:val="18"/>
                    </w:rPr>
                    <w:t>WEP</w:t>
                  </w:r>
                  <w:r w:rsidR="000B58E4">
                    <w:rPr>
                      <w:rFonts w:cstheme="minorHAnsi"/>
                      <w:sz w:val="18"/>
                      <w:szCs w:val="18"/>
                    </w:rPr>
                    <w:t xml:space="preserve"> (</w:t>
                  </w:r>
                  <w:r w:rsidR="000B58E4">
                    <w:rPr>
                      <w:rFonts w:cstheme="minorHAnsi"/>
                      <w:b/>
                      <w:bCs/>
                      <w:sz w:val="18"/>
                      <w:szCs w:val="18"/>
                    </w:rPr>
                    <w:t>Not Supported in PIC32MZW1)</w:t>
                  </w:r>
                </w:p>
              </w:tc>
            </w:tr>
            <w:tr w:rsidR="00887125" w14:paraId="2993B02C" w14:textId="77777777" w:rsidTr="00D33650">
              <w:tc>
                <w:tcPr>
                  <w:tcW w:w="662" w:type="dxa"/>
                </w:tcPr>
                <w:p w14:paraId="4A35B648" w14:textId="77777777" w:rsidR="00887125" w:rsidRDefault="00887125" w:rsidP="00D33650">
                  <w:pPr>
                    <w:rPr>
                      <w:rFonts w:cstheme="minorHAnsi"/>
                      <w:sz w:val="18"/>
                      <w:szCs w:val="18"/>
                    </w:rPr>
                  </w:pPr>
                  <w:r>
                    <w:rPr>
                      <w:rFonts w:cstheme="minorHAnsi"/>
                      <w:sz w:val="18"/>
                      <w:szCs w:val="18"/>
                    </w:rPr>
                    <w:t>2</w:t>
                  </w:r>
                </w:p>
              </w:tc>
              <w:tc>
                <w:tcPr>
                  <w:tcW w:w="3541" w:type="dxa"/>
                </w:tcPr>
                <w:p w14:paraId="099EBBB4" w14:textId="77777777" w:rsidR="00887125" w:rsidRDefault="00887125" w:rsidP="00D33650">
                  <w:pPr>
                    <w:rPr>
                      <w:rFonts w:cstheme="minorHAnsi"/>
                      <w:sz w:val="18"/>
                      <w:szCs w:val="18"/>
                    </w:rPr>
                  </w:pPr>
                  <w:r>
                    <w:rPr>
                      <w:rFonts w:cstheme="minorHAnsi"/>
                      <w:sz w:val="18"/>
                      <w:szCs w:val="18"/>
                    </w:rPr>
                    <w:t>WPA Personal (pre-shared key)</w:t>
                  </w:r>
                </w:p>
              </w:tc>
            </w:tr>
            <w:tr w:rsidR="00887125" w14:paraId="55979DE3" w14:textId="77777777" w:rsidTr="00D33650">
              <w:tc>
                <w:tcPr>
                  <w:tcW w:w="662" w:type="dxa"/>
                </w:tcPr>
                <w:p w14:paraId="21DA6246" w14:textId="77777777" w:rsidR="00887125" w:rsidRDefault="00887125" w:rsidP="00D33650">
                  <w:pPr>
                    <w:rPr>
                      <w:rFonts w:cstheme="minorHAnsi"/>
                      <w:sz w:val="18"/>
                      <w:szCs w:val="18"/>
                    </w:rPr>
                  </w:pPr>
                  <w:r>
                    <w:rPr>
                      <w:rFonts w:cstheme="minorHAnsi"/>
                      <w:sz w:val="18"/>
                      <w:szCs w:val="18"/>
                    </w:rPr>
                    <w:t>3</w:t>
                  </w:r>
                </w:p>
              </w:tc>
              <w:tc>
                <w:tcPr>
                  <w:tcW w:w="3541" w:type="dxa"/>
                </w:tcPr>
                <w:p w14:paraId="51F8EC8C" w14:textId="77777777" w:rsidR="00887125" w:rsidRDefault="00887125" w:rsidP="00D33650">
                  <w:pPr>
                    <w:rPr>
                      <w:rFonts w:cstheme="minorHAnsi"/>
                      <w:sz w:val="18"/>
                      <w:szCs w:val="18"/>
                    </w:rPr>
                  </w:pPr>
                  <w:r>
                    <w:rPr>
                      <w:rFonts w:cstheme="minorHAnsi"/>
                      <w:sz w:val="18"/>
                      <w:szCs w:val="18"/>
                    </w:rPr>
                    <w:t>WPA2 Personal (pre-shared key)</w:t>
                  </w:r>
                </w:p>
              </w:tc>
            </w:tr>
            <w:tr w:rsidR="00887125" w14:paraId="572F0AC8" w14:textId="77777777" w:rsidTr="00D33650">
              <w:tc>
                <w:tcPr>
                  <w:tcW w:w="662" w:type="dxa"/>
                </w:tcPr>
                <w:p w14:paraId="3490DDF0" w14:textId="77777777" w:rsidR="00887125" w:rsidRDefault="00887125" w:rsidP="00D33650">
                  <w:pPr>
                    <w:rPr>
                      <w:rFonts w:cstheme="minorHAnsi"/>
                      <w:sz w:val="18"/>
                      <w:szCs w:val="18"/>
                    </w:rPr>
                  </w:pPr>
                  <w:r>
                    <w:rPr>
                      <w:rFonts w:cstheme="minorHAnsi"/>
                      <w:sz w:val="18"/>
                      <w:szCs w:val="18"/>
                    </w:rPr>
                    <w:t>4</w:t>
                  </w:r>
                </w:p>
              </w:tc>
              <w:tc>
                <w:tcPr>
                  <w:tcW w:w="3541" w:type="dxa"/>
                </w:tcPr>
                <w:p w14:paraId="349F1D2D" w14:textId="77777777" w:rsidR="00887125" w:rsidRDefault="00887125" w:rsidP="00D33650">
                  <w:pPr>
                    <w:rPr>
                      <w:rFonts w:cstheme="minorHAnsi"/>
                      <w:sz w:val="18"/>
                      <w:szCs w:val="18"/>
                    </w:rPr>
                  </w:pPr>
                  <w:r>
                    <w:rPr>
                      <w:rFonts w:cstheme="minorHAnsi"/>
                      <w:sz w:val="18"/>
                      <w:szCs w:val="18"/>
                    </w:rPr>
                    <w:t>Enterprise</w:t>
                  </w:r>
                </w:p>
              </w:tc>
            </w:tr>
          </w:tbl>
          <w:p w14:paraId="42BD86C7" w14:textId="77777777" w:rsidR="00887125" w:rsidRDefault="00887125" w:rsidP="00D33650">
            <w:pPr>
              <w:rPr>
                <w:rFonts w:cstheme="minorHAnsi"/>
                <w:sz w:val="18"/>
                <w:szCs w:val="18"/>
              </w:rPr>
            </w:pPr>
          </w:p>
        </w:tc>
      </w:tr>
    </w:tbl>
    <w:p w14:paraId="27C21629" w14:textId="2C82B1C6" w:rsidR="001A2006" w:rsidRDefault="001A2006"/>
    <w:p w14:paraId="1C21808D" w14:textId="77777777" w:rsidR="00C95438" w:rsidRDefault="00C95438" w:rsidP="00C95438">
      <w:pPr>
        <w:pStyle w:val="Heading3"/>
        <w:rPr>
          <w:ins w:id="422" w:author="Himanshu Seth - I21391" w:date="2022-06-17T11:25:00Z"/>
        </w:rPr>
      </w:pPr>
      <w:ins w:id="423" w:author="Himanshu Seth - I21391" w:date="2022-06-17T11:25:00Z">
        <w:r>
          <w:t>AEC Syntax (Link established)</w:t>
        </w:r>
      </w:ins>
    </w:p>
    <w:p w14:paraId="4C4D566C" w14:textId="77777777" w:rsidR="00C95438" w:rsidRDefault="00C95438" w:rsidP="00C95438">
      <w:pPr>
        <w:ind w:left="720"/>
        <w:rPr>
          <w:ins w:id="424" w:author="Himanshu Seth - I21391" w:date="2022-06-17T11:25:00Z"/>
        </w:rPr>
      </w:pPr>
      <w:ins w:id="425" w:author="Himanshu Seth - I21391" w:date="2022-06-17T11:25:00Z">
        <w:r>
          <w:fldChar w:fldCharType="begin"/>
        </w:r>
        <w:r>
          <w:instrText xml:space="preserve"> DOCPROPERTY  taga_station_connected_to_ap  \* MERGEFORMAT </w:instrText>
        </w:r>
        <w:r>
          <w:fldChar w:fldCharType="separate"/>
        </w:r>
        <w:r>
          <w:t>+WSTALU</w:t>
        </w:r>
        <w:r>
          <w:fldChar w:fldCharType="end"/>
        </w:r>
        <w:r>
          <w:t>: &lt;ASSOC_ID&gt;,&lt;BSSID&gt;,&lt;CHANNEL&gt;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C95438" w:rsidRPr="00870ED6" w14:paraId="58DDD365" w14:textId="77777777" w:rsidTr="00925CE7">
        <w:trPr>
          <w:ins w:id="426" w:author="Himanshu Seth - I21391" w:date="2022-06-17T11:25:00Z"/>
        </w:trPr>
        <w:tc>
          <w:tcPr>
            <w:tcW w:w="1802" w:type="dxa"/>
            <w:tcBorders>
              <w:bottom w:val="single" w:sz="12" w:space="0" w:color="auto"/>
            </w:tcBorders>
          </w:tcPr>
          <w:p w14:paraId="4DF945B9" w14:textId="77777777" w:rsidR="00C95438" w:rsidRPr="00870ED6" w:rsidRDefault="00C95438" w:rsidP="00925CE7">
            <w:pPr>
              <w:rPr>
                <w:ins w:id="427" w:author="Himanshu Seth - I21391" w:date="2022-06-17T11:25:00Z"/>
                <w:rFonts w:cstheme="minorHAnsi"/>
              </w:rPr>
            </w:pPr>
            <w:ins w:id="428" w:author="Himanshu Seth - I21391" w:date="2022-06-17T11:25:00Z">
              <w:r w:rsidRPr="00870ED6">
                <w:rPr>
                  <w:rFonts w:cstheme="minorHAnsi"/>
                </w:rPr>
                <w:t>Parameter Name</w:t>
              </w:r>
            </w:ins>
          </w:p>
        </w:tc>
        <w:tc>
          <w:tcPr>
            <w:tcW w:w="1069" w:type="dxa"/>
            <w:tcBorders>
              <w:bottom w:val="single" w:sz="12" w:space="0" w:color="auto"/>
            </w:tcBorders>
          </w:tcPr>
          <w:p w14:paraId="6EF4B7E6" w14:textId="77777777" w:rsidR="00C95438" w:rsidRPr="00870ED6" w:rsidRDefault="00C95438" w:rsidP="00925CE7">
            <w:pPr>
              <w:rPr>
                <w:ins w:id="429" w:author="Himanshu Seth - I21391" w:date="2022-06-17T11:25:00Z"/>
                <w:rFonts w:cstheme="minorHAnsi"/>
              </w:rPr>
            </w:pPr>
            <w:ins w:id="430" w:author="Himanshu Seth - I21391" w:date="2022-06-17T11:25:00Z">
              <w:r>
                <w:rPr>
                  <w:rFonts w:cstheme="minorHAnsi"/>
                </w:rPr>
                <w:t>Type</w:t>
              </w:r>
            </w:ins>
          </w:p>
        </w:tc>
        <w:tc>
          <w:tcPr>
            <w:tcW w:w="5913" w:type="dxa"/>
            <w:tcBorders>
              <w:bottom w:val="single" w:sz="12" w:space="0" w:color="auto"/>
            </w:tcBorders>
          </w:tcPr>
          <w:p w14:paraId="3D3FEFC3" w14:textId="77777777" w:rsidR="00C95438" w:rsidRPr="00870ED6" w:rsidRDefault="00C95438" w:rsidP="00925CE7">
            <w:pPr>
              <w:rPr>
                <w:ins w:id="431" w:author="Himanshu Seth - I21391" w:date="2022-06-17T11:25:00Z"/>
                <w:rFonts w:cstheme="minorHAnsi"/>
              </w:rPr>
            </w:pPr>
            <w:ins w:id="432" w:author="Himanshu Seth - I21391" w:date="2022-06-17T11:25:00Z">
              <w:r>
                <w:rPr>
                  <w:rFonts w:cstheme="minorHAnsi"/>
                </w:rPr>
                <w:t>Description</w:t>
              </w:r>
            </w:ins>
          </w:p>
        </w:tc>
      </w:tr>
      <w:tr w:rsidR="00C95438" w:rsidRPr="00870ED6" w14:paraId="00588DB9" w14:textId="77777777" w:rsidTr="00925CE7">
        <w:trPr>
          <w:ins w:id="433" w:author="Himanshu Seth - I21391" w:date="2022-06-17T11:25:00Z"/>
        </w:trPr>
        <w:tc>
          <w:tcPr>
            <w:tcW w:w="1802" w:type="dxa"/>
            <w:tcBorders>
              <w:bottom w:val="single" w:sz="4" w:space="0" w:color="BFBFBF" w:themeColor="background1" w:themeShade="BF"/>
            </w:tcBorders>
          </w:tcPr>
          <w:p w14:paraId="5103B570" w14:textId="77777777" w:rsidR="00C95438" w:rsidRPr="00870ED6" w:rsidRDefault="00C95438" w:rsidP="00925CE7">
            <w:pPr>
              <w:rPr>
                <w:ins w:id="434" w:author="Himanshu Seth - I21391" w:date="2022-06-17T11:25:00Z"/>
                <w:rFonts w:cstheme="minorHAnsi"/>
                <w:sz w:val="18"/>
                <w:szCs w:val="18"/>
              </w:rPr>
            </w:pPr>
            <w:ins w:id="435" w:author="Himanshu Seth - I21391" w:date="2022-06-17T11:25:00Z">
              <w:r>
                <w:rPr>
                  <w:rFonts w:cstheme="minorHAnsi"/>
                  <w:sz w:val="18"/>
                  <w:szCs w:val="18"/>
                </w:rPr>
                <w:t>&lt;ASSOC_ID&gt;</w:t>
              </w:r>
            </w:ins>
          </w:p>
        </w:tc>
        <w:tc>
          <w:tcPr>
            <w:tcW w:w="1069" w:type="dxa"/>
            <w:tcBorders>
              <w:bottom w:val="single" w:sz="4" w:space="0" w:color="BFBFBF" w:themeColor="background1" w:themeShade="BF"/>
            </w:tcBorders>
          </w:tcPr>
          <w:p w14:paraId="16546B2C" w14:textId="77777777" w:rsidR="00C95438" w:rsidRPr="00870ED6" w:rsidRDefault="00C95438" w:rsidP="00925CE7">
            <w:pPr>
              <w:rPr>
                <w:ins w:id="436" w:author="Himanshu Seth - I21391" w:date="2022-06-17T11:25:00Z"/>
                <w:rFonts w:cstheme="minorHAnsi"/>
                <w:sz w:val="18"/>
                <w:szCs w:val="18"/>
              </w:rPr>
            </w:pPr>
            <w:ins w:id="437" w:author="Himanshu Seth - I21391" w:date="2022-06-17T11:25:00Z">
              <w:r>
                <w:rPr>
                  <w:rFonts w:cstheme="minorHAnsi"/>
                  <w:sz w:val="18"/>
                  <w:szCs w:val="18"/>
                </w:rPr>
                <w:t>Integer</w:t>
              </w:r>
            </w:ins>
          </w:p>
        </w:tc>
        <w:tc>
          <w:tcPr>
            <w:tcW w:w="5913" w:type="dxa"/>
            <w:tcBorders>
              <w:bottom w:val="single" w:sz="4" w:space="0" w:color="BFBFBF" w:themeColor="background1" w:themeShade="BF"/>
            </w:tcBorders>
          </w:tcPr>
          <w:p w14:paraId="3FA03686" w14:textId="77777777" w:rsidR="00C95438" w:rsidRPr="00870ED6" w:rsidRDefault="00C95438" w:rsidP="00925CE7">
            <w:pPr>
              <w:rPr>
                <w:ins w:id="438" w:author="Himanshu Seth - I21391" w:date="2022-06-17T11:25:00Z"/>
                <w:rFonts w:cstheme="minorHAnsi"/>
                <w:sz w:val="18"/>
                <w:szCs w:val="18"/>
              </w:rPr>
            </w:pPr>
            <w:ins w:id="439" w:author="Himanshu Seth - I21391" w:date="2022-06-17T11:25:00Z">
              <w:r>
                <w:rPr>
                  <w:rFonts w:cstheme="minorHAnsi"/>
                  <w:sz w:val="18"/>
                  <w:szCs w:val="18"/>
                </w:rPr>
                <w:t>Association ID</w:t>
              </w:r>
            </w:ins>
          </w:p>
        </w:tc>
      </w:tr>
      <w:tr w:rsidR="00C95438" w:rsidRPr="00870ED6" w14:paraId="407DE75A" w14:textId="77777777" w:rsidTr="00925CE7">
        <w:trPr>
          <w:ins w:id="440" w:author="Himanshu Seth - I21391" w:date="2022-06-17T11:25:00Z"/>
        </w:trPr>
        <w:tc>
          <w:tcPr>
            <w:tcW w:w="1802" w:type="dxa"/>
            <w:tcBorders>
              <w:top w:val="single" w:sz="4" w:space="0" w:color="BFBFBF" w:themeColor="background1" w:themeShade="BF"/>
              <w:bottom w:val="single" w:sz="4" w:space="0" w:color="BFBFBF" w:themeColor="background1" w:themeShade="BF"/>
            </w:tcBorders>
          </w:tcPr>
          <w:p w14:paraId="604199EB" w14:textId="77777777" w:rsidR="00C95438" w:rsidRPr="00870ED6" w:rsidRDefault="00C95438" w:rsidP="00925CE7">
            <w:pPr>
              <w:rPr>
                <w:ins w:id="441" w:author="Himanshu Seth - I21391" w:date="2022-06-17T11:25:00Z"/>
                <w:rFonts w:cstheme="minorHAnsi"/>
                <w:sz w:val="18"/>
                <w:szCs w:val="18"/>
              </w:rPr>
            </w:pPr>
            <w:ins w:id="442" w:author="Himanshu Seth - I21391" w:date="2022-06-17T11:25:00Z">
              <w:r>
                <w:rPr>
                  <w:rFonts w:cstheme="minorHAnsi"/>
                  <w:sz w:val="18"/>
                  <w:szCs w:val="18"/>
                </w:rPr>
                <w:t>&lt;BSSID&gt;</w:t>
              </w:r>
            </w:ins>
          </w:p>
        </w:tc>
        <w:tc>
          <w:tcPr>
            <w:tcW w:w="1069" w:type="dxa"/>
            <w:tcBorders>
              <w:top w:val="single" w:sz="4" w:space="0" w:color="BFBFBF" w:themeColor="background1" w:themeShade="BF"/>
              <w:bottom w:val="single" w:sz="4" w:space="0" w:color="BFBFBF" w:themeColor="background1" w:themeShade="BF"/>
            </w:tcBorders>
          </w:tcPr>
          <w:p w14:paraId="4FBAB08D" w14:textId="77777777" w:rsidR="00C95438" w:rsidRPr="00870ED6" w:rsidRDefault="00C95438" w:rsidP="00925CE7">
            <w:pPr>
              <w:rPr>
                <w:ins w:id="443" w:author="Himanshu Seth - I21391" w:date="2022-06-17T11:25:00Z"/>
                <w:rFonts w:cstheme="minorHAnsi"/>
                <w:sz w:val="18"/>
                <w:szCs w:val="18"/>
              </w:rPr>
            </w:pPr>
            <w:ins w:id="444" w:author="Himanshu Seth - I21391" w:date="2022-06-17T11:25:00Z">
              <w:r>
                <w:rPr>
                  <w:rFonts w:cstheme="minorHAnsi"/>
                  <w:sz w:val="18"/>
                  <w:szCs w:val="18"/>
                </w:rPr>
                <w:t>String</w:t>
              </w:r>
            </w:ins>
          </w:p>
        </w:tc>
        <w:tc>
          <w:tcPr>
            <w:tcW w:w="5913" w:type="dxa"/>
            <w:tcBorders>
              <w:top w:val="single" w:sz="4" w:space="0" w:color="BFBFBF" w:themeColor="background1" w:themeShade="BF"/>
              <w:bottom w:val="single" w:sz="4" w:space="0" w:color="BFBFBF" w:themeColor="background1" w:themeShade="BF"/>
            </w:tcBorders>
          </w:tcPr>
          <w:p w14:paraId="4813F3D4" w14:textId="77777777" w:rsidR="00C95438" w:rsidRDefault="00C95438" w:rsidP="00925CE7">
            <w:pPr>
              <w:rPr>
                <w:ins w:id="445" w:author="Himanshu Seth - I21391" w:date="2022-06-17T11:25:00Z"/>
                <w:rFonts w:cstheme="minorHAnsi"/>
                <w:sz w:val="18"/>
                <w:szCs w:val="18"/>
              </w:rPr>
            </w:pPr>
            <w:ins w:id="446" w:author="Himanshu Seth - I21391" w:date="2022-06-17T11:25:00Z">
              <w:r>
                <w:rPr>
                  <w:rFonts w:cstheme="minorHAnsi"/>
                  <w:sz w:val="18"/>
                  <w:szCs w:val="18"/>
                </w:rPr>
                <w:t>The BSSID of the Access Point the DCE has connected to</w:t>
              </w:r>
            </w:ins>
          </w:p>
        </w:tc>
      </w:tr>
      <w:tr w:rsidR="00C95438" w:rsidRPr="00870ED6" w14:paraId="2408E6DF" w14:textId="77777777" w:rsidTr="00925CE7">
        <w:trPr>
          <w:ins w:id="447" w:author="Himanshu Seth - I21391" w:date="2022-06-17T11:25:00Z"/>
        </w:trPr>
        <w:tc>
          <w:tcPr>
            <w:tcW w:w="1802" w:type="dxa"/>
            <w:tcBorders>
              <w:top w:val="single" w:sz="4" w:space="0" w:color="BFBFBF" w:themeColor="background1" w:themeShade="BF"/>
              <w:bottom w:val="single" w:sz="4" w:space="0" w:color="auto"/>
            </w:tcBorders>
          </w:tcPr>
          <w:p w14:paraId="392151A5" w14:textId="77777777" w:rsidR="00C95438" w:rsidRDefault="00C95438" w:rsidP="00925CE7">
            <w:pPr>
              <w:rPr>
                <w:ins w:id="448" w:author="Himanshu Seth - I21391" w:date="2022-06-17T11:25:00Z"/>
                <w:rFonts w:cstheme="minorHAnsi"/>
                <w:sz w:val="18"/>
                <w:szCs w:val="18"/>
              </w:rPr>
            </w:pPr>
            <w:ins w:id="449" w:author="Himanshu Seth - I21391" w:date="2022-06-17T11:25:00Z">
              <w:r>
                <w:rPr>
                  <w:rFonts w:cstheme="minorHAnsi"/>
                  <w:sz w:val="18"/>
                  <w:szCs w:val="18"/>
                </w:rPr>
                <w:t>&lt;CHANNEL&gt;</w:t>
              </w:r>
            </w:ins>
          </w:p>
        </w:tc>
        <w:tc>
          <w:tcPr>
            <w:tcW w:w="1069" w:type="dxa"/>
            <w:tcBorders>
              <w:top w:val="single" w:sz="4" w:space="0" w:color="BFBFBF" w:themeColor="background1" w:themeShade="BF"/>
              <w:bottom w:val="single" w:sz="4" w:space="0" w:color="auto"/>
            </w:tcBorders>
          </w:tcPr>
          <w:p w14:paraId="4E45FAA3" w14:textId="77777777" w:rsidR="00C95438" w:rsidRDefault="00C95438" w:rsidP="00925CE7">
            <w:pPr>
              <w:rPr>
                <w:ins w:id="450" w:author="Himanshu Seth - I21391" w:date="2022-06-17T11:25:00Z"/>
                <w:rFonts w:cstheme="minorHAnsi"/>
                <w:sz w:val="18"/>
                <w:szCs w:val="18"/>
              </w:rPr>
            </w:pPr>
            <w:ins w:id="451" w:author="Himanshu Seth - I21391" w:date="2022-06-17T11:25:00Z">
              <w:r>
                <w:rPr>
                  <w:rFonts w:cstheme="minorHAnsi"/>
                  <w:sz w:val="18"/>
                  <w:szCs w:val="18"/>
                </w:rPr>
                <w:t>Integer</w:t>
              </w:r>
            </w:ins>
          </w:p>
        </w:tc>
        <w:tc>
          <w:tcPr>
            <w:tcW w:w="5913" w:type="dxa"/>
            <w:tcBorders>
              <w:top w:val="single" w:sz="4" w:space="0" w:color="BFBFBF" w:themeColor="background1" w:themeShade="BF"/>
              <w:bottom w:val="single" w:sz="4" w:space="0" w:color="auto"/>
            </w:tcBorders>
          </w:tcPr>
          <w:p w14:paraId="6DAD14EE" w14:textId="77777777" w:rsidR="00C95438" w:rsidRDefault="00C95438" w:rsidP="00925CE7">
            <w:pPr>
              <w:rPr>
                <w:ins w:id="452" w:author="Himanshu Seth - I21391" w:date="2022-06-17T11:25:00Z"/>
                <w:rFonts w:cstheme="minorHAnsi"/>
                <w:sz w:val="18"/>
                <w:szCs w:val="18"/>
              </w:rPr>
            </w:pPr>
            <w:ins w:id="453" w:author="Himanshu Seth - I21391" w:date="2022-06-17T11:25:00Z">
              <w:r>
                <w:rPr>
                  <w:rFonts w:cstheme="minorHAnsi"/>
                  <w:sz w:val="18"/>
                  <w:szCs w:val="18"/>
                </w:rPr>
                <w:t>The channel number of network</w:t>
              </w:r>
            </w:ins>
          </w:p>
        </w:tc>
      </w:tr>
    </w:tbl>
    <w:p w14:paraId="048DCEF5" w14:textId="77777777" w:rsidR="00C95438" w:rsidRDefault="00C95438" w:rsidP="00C95438">
      <w:pPr>
        <w:pStyle w:val="Heading3"/>
        <w:rPr>
          <w:ins w:id="454" w:author="Himanshu Seth - I21391" w:date="2022-06-17T11:25:00Z"/>
        </w:rPr>
      </w:pPr>
      <w:ins w:id="455" w:author="Himanshu Seth - I21391" w:date="2022-06-17T11:25:00Z">
        <w:r>
          <w:t>AEC Syntax (Link lost)</w:t>
        </w:r>
      </w:ins>
    </w:p>
    <w:p w14:paraId="4F494D97" w14:textId="77777777" w:rsidR="00C95438" w:rsidRDefault="00C95438" w:rsidP="00C95438">
      <w:pPr>
        <w:ind w:left="720"/>
        <w:rPr>
          <w:ins w:id="456" w:author="Himanshu Seth - I21391" w:date="2022-06-17T11:25:00Z"/>
        </w:rPr>
      </w:pPr>
      <w:ins w:id="457" w:author="Himanshu Seth - I21391" w:date="2022-06-17T11:25:00Z">
        <w:r>
          <w:fldChar w:fldCharType="begin"/>
        </w:r>
        <w:r>
          <w:instrText xml:space="preserve"> DOCPROPERTY  taga_sta_lost_connection_to_ap  \* MERGEFORMAT </w:instrText>
        </w:r>
        <w:r>
          <w:fldChar w:fldCharType="separate"/>
        </w:r>
        <w:r>
          <w:t>+WSTALD</w:t>
        </w:r>
        <w:r>
          <w:fldChar w:fldCharType="end"/>
        </w:r>
        <w:r>
          <w:t>: &lt;ASSOC_ID&gt;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C95438" w:rsidRPr="00870ED6" w14:paraId="30E6A9B1" w14:textId="77777777" w:rsidTr="00925CE7">
        <w:trPr>
          <w:ins w:id="458" w:author="Himanshu Seth - I21391" w:date="2022-06-17T11:25:00Z"/>
        </w:trPr>
        <w:tc>
          <w:tcPr>
            <w:tcW w:w="1802" w:type="dxa"/>
            <w:tcBorders>
              <w:bottom w:val="single" w:sz="12" w:space="0" w:color="auto"/>
            </w:tcBorders>
          </w:tcPr>
          <w:p w14:paraId="4A3289B9" w14:textId="77777777" w:rsidR="00C95438" w:rsidRPr="00870ED6" w:rsidRDefault="00C95438" w:rsidP="00925CE7">
            <w:pPr>
              <w:rPr>
                <w:ins w:id="459" w:author="Himanshu Seth - I21391" w:date="2022-06-17T11:25:00Z"/>
                <w:rFonts w:cstheme="minorHAnsi"/>
              </w:rPr>
            </w:pPr>
            <w:ins w:id="460" w:author="Himanshu Seth - I21391" w:date="2022-06-17T11:25:00Z">
              <w:r w:rsidRPr="00870ED6">
                <w:rPr>
                  <w:rFonts w:cstheme="minorHAnsi"/>
                </w:rPr>
                <w:t>Parameter Name</w:t>
              </w:r>
            </w:ins>
          </w:p>
        </w:tc>
        <w:tc>
          <w:tcPr>
            <w:tcW w:w="1069" w:type="dxa"/>
            <w:tcBorders>
              <w:bottom w:val="single" w:sz="12" w:space="0" w:color="auto"/>
            </w:tcBorders>
          </w:tcPr>
          <w:p w14:paraId="0FDA5F51" w14:textId="77777777" w:rsidR="00C95438" w:rsidRPr="00870ED6" w:rsidRDefault="00C95438" w:rsidP="00925CE7">
            <w:pPr>
              <w:rPr>
                <w:ins w:id="461" w:author="Himanshu Seth - I21391" w:date="2022-06-17T11:25:00Z"/>
                <w:rFonts w:cstheme="minorHAnsi"/>
              </w:rPr>
            </w:pPr>
            <w:ins w:id="462" w:author="Himanshu Seth - I21391" w:date="2022-06-17T11:25:00Z">
              <w:r>
                <w:rPr>
                  <w:rFonts w:cstheme="minorHAnsi"/>
                </w:rPr>
                <w:t>Type</w:t>
              </w:r>
            </w:ins>
          </w:p>
        </w:tc>
        <w:tc>
          <w:tcPr>
            <w:tcW w:w="5913" w:type="dxa"/>
            <w:tcBorders>
              <w:bottom w:val="single" w:sz="12" w:space="0" w:color="auto"/>
            </w:tcBorders>
          </w:tcPr>
          <w:p w14:paraId="4787697D" w14:textId="77777777" w:rsidR="00C95438" w:rsidRPr="00870ED6" w:rsidRDefault="00C95438" w:rsidP="00925CE7">
            <w:pPr>
              <w:rPr>
                <w:ins w:id="463" w:author="Himanshu Seth - I21391" w:date="2022-06-17T11:25:00Z"/>
                <w:rFonts w:cstheme="minorHAnsi"/>
              </w:rPr>
            </w:pPr>
            <w:ins w:id="464" w:author="Himanshu Seth - I21391" w:date="2022-06-17T11:25:00Z">
              <w:r>
                <w:rPr>
                  <w:rFonts w:cstheme="minorHAnsi"/>
                </w:rPr>
                <w:t>Description</w:t>
              </w:r>
            </w:ins>
          </w:p>
        </w:tc>
      </w:tr>
      <w:tr w:rsidR="00C95438" w:rsidRPr="00870ED6" w14:paraId="10C83067" w14:textId="77777777" w:rsidTr="00925CE7">
        <w:trPr>
          <w:ins w:id="465" w:author="Himanshu Seth - I21391" w:date="2022-06-17T11:25:00Z"/>
        </w:trPr>
        <w:tc>
          <w:tcPr>
            <w:tcW w:w="1802" w:type="dxa"/>
            <w:tcBorders>
              <w:top w:val="single" w:sz="4" w:space="0" w:color="BFBFBF" w:themeColor="background1" w:themeShade="BF"/>
              <w:bottom w:val="single" w:sz="4" w:space="0" w:color="auto"/>
            </w:tcBorders>
          </w:tcPr>
          <w:p w14:paraId="1C08B781" w14:textId="77777777" w:rsidR="00C95438" w:rsidRDefault="00C95438" w:rsidP="00925CE7">
            <w:pPr>
              <w:rPr>
                <w:ins w:id="466" w:author="Himanshu Seth - I21391" w:date="2022-06-17T11:25:00Z"/>
                <w:rFonts w:cstheme="minorHAnsi"/>
                <w:sz w:val="18"/>
                <w:szCs w:val="18"/>
              </w:rPr>
            </w:pPr>
            <w:ins w:id="467" w:author="Himanshu Seth - I21391" w:date="2022-06-17T11:25:00Z">
              <w:r>
                <w:rPr>
                  <w:rFonts w:cstheme="minorHAnsi"/>
                  <w:sz w:val="18"/>
                  <w:szCs w:val="18"/>
                </w:rPr>
                <w:t>&lt;ASSOC_ID&gt;</w:t>
              </w:r>
            </w:ins>
          </w:p>
        </w:tc>
        <w:tc>
          <w:tcPr>
            <w:tcW w:w="1069" w:type="dxa"/>
            <w:tcBorders>
              <w:top w:val="single" w:sz="4" w:space="0" w:color="BFBFBF" w:themeColor="background1" w:themeShade="BF"/>
              <w:bottom w:val="single" w:sz="4" w:space="0" w:color="auto"/>
            </w:tcBorders>
          </w:tcPr>
          <w:p w14:paraId="15749F4A" w14:textId="77777777" w:rsidR="00C95438" w:rsidRDefault="00C95438" w:rsidP="00925CE7">
            <w:pPr>
              <w:rPr>
                <w:ins w:id="468" w:author="Himanshu Seth - I21391" w:date="2022-06-17T11:25:00Z"/>
                <w:rFonts w:cstheme="minorHAnsi"/>
                <w:sz w:val="18"/>
                <w:szCs w:val="18"/>
              </w:rPr>
            </w:pPr>
            <w:ins w:id="469" w:author="Himanshu Seth - I21391" w:date="2022-06-17T11:25:00Z">
              <w:r>
                <w:rPr>
                  <w:rFonts w:cstheme="minorHAnsi"/>
                  <w:sz w:val="18"/>
                  <w:szCs w:val="18"/>
                </w:rPr>
                <w:t>Integer</w:t>
              </w:r>
            </w:ins>
          </w:p>
        </w:tc>
        <w:tc>
          <w:tcPr>
            <w:tcW w:w="5913" w:type="dxa"/>
            <w:tcBorders>
              <w:top w:val="single" w:sz="4" w:space="0" w:color="BFBFBF" w:themeColor="background1" w:themeShade="BF"/>
              <w:bottom w:val="single" w:sz="4" w:space="0" w:color="auto"/>
            </w:tcBorders>
          </w:tcPr>
          <w:p w14:paraId="360FA20A" w14:textId="77777777" w:rsidR="00C95438" w:rsidRDefault="00C95438" w:rsidP="00925CE7">
            <w:pPr>
              <w:rPr>
                <w:ins w:id="470" w:author="Himanshu Seth - I21391" w:date="2022-06-17T11:25:00Z"/>
                <w:rFonts w:cstheme="minorHAnsi"/>
                <w:sz w:val="18"/>
                <w:szCs w:val="18"/>
              </w:rPr>
            </w:pPr>
            <w:ins w:id="471" w:author="Himanshu Seth - I21391" w:date="2022-06-17T11:25:00Z">
              <w:r>
                <w:rPr>
                  <w:rFonts w:cstheme="minorHAnsi"/>
                  <w:sz w:val="18"/>
                  <w:szCs w:val="18"/>
                </w:rPr>
                <w:t>Association ID</w:t>
              </w:r>
            </w:ins>
          </w:p>
        </w:tc>
      </w:tr>
    </w:tbl>
    <w:p w14:paraId="6AF59FEE" w14:textId="77777777" w:rsidR="00C95438" w:rsidRPr="00341A03" w:rsidRDefault="00C95438" w:rsidP="00C95438">
      <w:pPr>
        <w:ind w:left="720"/>
        <w:rPr>
          <w:ins w:id="472" w:author="Himanshu Seth - I21391" w:date="2022-06-17T11:25:00Z"/>
        </w:rPr>
      </w:pPr>
    </w:p>
    <w:p w14:paraId="6C05565C" w14:textId="77777777" w:rsidR="00C95438" w:rsidRDefault="00C95438" w:rsidP="00C95438">
      <w:pPr>
        <w:pStyle w:val="Heading3"/>
        <w:rPr>
          <w:ins w:id="473" w:author="Himanshu Seth - I21391" w:date="2022-06-17T11:25:00Z"/>
        </w:rPr>
      </w:pPr>
      <w:ins w:id="474" w:author="Himanshu Seth - I21391" w:date="2022-06-17T11:25:00Z">
        <w:r>
          <w:lastRenderedPageBreak/>
          <w:t>AEC Syntax (Indication of STA Automatic Address Assignment)</w:t>
        </w:r>
      </w:ins>
    </w:p>
    <w:p w14:paraId="23CEECA7" w14:textId="77777777" w:rsidR="00C95438" w:rsidRDefault="00C95438" w:rsidP="00C95438">
      <w:pPr>
        <w:ind w:left="720"/>
        <w:rPr>
          <w:ins w:id="475" w:author="Himanshu Seth - I21391" w:date="2022-06-17T11:25:00Z"/>
        </w:rPr>
      </w:pPr>
      <w:ins w:id="476" w:author="Himanshu Seth - I21391" w:date="2022-06-17T11:25:00Z">
        <w:r>
          <w:fldChar w:fldCharType="begin"/>
        </w:r>
        <w:r>
          <w:instrText xml:space="preserve"> DOCPROPERTY  taga_sta_auto_ip  \* MERGEFORMAT </w:instrText>
        </w:r>
        <w:r>
          <w:fldChar w:fldCharType="separate"/>
        </w:r>
        <w:r>
          <w:t>+WSTAAIP</w:t>
        </w:r>
        <w:r>
          <w:fldChar w:fldCharType="end"/>
        </w:r>
        <w:r>
          <w:t>: &lt;ASSOC_ID&gt;,&lt;IP_ADDRESS&gt;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C95438" w:rsidRPr="00870ED6" w14:paraId="1D885BB1" w14:textId="77777777" w:rsidTr="00925CE7">
        <w:trPr>
          <w:ins w:id="477" w:author="Himanshu Seth - I21391" w:date="2022-06-17T11:25:00Z"/>
        </w:trPr>
        <w:tc>
          <w:tcPr>
            <w:tcW w:w="1802" w:type="dxa"/>
            <w:tcBorders>
              <w:bottom w:val="single" w:sz="12" w:space="0" w:color="auto"/>
            </w:tcBorders>
          </w:tcPr>
          <w:p w14:paraId="5459856E" w14:textId="77777777" w:rsidR="00C95438" w:rsidRPr="00870ED6" w:rsidRDefault="00C95438" w:rsidP="00925CE7">
            <w:pPr>
              <w:rPr>
                <w:ins w:id="478" w:author="Himanshu Seth - I21391" w:date="2022-06-17T11:25:00Z"/>
                <w:rFonts w:cstheme="minorHAnsi"/>
              </w:rPr>
            </w:pPr>
            <w:ins w:id="479" w:author="Himanshu Seth - I21391" w:date="2022-06-17T11:25:00Z">
              <w:r w:rsidRPr="00870ED6">
                <w:rPr>
                  <w:rFonts w:cstheme="minorHAnsi"/>
                </w:rPr>
                <w:t>Parameter Name</w:t>
              </w:r>
            </w:ins>
          </w:p>
        </w:tc>
        <w:tc>
          <w:tcPr>
            <w:tcW w:w="1069" w:type="dxa"/>
            <w:tcBorders>
              <w:bottom w:val="single" w:sz="12" w:space="0" w:color="auto"/>
            </w:tcBorders>
          </w:tcPr>
          <w:p w14:paraId="0960A0BC" w14:textId="77777777" w:rsidR="00C95438" w:rsidRPr="00870ED6" w:rsidRDefault="00C95438" w:rsidP="00925CE7">
            <w:pPr>
              <w:rPr>
                <w:ins w:id="480" w:author="Himanshu Seth - I21391" w:date="2022-06-17T11:25:00Z"/>
                <w:rFonts w:cstheme="minorHAnsi"/>
              </w:rPr>
            </w:pPr>
            <w:ins w:id="481" w:author="Himanshu Seth - I21391" w:date="2022-06-17T11:25:00Z">
              <w:r>
                <w:rPr>
                  <w:rFonts w:cstheme="minorHAnsi"/>
                </w:rPr>
                <w:t>Type</w:t>
              </w:r>
            </w:ins>
          </w:p>
        </w:tc>
        <w:tc>
          <w:tcPr>
            <w:tcW w:w="5913" w:type="dxa"/>
            <w:tcBorders>
              <w:bottom w:val="single" w:sz="12" w:space="0" w:color="auto"/>
            </w:tcBorders>
          </w:tcPr>
          <w:p w14:paraId="5B03029E" w14:textId="77777777" w:rsidR="00C95438" w:rsidRPr="00870ED6" w:rsidRDefault="00C95438" w:rsidP="00925CE7">
            <w:pPr>
              <w:rPr>
                <w:ins w:id="482" w:author="Himanshu Seth - I21391" w:date="2022-06-17T11:25:00Z"/>
                <w:rFonts w:cstheme="minorHAnsi"/>
              </w:rPr>
            </w:pPr>
            <w:ins w:id="483" w:author="Himanshu Seth - I21391" w:date="2022-06-17T11:25:00Z">
              <w:r>
                <w:rPr>
                  <w:rFonts w:cstheme="minorHAnsi"/>
                </w:rPr>
                <w:t>Description</w:t>
              </w:r>
            </w:ins>
          </w:p>
        </w:tc>
      </w:tr>
      <w:tr w:rsidR="00C95438" w:rsidRPr="00870ED6" w14:paraId="30BA15C1" w14:textId="77777777" w:rsidTr="00925CE7">
        <w:trPr>
          <w:ins w:id="484" w:author="Himanshu Seth - I21391" w:date="2022-06-17T11:25:00Z"/>
        </w:trPr>
        <w:tc>
          <w:tcPr>
            <w:tcW w:w="1802" w:type="dxa"/>
            <w:tcBorders>
              <w:bottom w:val="single" w:sz="4" w:space="0" w:color="BFBFBF" w:themeColor="background1" w:themeShade="BF"/>
            </w:tcBorders>
          </w:tcPr>
          <w:p w14:paraId="1332452F" w14:textId="77777777" w:rsidR="00C95438" w:rsidRPr="00870ED6" w:rsidRDefault="00C95438" w:rsidP="00925CE7">
            <w:pPr>
              <w:rPr>
                <w:ins w:id="485" w:author="Himanshu Seth - I21391" w:date="2022-06-17T11:25:00Z"/>
                <w:rFonts w:cstheme="minorHAnsi"/>
                <w:sz w:val="18"/>
                <w:szCs w:val="18"/>
              </w:rPr>
            </w:pPr>
            <w:ins w:id="486" w:author="Himanshu Seth - I21391" w:date="2022-06-17T11:25:00Z">
              <w:r>
                <w:rPr>
                  <w:rFonts w:cstheme="minorHAnsi"/>
                  <w:sz w:val="18"/>
                  <w:szCs w:val="18"/>
                </w:rPr>
                <w:t>&lt;ASSOC_ID&gt;</w:t>
              </w:r>
            </w:ins>
          </w:p>
        </w:tc>
        <w:tc>
          <w:tcPr>
            <w:tcW w:w="1069" w:type="dxa"/>
            <w:tcBorders>
              <w:bottom w:val="single" w:sz="4" w:space="0" w:color="BFBFBF" w:themeColor="background1" w:themeShade="BF"/>
            </w:tcBorders>
          </w:tcPr>
          <w:p w14:paraId="0A94D22D" w14:textId="77777777" w:rsidR="00C95438" w:rsidRPr="00870ED6" w:rsidRDefault="00C95438" w:rsidP="00925CE7">
            <w:pPr>
              <w:rPr>
                <w:ins w:id="487" w:author="Himanshu Seth - I21391" w:date="2022-06-17T11:25:00Z"/>
                <w:rFonts w:cstheme="minorHAnsi"/>
                <w:sz w:val="18"/>
                <w:szCs w:val="18"/>
              </w:rPr>
            </w:pPr>
            <w:ins w:id="488" w:author="Himanshu Seth - I21391" w:date="2022-06-17T11:25:00Z">
              <w:r>
                <w:rPr>
                  <w:rFonts w:cstheme="minorHAnsi"/>
                  <w:sz w:val="18"/>
                  <w:szCs w:val="18"/>
                </w:rPr>
                <w:t>Integer</w:t>
              </w:r>
            </w:ins>
          </w:p>
        </w:tc>
        <w:tc>
          <w:tcPr>
            <w:tcW w:w="5913" w:type="dxa"/>
            <w:tcBorders>
              <w:bottom w:val="single" w:sz="4" w:space="0" w:color="BFBFBF" w:themeColor="background1" w:themeShade="BF"/>
            </w:tcBorders>
          </w:tcPr>
          <w:p w14:paraId="0A4FC15F" w14:textId="77777777" w:rsidR="00C95438" w:rsidRPr="00870ED6" w:rsidRDefault="00C95438" w:rsidP="00925CE7">
            <w:pPr>
              <w:rPr>
                <w:ins w:id="489" w:author="Himanshu Seth - I21391" w:date="2022-06-17T11:25:00Z"/>
                <w:rFonts w:cstheme="minorHAnsi"/>
                <w:sz w:val="18"/>
                <w:szCs w:val="18"/>
              </w:rPr>
            </w:pPr>
            <w:ins w:id="490" w:author="Himanshu Seth - I21391" w:date="2022-06-17T11:25:00Z">
              <w:r>
                <w:rPr>
                  <w:rFonts w:cstheme="minorHAnsi"/>
                  <w:sz w:val="18"/>
                  <w:szCs w:val="18"/>
                </w:rPr>
                <w:t>Association ID</w:t>
              </w:r>
            </w:ins>
          </w:p>
        </w:tc>
      </w:tr>
      <w:tr w:rsidR="00C95438" w:rsidRPr="00870ED6" w14:paraId="211AE23D" w14:textId="77777777" w:rsidTr="00925CE7">
        <w:trPr>
          <w:ins w:id="491" w:author="Himanshu Seth - I21391" w:date="2022-06-17T11:25:00Z"/>
        </w:trPr>
        <w:tc>
          <w:tcPr>
            <w:tcW w:w="1802" w:type="dxa"/>
            <w:tcBorders>
              <w:top w:val="single" w:sz="4" w:space="0" w:color="BFBFBF" w:themeColor="background1" w:themeShade="BF"/>
              <w:bottom w:val="single" w:sz="4" w:space="0" w:color="auto"/>
            </w:tcBorders>
          </w:tcPr>
          <w:p w14:paraId="6DE16873" w14:textId="77777777" w:rsidR="00C95438" w:rsidRDefault="00C95438" w:rsidP="00925CE7">
            <w:pPr>
              <w:rPr>
                <w:ins w:id="492" w:author="Himanshu Seth - I21391" w:date="2022-06-17T11:25:00Z"/>
                <w:rFonts w:cstheme="minorHAnsi"/>
                <w:sz w:val="18"/>
                <w:szCs w:val="18"/>
              </w:rPr>
            </w:pPr>
            <w:ins w:id="493" w:author="Himanshu Seth - I21391" w:date="2022-06-17T11:25:00Z">
              <w:r>
                <w:rPr>
                  <w:rFonts w:cstheme="minorHAnsi"/>
                  <w:sz w:val="18"/>
                  <w:szCs w:val="18"/>
                </w:rPr>
                <w:t>&lt;IP_ADDRESS&gt;</w:t>
              </w:r>
            </w:ins>
          </w:p>
        </w:tc>
        <w:tc>
          <w:tcPr>
            <w:tcW w:w="1069" w:type="dxa"/>
            <w:tcBorders>
              <w:top w:val="single" w:sz="4" w:space="0" w:color="BFBFBF" w:themeColor="background1" w:themeShade="BF"/>
              <w:bottom w:val="single" w:sz="4" w:space="0" w:color="auto"/>
            </w:tcBorders>
          </w:tcPr>
          <w:p w14:paraId="7B70EDB9" w14:textId="77777777" w:rsidR="00C95438" w:rsidRDefault="00C95438" w:rsidP="00925CE7">
            <w:pPr>
              <w:rPr>
                <w:ins w:id="494" w:author="Himanshu Seth - I21391" w:date="2022-06-17T11:25:00Z"/>
                <w:rFonts w:cstheme="minorHAnsi"/>
                <w:sz w:val="18"/>
                <w:szCs w:val="18"/>
              </w:rPr>
            </w:pPr>
            <w:ins w:id="495" w:author="Himanshu Seth - I21391" w:date="2022-06-17T11:25:00Z">
              <w:r>
                <w:rPr>
                  <w:rFonts w:cstheme="minorHAnsi"/>
                  <w:sz w:val="18"/>
                  <w:szCs w:val="18"/>
                </w:rPr>
                <w:t>String</w:t>
              </w:r>
            </w:ins>
          </w:p>
        </w:tc>
        <w:tc>
          <w:tcPr>
            <w:tcW w:w="5913" w:type="dxa"/>
            <w:tcBorders>
              <w:top w:val="single" w:sz="4" w:space="0" w:color="BFBFBF" w:themeColor="background1" w:themeShade="BF"/>
              <w:bottom w:val="single" w:sz="4" w:space="0" w:color="auto"/>
            </w:tcBorders>
          </w:tcPr>
          <w:p w14:paraId="365CCC6A" w14:textId="77777777" w:rsidR="00C95438" w:rsidRDefault="00C95438" w:rsidP="00925CE7">
            <w:pPr>
              <w:rPr>
                <w:ins w:id="496" w:author="Himanshu Seth - I21391" w:date="2022-06-17T11:25:00Z"/>
                <w:rFonts w:cstheme="minorHAnsi"/>
                <w:sz w:val="18"/>
                <w:szCs w:val="18"/>
              </w:rPr>
            </w:pPr>
            <w:ins w:id="497" w:author="Himanshu Seth - I21391" w:date="2022-06-17T11:25:00Z">
              <w:r>
                <w:rPr>
                  <w:rFonts w:cstheme="minorHAnsi"/>
                  <w:sz w:val="18"/>
                  <w:szCs w:val="18"/>
                </w:rPr>
                <w:t>IP address assigned</w:t>
              </w:r>
            </w:ins>
          </w:p>
        </w:tc>
      </w:tr>
    </w:tbl>
    <w:p w14:paraId="1F660EEF" w14:textId="77777777" w:rsidR="00C95438" w:rsidRDefault="00C95438" w:rsidP="00C95438">
      <w:pPr>
        <w:pStyle w:val="Heading3"/>
        <w:rPr>
          <w:ins w:id="498" w:author="Himanshu Seth - I21391" w:date="2022-06-17T11:25:00Z"/>
        </w:rPr>
      </w:pPr>
      <w:ins w:id="499" w:author="Himanshu Seth - I21391" w:date="2022-06-17T11:25:00Z">
        <w:r>
          <w:t>AEC Syntax (Connection Error)</w:t>
        </w:r>
      </w:ins>
    </w:p>
    <w:p w14:paraId="2957B952" w14:textId="77777777" w:rsidR="00C95438" w:rsidRPr="001C4437" w:rsidRDefault="00C95438" w:rsidP="00C95438">
      <w:pPr>
        <w:ind w:left="720"/>
        <w:rPr>
          <w:ins w:id="500" w:author="Himanshu Seth - I21391" w:date="2022-06-17T11:25:00Z"/>
        </w:rPr>
      </w:pPr>
      <w:ins w:id="501" w:author="Himanshu Seth - I21391" w:date="2022-06-17T11:25:00Z">
        <w:r>
          <w:fldChar w:fldCharType="begin"/>
        </w:r>
        <w:r>
          <w:instrText xml:space="preserve"> DOCPROPERTY  taga_sta_lost_connection_to_ap  \* MERGEFORMAT </w:instrText>
        </w:r>
        <w:r>
          <w:fldChar w:fldCharType="separate"/>
        </w:r>
        <w:r>
          <w:fldChar w:fldCharType="begin"/>
        </w:r>
        <w:r>
          <w:instrText xml:space="preserve"> DOCPROPERTY  taga_sta_error  \* MERGEFORMAT </w:instrText>
        </w:r>
        <w:r>
          <w:fldChar w:fldCharType="separate"/>
        </w:r>
        <w:r>
          <w:t>+WSTAERR</w:t>
        </w:r>
        <w:r>
          <w:fldChar w:fldCharType="end"/>
        </w:r>
        <w:r>
          <w:fldChar w:fldCharType="end"/>
        </w:r>
        <w:r>
          <w:t>: &lt;ERROR_CODE&gt;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17"/>
        <w:gridCol w:w="913"/>
        <w:gridCol w:w="6054"/>
      </w:tblGrid>
      <w:tr w:rsidR="00E24A51" w:rsidRPr="00870ED6" w14:paraId="5DFFB255" w14:textId="77777777" w:rsidTr="00925CE7">
        <w:trPr>
          <w:ins w:id="502" w:author="Himanshu Seth - I21391" w:date="2022-06-17T11:25:00Z"/>
        </w:trPr>
        <w:tc>
          <w:tcPr>
            <w:tcW w:w="1817" w:type="dxa"/>
            <w:tcBorders>
              <w:bottom w:val="single" w:sz="12" w:space="0" w:color="auto"/>
            </w:tcBorders>
          </w:tcPr>
          <w:p w14:paraId="256D581B" w14:textId="77777777" w:rsidR="00C95438" w:rsidRPr="00870ED6" w:rsidRDefault="00C95438" w:rsidP="00925CE7">
            <w:pPr>
              <w:rPr>
                <w:ins w:id="503" w:author="Himanshu Seth - I21391" w:date="2022-06-17T11:25:00Z"/>
                <w:rFonts w:cstheme="minorHAnsi"/>
              </w:rPr>
            </w:pPr>
            <w:ins w:id="504" w:author="Himanshu Seth - I21391" w:date="2022-06-17T11:25:00Z">
              <w:r w:rsidRPr="00870ED6">
                <w:rPr>
                  <w:rFonts w:cstheme="minorHAnsi"/>
                </w:rPr>
                <w:t>Parameter Name</w:t>
              </w:r>
            </w:ins>
          </w:p>
        </w:tc>
        <w:tc>
          <w:tcPr>
            <w:tcW w:w="913" w:type="dxa"/>
            <w:tcBorders>
              <w:bottom w:val="single" w:sz="12" w:space="0" w:color="auto"/>
            </w:tcBorders>
          </w:tcPr>
          <w:p w14:paraId="6ED9CB10" w14:textId="77777777" w:rsidR="00C95438" w:rsidRPr="00870ED6" w:rsidRDefault="00C95438" w:rsidP="00925CE7">
            <w:pPr>
              <w:rPr>
                <w:ins w:id="505" w:author="Himanshu Seth - I21391" w:date="2022-06-17T11:25:00Z"/>
                <w:rFonts w:cstheme="minorHAnsi"/>
              </w:rPr>
            </w:pPr>
            <w:ins w:id="506" w:author="Himanshu Seth - I21391" w:date="2022-06-17T11:25:00Z">
              <w:r>
                <w:rPr>
                  <w:rFonts w:cstheme="minorHAnsi"/>
                </w:rPr>
                <w:t>Type</w:t>
              </w:r>
            </w:ins>
          </w:p>
        </w:tc>
        <w:tc>
          <w:tcPr>
            <w:tcW w:w="6054" w:type="dxa"/>
            <w:tcBorders>
              <w:bottom w:val="single" w:sz="12" w:space="0" w:color="auto"/>
            </w:tcBorders>
          </w:tcPr>
          <w:p w14:paraId="34501B0D" w14:textId="77777777" w:rsidR="00C95438" w:rsidRPr="00870ED6" w:rsidRDefault="00C95438" w:rsidP="00925CE7">
            <w:pPr>
              <w:rPr>
                <w:ins w:id="507" w:author="Himanshu Seth - I21391" w:date="2022-06-17T11:25:00Z"/>
                <w:rFonts w:cstheme="minorHAnsi"/>
              </w:rPr>
            </w:pPr>
            <w:ins w:id="508" w:author="Himanshu Seth - I21391" w:date="2022-06-17T11:25:00Z">
              <w:r>
                <w:rPr>
                  <w:rFonts w:cstheme="minorHAnsi"/>
                </w:rPr>
                <w:t>Description</w:t>
              </w:r>
            </w:ins>
          </w:p>
        </w:tc>
      </w:tr>
      <w:tr w:rsidR="00E24A51" w:rsidRPr="00870ED6" w14:paraId="476CD1DE" w14:textId="77777777" w:rsidTr="00925CE7">
        <w:trPr>
          <w:ins w:id="509" w:author="Himanshu Seth - I21391" w:date="2022-06-17T11:25:00Z"/>
        </w:trPr>
        <w:tc>
          <w:tcPr>
            <w:tcW w:w="1817" w:type="dxa"/>
            <w:tcBorders>
              <w:top w:val="single" w:sz="4" w:space="0" w:color="BFBFBF" w:themeColor="background1" w:themeShade="BF"/>
              <w:bottom w:val="single" w:sz="4" w:space="0" w:color="auto"/>
            </w:tcBorders>
          </w:tcPr>
          <w:p w14:paraId="7B824D4B" w14:textId="77777777" w:rsidR="00C95438" w:rsidRDefault="00C95438" w:rsidP="00925CE7">
            <w:pPr>
              <w:rPr>
                <w:ins w:id="510" w:author="Himanshu Seth - I21391" w:date="2022-06-17T11:25:00Z"/>
                <w:rFonts w:cstheme="minorHAnsi"/>
                <w:sz w:val="18"/>
                <w:szCs w:val="18"/>
              </w:rPr>
            </w:pPr>
            <w:ins w:id="511" w:author="Himanshu Seth - I21391" w:date="2022-06-17T11:25:00Z">
              <w:r>
                <w:rPr>
                  <w:rFonts w:cstheme="minorHAnsi"/>
                  <w:sz w:val="18"/>
                  <w:szCs w:val="18"/>
                </w:rPr>
                <w:t>&lt;ERROR_CODE&gt;</w:t>
              </w:r>
            </w:ins>
          </w:p>
        </w:tc>
        <w:tc>
          <w:tcPr>
            <w:tcW w:w="913" w:type="dxa"/>
            <w:tcBorders>
              <w:top w:val="single" w:sz="4" w:space="0" w:color="BFBFBF" w:themeColor="background1" w:themeShade="BF"/>
              <w:bottom w:val="single" w:sz="4" w:space="0" w:color="auto"/>
            </w:tcBorders>
          </w:tcPr>
          <w:p w14:paraId="50DC3D7E" w14:textId="77777777" w:rsidR="00C95438" w:rsidRDefault="00C95438" w:rsidP="00925CE7">
            <w:pPr>
              <w:rPr>
                <w:ins w:id="512" w:author="Himanshu Seth - I21391" w:date="2022-06-17T11:25:00Z"/>
                <w:rFonts w:cstheme="minorHAnsi"/>
                <w:sz w:val="18"/>
                <w:szCs w:val="18"/>
              </w:rPr>
            </w:pPr>
            <w:ins w:id="513" w:author="Himanshu Seth - I21391" w:date="2022-06-17T11:25:00Z">
              <w:r>
                <w:rPr>
                  <w:rFonts w:cstheme="minorHAnsi"/>
                  <w:sz w:val="18"/>
                  <w:szCs w:val="18"/>
                </w:rPr>
                <w:t>Integer</w:t>
              </w:r>
            </w:ins>
          </w:p>
        </w:tc>
        <w:tc>
          <w:tcPr>
            <w:tcW w:w="6054" w:type="dxa"/>
            <w:tcBorders>
              <w:top w:val="single" w:sz="4" w:space="0" w:color="BFBFBF" w:themeColor="background1" w:themeShade="BF"/>
              <w:bottom w:val="single" w:sz="4" w:space="0" w:color="auto"/>
            </w:tcBorders>
          </w:tcPr>
          <w:p w14:paraId="2C2FEDC1" w14:textId="77777777" w:rsidR="00C95438" w:rsidRDefault="00C95438" w:rsidP="00925CE7">
            <w:pPr>
              <w:rPr>
                <w:ins w:id="514" w:author="Himanshu Seth - I21391" w:date="2022-06-17T11:25:00Z"/>
                <w:rFonts w:cstheme="minorHAnsi"/>
                <w:sz w:val="18"/>
                <w:szCs w:val="18"/>
              </w:rPr>
            </w:pPr>
            <w:ins w:id="515" w:author="Himanshu Seth - I21391" w:date="2022-06-17T11:25:00Z">
              <w:r>
                <w:rPr>
                  <w:rFonts w:cstheme="minorHAnsi"/>
                  <w:sz w:val="18"/>
                  <w:szCs w:val="18"/>
                </w:rPr>
                <w:t>Error Code</w:t>
              </w:r>
            </w:ins>
          </w:p>
        </w:tc>
      </w:tr>
    </w:tbl>
    <w:p w14:paraId="12E86BCF" w14:textId="77777777" w:rsidR="00C95438" w:rsidRDefault="00C95438" w:rsidP="00C95438">
      <w:pPr>
        <w:ind w:left="720"/>
        <w:rPr>
          <w:ins w:id="516" w:author="Himanshu Seth - I21391" w:date="2022-06-17T11:25:00Z"/>
        </w:rPr>
      </w:pPr>
    </w:p>
    <w:p w14:paraId="797C9367" w14:textId="77777777" w:rsidR="00C95438" w:rsidRDefault="00C95438" w:rsidP="00C95438">
      <w:pPr>
        <w:pStyle w:val="Heading3"/>
        <w:rPr>
          <w:ins w:id="517" w:author="Himanshu Seth - I21391" w:date="2022-06-17T11:25:00Z"/>
        </w:rPr>
      </w:pPr>
      <w:ins w:id="518" w:author="Himanshu Seth - I21391" w:date="2022-06-17T11:25: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95438" w:rsidRPr="00C1437E" w14:paraId="6FB75E4A" w14:textId="77777777" w:rsidTr="00925CE7">
        <w:trPr>
          <w:cantSplit/>
          <w:ins w:id="519" w:author="Himanshu Seth - I21391" w:date="2022-06-17T11:25:00Z"/>
        </w:trPr>
        <w:tc>
          <w:tcPr>
            <w:tcW w:w="4860" w:type="dxa"/>
          </w:tcPr>
          <w:p w14:paraId="3B2FC0E4" w14:textId="77777777" w:rsidR="00C95438" w:rsidRPr="00C1437E" w:rsidRDefault="00C95438" w:rsidP="00925CE7">
            <w:pPr>
              <w:rPr>
                <w:ins w:id="520" w:author="Himanshu Seth - I21391" w:date="2022-06-17T11:25:00Z"/>
                <w:rFonts w:ascii="Consolas" w:hAnsi="Consolas"/>
                <w:sz w:val="14"/>
              </w:rPr>
            </w:pPr>
            <w:ins w:id="521" w:author="Himanshu Seth - I21391" w:date="2022-06-17T11:25:00Z">
              <w:r w:rsidRPr="00E464EB">
                <w:rPr>
                  <w:rFonts w:ascii="Consolas" w:hAnsi="Consolas"/>
                  <w:sz w:val="14"/>
                </w:rPr>
                <w:t>AT</w:t>
              </w:r>
              <w:r>
                <w:rPr>
                  <w:rFonts w:ascii="Consolas" w:hAnsi="Consolas"/>
                  <w:sz w:val="14"/>
                </w:rPr>
                <w:fldChar w:fldCharType="begin"/>
              </w:r>
              <w:r>
                <w:rPr>
                  <w:rFonts w:ascii="Consolas" w:hAnsi="Consolas"/>
                  <w:sz w:val="14"/>
                </w:rPr>
                <w:instrText xml:space="preserve"> DOCPROPERTY  tagc_sta_config  \* MERGEFORMAT </w:instrText>
              </w:r>
              <w:r>
                <w:rPr>
                  <w:rFonts w:ascii="Consolas" w:hAnsi="Consolas"/>
                  <w:sz w:val="14"/>
                </w:rPr>
                <w:fldChar w:fldCharType="separate"/>
              </w:r>
              <w:r>
                <w:rPr>
                  <w:rFonts w:ascii="Consolas" w:hAnsi="Consolas"/>
                  <w:sz w:val="14"/>
                </w:rPr>
                <w:t>+WSTAC</w:t>
              </w:r>
              <w:r>
                <w:rPr>
                  <w:rFonts w:ascii="Consolas" w:hAnsi="Consolas"/>
                  <w:sz w:val="14"/>
                </w:rPr>
                <w:fldChar w:fldCharType="end"/>
              </w:r>
              <w:r w:rsidRPr="00E464EB">
                <w:rPr>
                  <w:rFonts w:ascii="Consolas" w:hAnsi="Consolas"/>
                  <w:sz w:val="14"/>
                </w:rPr>
                <w:t>=1,</w:t>
              </w:r>
              <w:r w:rsidRPr="00953217">
                <w:rPr>
                  <w:rFonts w:ascii="Consolas" w:hAnsi="Consolas"/>
                  <w:sz w:val="14"/>
                </w:rPr>
                <w:t>"</w:t>
              </w:r>
              <w:r w:rsidRPr="00E464EB">
                <w:rPr>
                  <w:rFonts w:ascii="Consolas" w:hAnsi="Consolas"/>
                  <w:sz w:val="14"/>
                </w:rPr>
                <w:t>MyAP</w:t>
              </w:r>
              <w:r w:rsidRPr="00953217">
                <w:rPr>
                  <w:rFonts w:ascii="Consolas" w:hAnsi="Consolas"/>
                  <w:sz w:val="14"/>
                </w:rPr>
                <w:t>"</w:t>
              </w:r>
            </w:ins>
          </w:p>
        </w:tc>
        <w:tc>
          <w:tcPr>
            <w:tcW w:w="3780" w:type="dxa"/>
          </w:tcPr>
          <w:p w14:paraId="3207C904" w14:textId="77777777" w:rsidR="00C95438" w:rsidRPr="00C1437E" w:rsidRDefault="00C95438" w:rsidP="00925CE7">
            <w:pPr>
              <w:rPr>
                <w:ins w:id="522" w:author="Himanshu Seth - I21391" w:date="2022-06-17T11:25:00Z"/>
                <w:sz w:val="14"/>
              </w:rPr>
            </w:pPr>
            <w:ins w:id="523" w:author="Himanshu Seth - I21391" w:date="2022-06-17T11:25:00Z">
              <w:r>
                <w:rPr>
                  <w:sz w:val="14"/>
                </w:rPr>
                <w:t>Configure AP connection parameters</w:t>
              </w:r>
            </w:ins>
          </w:p>
        </w:tc>
      </w:tr>
      <w:tr w:rsidR="00C95438" w:rsidRPr="00C1437E" w14:paraId="0C205694" w14:textId="77777777" w:rsidTr="00925CE7">
        <w:trPr>
          <w:cantSplit/>
          <w:ins w:id="524" w:author="Himanshu Seth - I21391" w:date="2022-06-17T11:25:00Z"/>
        </w:trPr>
        <w:tc>
          <w:tcPr>
            <w:tcW w:w="4860" w:type="dxa"/>
          </w:tcPr>
          <w:p w14:paraId="68A933CB" w14:textId="77777777" w:rsidR="00C95438" w:rsidRPr="00E464EB" w:rsidRDefault="00C95438" w:rsidP="00925CE7">
            <w:pPr>
              <w:rPr>
                <w:ins w:id="525" w:author="Himanshu Seth - I21391" w:date="2022-06-17T11:25:00Z"/>
                <w:rFonts w:ascii="Consolas" w:hAnsi="Consolas"/>
                <w:sz w:val="14"/>
              </w:rPr>
            </w:pPr>
            <w:ins w:id="526" w:author="Himanshu Seth - I21391" w:date="2022-06-17T11:25:00Z">
              <w:r>
                <w:rPr>
                  <w:rFonts w:ascii="Consolas" w:hAnsi="Consolas"/>
                  <w:sz w:val="14"/>
                </w:rPr>
                <w:t>OK</w:t>
              </w:r>
            </w:ins>
          </w:p>
        </w:tc>
        <w:tc>
          <w:tcPr>
            <w:tcW w:w="3780" w:type="dxa"/>
          </w:tcPr>
          <w:p w14:paraId="3E34D6C7" w14:textId="77777777" w:rsidR="00C95438" w:rsidRPr="00C1437E" w:rsidRDefault="00C95438" w:rsidP="00925CE7">
            <w:pPr>
              <w:rPr>
                <w:ins w:id="527" w:author="Himanshu Seth - I21391" w:date="2022-06-17T11:25:00Z"/>
                <w:sz w:val="14"/>
              </w:rPr>
            </w:pPr>
          </w:p>
        </w:tc>
      </w:tr>
      <w:tr w:rsidR="00C95438" w:rsidRPr="00C1437E" w14:paraId="1AF21958" w14:textId="77777777" w:rsidTr="00925CE7">
        <w:trPr>
          <w:cantSplit/>
          <w:ins w:id="528" w:author="Himanshu Seth - I21391" w:date="2022-06-17T11:25:00Z"/>
        </w:trPr>
        <w:tc>
          <w:tcPr>
            <w:tcW w:w="4860" w:type="dxa"/>
          </w:tcPr>
          <w:p w14:paraId="4FA62DC7" w14:textId="77777777" w:rsidR="00C95438" w:rsidRPr="00C1437E" w:rsidRDefault="00C95438" w:rsidP="00925CE7">
            <w:pPr>
              <w:rPr>
                <w:ins w:id="529" w:author="Himanshu Seth - I21391" w:date="2022-06-17T11:25:00Z"/>
                <w:rFonts w:ascii="Consolas" w:hAnsi="Consolas"/>
                <w:sz w:val="14"/>
              </w:rPr>
            </w:pPr>
            <w:ins w:id="530" w:author="Himanshu Seth - I21391" w:date="2022-06-17T11:25:00Z">
              <w:r>
                <w:rPr>
                  <w:rFonts w:ascii="Consolas" w:hAnsi="Consolas"/>
                  <w:sz w:val="14"/>
                </w:rPr>
                <w:t>AT</w:t>
              </w:r>
              <w:r>
                <w:rPr>
                  <w:rFonts w:ascii="Consolas" w:hAnsi="Consolas"/>
                  <w:sz w:val="14"/>
                </w:rPr>
                <w:fldChar w:fldCharType="begin"/>
              </w:r>
              <w:r>
                <w:rPr>
                  <w:rFonts w:ascii="Consolas" w:hAnsi="Consolas"/>
                  <w:sz w:val="14"/>
                </w:rPr>
                <w:instrText xml:space="preserve"> DOCPROPERTY  tagc_sta_config  \* MERGEFORMAT </w:instrText>
              </w:r>
              <w:r>
                <w:rPr>
                  <w:rFonts w:ascii="Consolas" w:hAnsi="Consolas"/>
                  <w:sz w:val="14"/>
                </w:rPr>
                <w:fldChar w:fldCharType="separate"/>
              </w:r>
              <w:r>
                <w:rPr>
                  <w:rFonts w:ascii="Consolas" w:hAnsi="Consolas"/>
                  <w:sz w:val="14"/>
                </w:rPr>
                <w:t>+WSTAC</w:t>
              </w:r>
              <w:r>
                <w:rPr>
                  <w:rFonts w:ascii="Consolas" w:hAnsi="Consolas"/>
                  <w:sz w:val="14"/>
                </w:rPr>
                <w:fldChar w:fldCharType="end"/>
              </w:r>
              <w:r>
                <w:rPr>
                  <w:rFonts w:ascii="Consolas" w:hAnsi="Consolas"/>
                  <w:sz w:val="14"/>
                </w:rPr>
                <w:t>=2,1</w:t>
              </w:r>
            </w:ins>
          </w:p>
        </w:tc>
        <w:tc>
          <w:tcPr>
            <w:tcW w:w="3780" w:type="dxa"/>
          </w:tcPr>
          <w:p w14:paraId="3537061B" w14:textId="77777777" w:rsidR="00C95438" w:rsidRPr="00C1437E" w:rsidRDefault="00C95438" w:rsidP="00925CE7">
            <w:pPr>
              <w:rPr>
                <w:ins w:id="531" w:author="Himanshu Seth - I21391" w:date="2022-06-17T11:25:00Z"/>
                <w:sz w:val="14"/>
              </w:rPr>
            </w:pPr>
          </w:p>
        </w:tc>
      </w:tr>
      <w:tr w:rsidR="00C95438" w:rsidRPr="00C1437E" w14:paraId="70BB1D40" w14:textId="77777777" w:rsidTr="00925CE7">
        <w:trPr>
          <w:cantSplit/>
          <w:ins w:id="532" w:author="Himanshu Seth - I21391" w:date="2022-06-17T11:25:00Z"/>
        </w:trPr>
        <w:tc>
          <w:tcPr>
            <w:tcW w:w="4860" w:type="dxa"/>
          </w:tcPr>
          <w:p w14:paraId="54C30F26" w14:textId="77777777" w:rsidR="00C95438" w:rsidRDefault="00C95438" w:rsidP="00925CE7">
            <w:pPr>
              <w:rPr>
                <w:ins w:id="533" w:author="Himanshu Seth - I21391" w:date="2022-06-17T11:25:00Z"/>
                <w:rFonts w:ascii="Consolas" w:hAnsi="Consolas"/>
                <w:sz w:val="14"/>
              </w:rPr>
            </w:pPr>
            <w:ins w:id="534" w:author="Himanshu Seth - I21391" w:date="2022-06-17T11:25:00Z">
              <w:r>
                <w:rPr>
                  <w:rFonts w:ascii="Consolas" w:hAnsi="Consolas"/>
                  <w:sz w:val="14"/>
                </w:rPr>
                <w:t>OK</w:t>
              </w:r>
            </w:ins>
          </w:p>
        </w:tc>
        <w:tc>
          <w:tcPr>
            <w:tcW w:w="3780" w:type="dxa"/>
          </w:tcPr>
          <w:p w14:paraId="5A28F7E6" w14:textId="77777777" w:rsidR="00C95438" w:rsidRPr="00C1437E" w:rsidRDefault="00C95438" w:rsidP="00925CE7">
            <w:pPr>
              <w:rPr>
                <w:ins w:id="535" w:author="Himanshu Seth - I21391" w:date="2022-06-17T11:25:00Z"/>
                <w:sz w:val="14"/>
              </w:rPr>
            </w:pPr>
          </w:p>
        </w:tc>
      </w:tr>
      <w:tr w:rsidR="00C95438" w:rsidRPr="00C1437E" w14:paraId="04D7BF12" w14:textId="77777777" w:rsidTr="00925CE7">
        <w:trPr>
          <w:cantSplit/>
          <w:ins w:id="536" w:author="Himanshu Seth - I21391" w:date="2022-06-17T11:25:00Z"/>
        </w:trPr>
        <w:tc>
          <w:tcPr>
            <w:tcW w:w="4860" w:type="dxa"/>
          </w:tcPr>
          <w:p w14:paraId="555E1344" w14:textId="77777777" w:rsidR="00C95438" w:rsidRPr="00C1437E" w:rsidRDefault="00C95438" w:rsidP="00925CE7">
            <w:pPr>
              <w:rPr>
                <w:ins w:id="537" w:author="Himanshu Seth - I21391" w:date="2022-06-17T11:25:00Z"/>
                <w:rFonts w:ascii="Consolas" w:hAnsi="Consolas"/>
                <w:sz w:val="14"/>
              </w:rPr>
            </w:pPr>
            <w:ins w:id="538" w:author="Himanshu Seth - I21391" w:date="2022-06-17T11:25:00Z">
              <w:r>
                <w:rPr>
                  <w:rFonts w:ascii="Consolas" w:hAnsi="Consolas"/>
                  <w:sz w:val="14"/>
                </w:rPr>
                <w:t>AT</w:t>
              </w:r>
              <w:r>
                <w:rPr>
                  <w:rFonts w:ascii="Consolas" w:hAnsi="Consolas"/>
                  <w:sz w:val="14"/>
                </w:rPr>
                <w:fldChar w:fldCharType="begin"/>
              </w:r>
              <w:r>
                <w:rPr>
                  <w:rFonts w:ascii="Consolas" w:hAnsi="Consolas"/>
                  <w:sz w:val="14"/>
                </w:rPr>
                <w:instrText xml:space="preserve"> DOCPROPERTY  tagc_sta_config  \* MERGEFORMAT </w:instrText>
              </w:r>
              <w:r>
                <w:rPr>
                  <w:rFonts w:ascii="Consolas" w:hAnsi="Consolas"/>
                  <w:sz w:val="14"/>
                </w:rPr>
                <w:fldChar w:fldCharType="separate"/>
              </w:r>
              <w:r>
                <w:rPr>
                  <w:rFonts w:ascii="Consolas" w:hAnsi="Consolas"/>
                  <w:sz w:val="14"/>
                </w:rPr>
                <w:t>+WSTAC</w:t>
              </w:r>
              <w:r>
                <w:rPr>
                  <w:rFonts w:ascii="Consolas" w:hAnsi="Consolas"/>
                  <w:sz w:val="14"/>
                </w:rPr>
                <w:fldChar w:fldCharType="end"/>
              </w:r>
              <w:r>
                <w:rPr>
                  <w:rFonts w:ascii="Consolas" w:hAnsi="Consolas"/>
                  <w:sz w:val="14"/>
                </w:rPr>
                <w:t>=3,</w:t>
              </w:r>
              <w:r w:rsidRPr="00953217">
                <w:rPr>
                  <w:rFonts w:ascii="Consolas" w:hAnsi="Consolas"/>
                  <w:sz w:val="14"/>
                </w:rPr>
                <w:t>"</w:t>
              </w:r>
              <w:r>
                <w:rPr>
                  <w:rFonts w:ascii="Consolas" w:hAnsi="Consolas"/>
                  <w:sz w:val="14"/>
                </w:rPr>
                <w:t>MyAPPSK</w:t>
              </w:r>
              <w:r w:rsidRPr="00953217">
                <w:rPr>
                  <w:rFonts w:ascii="Consolas" w:hAnsi="Consolas"/>
                  <w:sz w:val="14"/>
                </w:rPr>
                <w:t>"</w:t>
              </w:r>
            </w:ins>
          </w:p>
        </w:tc>
        <w:tc>
          <w:tcPr>
            <w:tcW w:w="3780" w:type="dxa"/>
          </w:tcPr>
          <w:p w14:paraId="1515EAA7" w14:textId="77777777" w:rsidR="00C95438" w:rsidRPr="00C1437E" w:rsidRDefault="00C95438" w:rsidP="00925CE7">
            <w:pPr>
              <w:rPr>
                <w:ins w:id="539" w:author="Himanshu Seth - I21391" w:date="2022-06-17T11:25:00Z"/>
                <w:sz w:val="14"/>
              </w:rPr>
            </w:pPr>
          </w:p>
        </w:tc>
      </w:tr>
      <w:tr w:rsidR="00C95438" w:rsidRPr="00C1437E" w14:paraId="4880083B" w14:textId="77777777" w:rsidTr="00925CE7">
        <w:trPr>
          <w:cantSplit/>
          <w:ins w:id="540" w:author="Himanshu Seth - I21391" w:date="2022-06-17T11:25:00Z"/>
        </w:trPr>
        <w:tc>
          <w:tcPr>
            <w:tcW w:w="4860" w:type="dxa"/>
          </w:tcPr>
          <w:p w14:paraId="63C9C411" w14:textId="77777777" w:rsidR="00C95438" w:rsidRPr="00C1437E" w:rsidRDefault="00C95438" w:rsidP="00925CE7">
            <w:pPr>
              <w:rPr>
                <w:ins w:id="541" w:author="Himanshu Seth - I21391" w:date="2022-06-17T11:25:00Z"/>
                <w:rFonts w:ascii="Consolas" w:hAnsi="Consolas"/>
                <w:sz w:val="14"/>
              </w:rPr>
            </w:pPr>
            <w:ins w:id="542" w:author="Himanshu Seth - I21391" w:date="2022-06-17T11:25:00Z">
              <w:r>
                <w:rPr>
                  <w:rFonts w:ascii="Consolas" w:hAnsi="Consolas"/>
                  <w:sz w:val="14"/>
                </w:rPr>
                <w:t>OK</w:t>
              </w:r>
            </w:ins>
          </w:p>
        </w:tc>
        <w:tc>
          <w:tcPr>
            <w:tcW w:w="3780" w:type="dxa"/>
          </w:tcPr>
          <w:p w14:paraId="4E73B8A9" w14:textId="77777777" w:rsidR="00C95438" w:rsidRPr="00C1437E" w:rsidRDefault="00C95438" w:rsidP="00925CE7">
            <w:pPr>
              <w:rPr>
                <w:ins w:id="543" w:author="Himanshu Seth - I21391" w:date="2022-06-17T11:25:00Z"/>
                <w:sz w:val="14"/>
              </w:rPr>
            </w:pPr>
          </w:p>
        </w:tc>
      </w:tr>
      <w:tr w:rsidR="00C95438" w:rsidRPr="00C1437E" w14:paraId="6924BDF5" w14:textId="77777777" w:rsidTr="00925CE7">
        <w:trPr>
          <w:cantSplit/>
          <w:ins w:id="544" w:author="Himanshu Seth - I21391" w:date="2022-06-17T11:25:00Z"/>
        </w:trPr>
        <w:tc>
          <w:tcPr>
            <w:tcW w:w="4860" w:type="dxa"/>
          </w:tcPr>
          <w:p w14:paraId="72C89B4B" w14:textId="77777777" w:rsidR="00C95438" w:rsidRPr="00C1437E" w:rsidRDefault="00C95438" w:rsidP="00925CE7">
            <w:pPr>
              <w:rPr>
                <w:ins w:id="545" w:author="Himanshu Seth - I21391" w:date="2022-06-17T11:25:00Z"/>
                <w:rFonts w:ascii="Consolas" w:hAnsi="Consolas"/>
                <w:sz w:val="14"/>
              </w:rPr>
            </w:pPr>
            <w:ins w:id="546" w:author="Himanshu Seth - I21391" w:date="2022-06-17T11:25:00Z">
              <w:r>
                <w:rPr>
                  <w:rFonts w:ascii="Consolas" w:hAnsi="Consolas"/>
                  <w:sz w:val="14"/>
                </w:rPr>
                <w:t>AT</w:t>
              </w:r>
              <w:r>
                <w:rPr>
                  <w:rFonts w:ascii="Consolas" w:hAnsi="Consolas"/>
                  <w:sz w:val="14"/>
                </w:rPr>
                <w:fldChar w:fldCharType="begin"/>
              </w:r>
              <w:r>
                <w:rPr>
                  <w:rFonts w:ascii="Consolas" w:hAnsi="Consolas"/>
                  <w:sz w:val="14"/>
                </w:rPr>
                <w:instrText xml:space="preserve"> DOCPROPERTY  tagc_sta_enable  \* MERGEFORMAT </w:instrText>
              </w:r>
              <w:r>
                <w:rPr>
                  <w:rFonts w:ascii="Consolas" w:hAnsi="Consolas"/>
                  <w:sz w:val="14"/>
                </w:rPr>
                <w:fldChar w:fldCharType="separate"/>
              </w:r>
              <w:r>
                <w:rPr>
                  <w:rFonts w:ascii="Consolas" w:hAnsi="Consolas"/>
                  <w:sz w:val="14"/>
                </w:rPr>
                <w:t>+WSTA</w:t>
              </w:r>
              <w:r>
                <w:rPr>
                  <w:rFonts w:ascii="Consolas" w:hAnsi="Consolas"/>
                  <w:sz w:val="14"/>
                </w:rPr>
                <w:fldChar w:fldCharType="end"/>
              </w:r>
              <w:r>
                <w:rPr>
                  <w:rFonts w:ascii="Consolas" w:hAnsi="Consolas"/>
                  <w:sz w:val="14"/>
                </w:rPr>
                <w:t>=1</w:t>
              </w:r>
            </w:ins>
          </w:p>
        </w:tc>
        <w:tc>
          <w:tcPr>
            <w:tcW w:w="3780" w:type="dxa"/>
          </w:tcPr>
          <w:p w14:paraId="14FA809D" w14:textId="77777777" w:rsidR="00C95438" w:rsidRPr="00C1437E" w:rsidRDefault="00C95438" w:rsidP="00925CE7">
            <w:pPr>
              <w:rPr>
                <w:ins w:id="547" w:author="Himanshu Seth - I21391" w:date="2022-06-17T11:25:00Z"/>
                <w:sz w:val="14"/>
              </w:rPr>
            </w:pPr>
            <w:ins w:id="548" w:author="Himanshu Seth - I21391" w:date="2022-06-17T11:25:00Z">
              <w:r>
                <w:rPr>
                  <w:sz w:val="14"/>
                </w:rPr>
                <w:t>Connect to AP</w:t>
              </w:r>
            </w:ins>
          </w:p>
        </w:tc>
      </w:tr>
      <w:tr w:rsidR="00C95438" w:rsidRPr="00C1437E" w14:paraId="0B4AA17D" w14:textId="77777777" w:rsidTr="00925CE7">
        <w:trPr>
          <w:cantSplit/>
          <w:ins w:id="549" w:author="Himanshu Seth - I21391" w:date="2022-06-17T11:25:00Z"/>
        </w:trPr>
        <w:tc>
          <w:tcPr>
            <w:tcW w:w="4860" w:type="dxa"/>
          </w:tcPr>
          <w:p w14:paraId="41983F50" w14:textId="77777777" w:rsidR="00C95438" w:rsidRPr="00C1437E" w:rsidRDefault="00C95438" w:rsidP="00925CE7">
            <w:pPr>
              <w:rPr>
                <w:ins w:id="550" w:author="Himanshu Seth - I21391" w:date="2022-06-17T11:25:00Z"/>
                <w:rFonts w:ascii="Consolas" w:hAnsi="Consolas"/>
                <w:sz w:val="14"/>
              </w:rPr>
            </w:pPr>
            <w:ins w:id="551" w:author="Himanshu Seth - I21391" w:date="2022-06-17T11:25:00Z">
              <w:r>
                <w:rPr>
                  <w:rFonts w:ascii="Consolas" w:hAnsi="Consolas"/>
                  <w:sz w:val="14"/>
                </w:rPr>
                <w:t>OK</w:t>
              </w:r>
            </w:ins>
          </w:p>
        </w:tc>
        <w:tc>
          <w:tcPr>
            <w:tcW w:w="3780" w:type="dxa"/>
          </w:tcPr>
          <w:p w14:paraId="08C1BBB4" w14:textId="77777777" w:rsidR="00C95438" w:rsidRPr="00C1437E" w:rsidRDefault="00C95438" w:rsidP="00925CE7">
            <w:pPr>
              <w:rPr>
                <w:ins w:id="552" w:author="Himanshu Seth - I21391" w:date="2022-06-17T11:25:00Z"/>
                <w:sz w:val="14"/>
              </w:rPr>
            </w:pPr>
          </w:p>
        </w:tc>
      </w:tr>
      <w:tr w:rsidR="00C95438" w:rsidRPr="00C1437E" w14:paraId="2FBD3625" w14:textId="77777777" w:rsidTr="00925CE7">
        <w:trPr>
          <w:cantSplit/>
          <w:ins w:id="553" w:author="Himanshu Seth - I21391" w:date="2022-06-17T11:25:00Z"/>
        </w:trPr>
        <w:tc>
          <w:tcPr>
            <w:tcW w:w="4860" w:type="dxa"/>
          </w:tcPr>
          <w:p w14:paraId="4921FB9F" w14:textId="77777777" w:rsidR="00C95438" w:rsidRDefault="00C95438" w:rsidP="00925CE7">
            <w:pPr>
              <w:rPr>
                <w:ins w:id="554" w:author="Himanshu Seth - I21391" w:date="2022-06-17T11:25:00Z"/>
                <w:rFonts w:ascii="Consolas" w:hAnsi="Consolas"/>
                <w:sz w:val="14"/>
              </w:rPr>
            </w:pPr>
          </w:p>
        </w:tc>
        <w:tc>
          <w:tcPr>
            <w:tcW w:w="3780" w:type="dxa"/>
          </w:tcPr>
          <w:p w14:paraId="37BED9FB" w14:textId="77777777" w:rsidR="00C95438" w:rsidRPr="00C1437E" w:rsidRDefault="00C95438" w:rsidP="00925CE7">
            <w:pPr>
              <w:rPr>
                <w:ins w:id="555" w:author="Himanshu Seth - I21391" w:date="2022-06-17T11:25:00Z"/>
                <w:sz w:val="14"/>
              </w:rPr>
            </w:pPr>
          </w:p>
        </w:tc>
      </w:tr>
      <w:tr w:rsidR="00C95438" w:rsidRPr="00C1437E" w14:paraId="562AEC82" w14:textId="77777777" w:rsidTr="00925CE7">
        <w:trPr>
          <w:cantSplit/>
          <w:ins w:id="556" w:author="Himanshu Seth - I21391" w:date="2022-06-17T11:25:00Z"/>
        </w:trPr>
        <w:tc>
          <w:tcPr>
            <w:tcW w:w="4860" w:type="dxa"/>
          </w:tcPr>
          <w:p w14:paraId="08D2F99E" w14:textId="77777777" w:rsidR="00C95438" w:rsidRDefault="00C95438" w:rsidP="00925CE7">
            <w:pPr>
              <w:rPr>
                <w:ins w:id="557" w:author="Himanshu Seth - I21391" w:date="2022-06-17T11:25:00Z"/>
                <w:rFonts w:ascii="Consolas" w:hAnsi="Consolas"/>
                <w:sz w:val="14"/>
              </w:rPr>
            </w:pPr>
            <w:ins w:id="558" w:author="Himanshu Seth - I21391" w:date="2022-06-17T11:25:00Z">
              <w:r>
                <w:rPr>
                  <w:rFonts w:ascii="Consolas" w:hAnsi="Consolas"/>
                  <w:sz w:val="14"/>
                </w:rPr>
                <w:fldChar w:fldCharType="begin"/>
              </w:r>
              <w:r>
                <w:rPr>
                  <w:rFonts w:ascii="Consolas" w:hAnsi="Consolas"/>
                  <w:sz w:val="14"/>
                </w:rPr>
                <w:instrText xml:space="preserve"> DOCPROPERTY  taga_station_connected_to_ap  \* MERGEFORMAT </w:instrText>
              </w:r>
              <w:r>
                <w:rPr>
                  <w:rFonts w:ascii="Consolas" w:hAnsi="Consolas"/>
                  <w:sz w:val="14"/>
                </w:rPr>
                <w:fldChar w:fldCharType="separate"/>
              </w:r>
              <w:r>
                <w:rPr>
                  <w:rFonts w:ascii="Consolas" w:hAnsi="Consolas"/>
                  <w:sz w:val="14"/>
                </w:rPr>
                <w:t>+WSTALU</w:t>
              </w:r>
              <w:r>
                <w:rPr>
                  <w:rFonts w:ascii="Consolas" w:hAnsi="Consolas"/>
                  <w:sz w:val="14"/>
                </w:rPr>
                <w:fldChar w:fldCharType="end"/>
              </w:r>
              <w:r>
                <w:rPr>
                  <w:rFonts w:ascii="Consolas" w:hAnsi="Consolas"/>
                  <w:sz w:val="14"/>
                </w:rPr>
                <w:t>:1,</w:t>
              </w:r>
              <w:r w:rsidRPr="00953217">
                <w:rPr>
                  <w:rFonts w:ascii="Consolas" w:hAnsi="Consolas"/>
                  <w:sz w:val="14"/>
                </w:rPr>
                <w:t>"</w:t>
              </w:r>
              <w:r>
                <w:rPr>
                  <w:rFonts w:ascii="Consolas" w:hAnsi="Consolas"/>
                  <w:sz w:val="14"/>
                </w:rPr>
                <w:t>00:01:02:03:04:05</w:t>
              </w:r>
              <w:r w:rsidRPr="00953217">
                <w:rPr>
                  <w:rFonts w:ascii="Consolas" w:hAnsi="Consolas"/>
                  <w:sz w:val="14"/>
                </w:rPr>
                <w:t>"</w:t>
              </w:r>
              <w:r>
                <w:rPr>
                  <w:rFonts w:ascii="Consolas" w:hAnsi="Consolas"/>
                  <w:sz w:val="14"/>
                </w:rPr>
                <w:t>,6</w:t>
              </w:r>
            </w:ins>
          </w:p>
        </w:tc>
        <w:tc>
          <w:tcPr>
            <w:tcW w:w="3780" w:type="dxa"/>
          </w:tcPr>
          <w:p w14:paraId="20BEE383" w14:textId="77777777" w:rsidR="00C95438" w:rsidRPr="00C1437E" w:rsidRDefault="00C95438" w:rsidP="00925CE7">
            <w:pPr>
              <w:rPr>
                <w:ins w:id="559" w:author="Himanshu Seth - I21391" w:date="2022-06-17T11:25:00Z"/>
                <w:sz w:val="14"/>
              </w:rPr>
            </w:pPr>
            <w:ins w:id="560" w:author="Himanshu Seth - I21391" w:date="2022-06-17T11:25:00Z">
              <w:r>
                <w:rPr>
                  <w:sz w:val="14"/>
                </w:rPr>
                <w:t>Link up: connected on channel 6</w:t>
              </w:r>
            </w:ins>
          </w:p>
        </w:tc>
      </w:tr>
      <w:tr w:rsidR="00C95438" w:rsidRPr="00C1437E" w14:paraId="068727BC" w14:textId="77777777" w:rsidTr="00925CE7">
        <w:trPr>
          <w:cantSplit/>
          <w:ins w:id="561" w:author="Himanshu Seth - I21391" w:date="2022-06-17T11:25:00Z"/>
        </w:trPr>
        <w:tc>
          <w:tcPr>
            <w:tcW w:w="4860" w:type="dxa"/>
          </w:tcPr>
          <w:p w14:paraId="47C021D9" w14:textId="77777777" w:rsidR="00C95438" w:rsidRDefault="00C95438" w:rsidP="00925CE7">
            <w:pPr>
              <w:rPr>
                <w:ins w:id="562" w:author="Himanshu Seth - I21391" w:date="2022-06-17T11:25:00Z"/>
                <w:rFonts w:ascii="Consolas" w:hAnsi="Consolas"/>
                <w:sz w:val="14"/>
              </w:rPr>
            </w:pPr>
            <w:ins w:id="563" w:author="Himanshu Seth - I21391" w:date="2022-06-17T11:25:00Z">
              <w:r>
                <w:rPr>
                  <w:rFonts w:ascii="Consolas" w:hAnsi="Consolas"/>
                  <w:sz w:val="14"/>
                </w:rPr>
                <w:fldChar w:fldCharType="begin"/>
              </w:r>
              <w:r>
                <w:rPr>
                  <w:rFonts w:ascii="Consolas" w:hAnsi="Consolas"/>
                  <w:sz w:val="14"/>
                </w:rPr>
                <w:instrText xml:space="preserve"> DOCPROPERTY  taga_sta_auto_ip  \* MERGEFORMAT </w:instrText>
              </w:r>
              <w:r>
                <w:rPr>
                  <w:rFonts w:ascii="Consolas" w:hAnsi="Consolas"/>
                  <w:sz w:val="14"/>
                </w:rPr>
                <w:fldChar w:fldCharType="separate"/>
              </w:r>
              <w:r>
                <w:rPr>
                  <w:rFonts w:ascii="Consolas" w:hAnsi="Consolas"/>
                  <w:sz w:val="14"/>
                </w:rPr>
                <w:t>+WSTAAIP</w:t>
              </w:r>
              <w:r>
                <w:rPr>
                  <w:rFonts w:ascii="Consolas" w:hAnsi="Consolas"/>
                  <w:sz w:val="14"/>
                </w:rPr>
                <w:fldChar w:fldCharType="end"/>
              </w:r>
              <w:r>
                <w:rPr>
                  <w:rFonts w:ascii="Consolas" w:hAnsi="Consolas"/>
                  <w:sz w:val="14"/>
                </w:rPr>
                <w:t>:1,</w:t>
              </w:r>
              <w:r w:rsidRPr="00953217">
                <w:rPr>
                  <w:rFonts w:ascii="Consolas" w:hAnsi="Consolas"/>
                  <w:sz w:val="14"/>
                </w:rPr>
                <w:t>"</w:t>
              </w:r>
              <w:r>
                <w:rPr>
                  <w:rFonts w:ascii="Consolas" w:hAnsi="Consolas"/>
                  <w:sz w:val="14"/>
                </w:rPr>
                <w:t>19.168.0.20</w:t>
              </w:r>
              <w:r w:rsidRPr="00953217">
                <w:rPr>
                  <w:rFonts w:ascii="Consolas" w:hAnsi="Consolas"/>
                  <w:sz w:val="14"/>
                </w:rPr>
                <w:t>"</w:t>
              </w:r>
            </w:ins>
          </w:p>
        </w:tc>
        <w:tc>
          <w:tcPr>
            <w:tcW w:w="3780" w:type="dxa"/>
          </w:tcPr>
          <w:p w14:paraId="30DF6DE1" w14:textId="77777777" w:rsidR="00C95438" w:rsidRPr="00C1437E" w:rsidRDefault="00C95438" w:rsidP="00925CE7">
            <w:pPr>
              <w:rPr>
                <w:ins w:id="564" w:author="Himanshu Seth - I21391" w:date="2022-06-17T11:25:00Z"/>
                <w:sz w:val="14"/>
              </w:rPr>
            </w:pPr>
            <w:ins w:id="565" w:author="Himanshu Seth - I21391" w:date="2022-06-17T11:25:00Z">
              <w:r>
                <w:rPr>
                  <w:sz w:val="14"/>
                </w:rPr>
                <w:t>IP address received via auto configuration (DHCP/SLAAC)</w:t>
              </w:r>
            </w:ins>
          </w:p>
        </w:tc>
      </w:tr>
      <w:tr w:rsidR="00C95438" w:rsidRPr="00C1437E" w14:paraId="1ABCC8CA" w14:textId="77777777" w:rsidTr="00925CE7">
        <w:trPr>
          <w:cantSplit/>
          <w:ins w:id="566" w:author="Himanshu Seth - I21391" w:date="2022-06-17T11:25:00Z"/>
        </w:trPr>
        <w:tc>
          <w:tcPr>
            <w:tcW w:w="4860" w:type="dxa"/>
          </w:tcPr>
          <w:p w14:paraId="0A0C065B" w14:textId="77777777" w:rsidR="00C95438" w:rsidRDefault="00C95438" w:rsidP="00925CE7">
            <w:pPr>
              <w:rPr>
                <w:ins w:id="567" w:author="Himanshu Seth - I21391" w:date="2022-06-17T11:25:00Z"/>
                <w:rFonts w:ascii="Consolas" w:hAnsi="Consolas"/>
                <w:sz w:val="14"/>
              </w:rPr>
            </w:pPr>
          </w:p>
        </w:tc>
        <w:tc>
          <w:tcPr>
            <w:tcW w:w="3780" w:type="dxa"/>
          </w:tcPr>
          <w:p w14:paraId="0A5C873C" w14:textId="77777777" w:rsidR="00C95438" w:rsidRPr="00C1437E" w:rsidRDefault="00C95438" w:rsidP="00925CE7">
            <w:pPr>
              <w:rPr>
                <w:ins w:id="568" w:author="Himanshu Seth - I21391" w:date="2022-06-17T11:25:00Z"/>
                <w:sz w:val="14"/>
              </w:rPr>
            </w:pPr>
          </w:p>
        </w:tc>
      </w:tr>
      <w:tr w:rsidR="00C95438" w:rsidRPr="00C1437E" w14:paraId="6B6DEAD4" w14:textId="77777777" w:rsidTr="00925CE7">
        <w:trPr>
          <w:cantSplit/>
          <w:ins w:id="569" w:author="Himanshu Seth - I21391" w:date="2022-06-17T11:25:00Z"/>
        </w:trPr>
        <w:tc>
          <w:tcPr>
            <w:tcW w:w="4860" w:type="dxa"/>
          </w:tcPr>
          <w:p w14:paraId="576FA581" w14:textId="77777777" w:rsidR="00C95438" w:rsidRDefault="00C95438" w:rsidP="00925CE7">
            <w:pPr>
              <w:rPr>
                <w:ins w:id="570" w:author="Himanshu Seth - I21391" w:date="2022-06-17T11:25:00Z"/>
                <w:rFonts w:ascii="Consolas" w:hAnsi="Consolas"/>
                <w:sz w:val="14"/>
              </w:rPr>
            </w:pPr>
            <w:ins w:id="571" w:author="Himanshu Seth - I21391" w:date="2022-06-17T11:25:00Z">
              <w:r>
                <w:rPr>
                  <w:rFonts w:ascii="Consolas" w:hAnsi="Consolas"/>
                  <w:sz w:val="14"/>
                </w:rPr>
                <w:t>AT</w:t>
              </w:r>
              <w:r>
                <w:rPr>
                  <w:rFonts w:ascii="Consolas" w:hAnsi="Consolas"/>
                  <w:sz w:val="14"/>
                </w:rPr>
                <w:fldChar w:fldCharType="begin"/>
              </w:r>
              <w:r>
                <w:rPr>
                  <w:rFonts w:ascii="Consolas" w:hAnsi="Consolas"/>
                  <w:sz w:val="14"/>
                </w:rPr>
                <w:instrText xml:space="preserve"> DOCPROPERTY  tagc_sta_enable  \* MERGEFORMAT </w:instrText>
              </w:r>
              <w:r>
                <w:rPr>
                  <w:rFonts w:ascii="Consolas" w:hAnsi="Consolas"/>
                  <w:sz w:val="14"/>
                </w:rPr>
                <w:fldChar w:fldCharType="separate"/>
              </w:r>
              <w:r>
                <w:rPr>
                  <w:rFonts w:ascii="Consolas" w:hAnsi="Consolas"/>
                  <w:sz w:val="14"/>
                </w:rPr>
                <w:t>+WSTA</w:t>
              </w:r>
              <w:r>
                <w:rPr>
                  <w:rFonts w:ascii="Consolas" w:hAnsi="Consolas"/>
                  <w:sz w:val="14"/>
                </w:rPr>
                <w:fldChar w:fldCharType="end"/>
              </w:r>
            </w:ins>
          </w:p>
        </w:tc>
        <w:tc>
          <w:tcPr>
            <w:tcW w:w="3780" w:type="dxa"/>
          </w:tcPr>
          <w:p w14:paraId="712D2193" w14:textId="77777777" w:rsidR="00C95438" w:rsidRPr="00C1437E" w:rsidRDefault="00C95438" w:rsidP="00925CE7">
            <w:pPr>
              <w:rPr>
                <w:ins w:id="572" w:author="Himanshu Seth - I21391" w:date="2022-06-17T11:25:00Z"/>
                <w:sz w:val="14"/>
              </w:rPr>
            </w:pPr>
          </w:p>
        </w:tc>
      </w:tr>
      <w:tr w:rsidR="00C95438" w:rsidRPr="00C1437E" w14:paraId="726AEEB6" w14:textId="77777777" w:rsidTr="00925CE7">
        <w:trPr>
          <w:cantSplit/>
          <w:ins w:id="573" w:author="Himanshu Seth - I21391" w:date="2022-06-17T11:25:00Z"/>
        </w:trPr>
        <w:tc>
          <w:tcPr>
            <w:tcW w:w="4860" w:type="dxa"/>
          </w:tcPr>
          <w:p w14:paraId="72D6AC8A" w14:textId="77777777" w:rsidR="00C95438" w:rsidRDefault="00C95438" w:rsidP="00925CE7">
            <w:pPr>
              <w:rPr>
                <w:ins w:id="574" w:author="Himanshu Seth - I21391" w:date="2022-06-17T11:25:00Z"/>
                <w:rFonts w:ascii="Consolas" w:hAnsi="Consolas"/>
                <w:sz w:val="14"/>
              </w:rPr>
            </w:pPr>
            <w:ins w:id="575" w:author="Himanshu Seth - I21391" w:date="2022-06-17T11:25:00Z">
              <w:r>
                <w:rPr>
                  <w:rFonts w:ascii="Consolas" w:hAnsi="Consolas"/>
                  <w:sz w:val="14"/>
                </w:rPr>
                <w:fldChar w:fldCharType="begin"/>
              </w:r>
              <w:r>
                <w:rPr>
                  <w:rFonts w:ascii="Consolas" w:hAnsi="Consolas"/>
                  <w:sz w:val="14"/>
                </w:rPr>
                <w:instrText xml:space="preserve"> DOCPROPERTY  tagc_sta_enable  \* MERGEFORMAT </w:instrText>
              </w:r>
              <w:r>
                <w:rPr>
                  <w:rFonts w:ascii="Consolas" w:hAnsi="Consolas"/>
                  <w:sz w:val="14"/>
                </w:rPr>
                <w:fldChar w:fldCharType="separate"/>
              </w:r>
              <w:r>
                <w:rPr>
                  <w:rFonts w:ascii="Consolas" w:hAnsi="Consolas"/>
                  <w:sz w:val="14"/>
                </w:rPr>
                <w:t>+WSTA</w:t>
              </w:r>
              <w:r>
                <w:rPr>
                  <w:rFonts w:ascii="Consolas" w:hAnsi="Consolas"/>
                  <w:sz w:val="14"/>
                </w:rPr>
                <w:fldChar w:fldCharType="end"/>
              </w:r>
              <w:r>
                <w:rPr>
                  <w:rFonts w:ascii="Consolas" w:hAnsi="Consolas"/>
                  <w:sz w:val="14"/>
                </w:rPr>
                <w:t>:1,1,</w:t>
              </w:r>
              <w:r w:rsidRPr="00953217">
                <w:rPr>
                  <w:rFonts w:ascii="Consolas" w:hAnsi="Consolas"/>
                  <w:sz w:val="14"/>
                </w:rPr>
                <w:t>"</w:t>
              </w:r>
              <w:r>
                <w:rPr>
                  <w:rFonts w:ascii="Consolas" w:hAnsi="Consolas"/>
                  <w:sz w:val="14"/>
                </w:rPr>
                <w:t>MyAP</w:t>
              </w:r>
              <w:r w:rsidRPr="00953217">
                <w:rPr>
                  <w:rFonts w:ascii="Consolas" w:hAnsi="Consolas"/>
                  <w:sz w:val="14"/>
                </w:rPr>
                <w:t>"</w:t>
              </w:r>
              <w:r>
                <w:rPr>
                  <w:rFonts w:ascii="Consolas" w:hAnsi="Consolas"/>
                  <w:sz w:val="14"/>
                </w:rPr>
                <w:t>,-50,0</w:t>
              </w:r>
            </w:ins>
          </w:p>
        </w:tc>
        <w:tc>
          <w:tcPr>
            <w:tcW w:w="3780" w:type="dxa"/>
          </w:tcPr>
          <w:p w14:paraId="30A62F22" w14:textId="77777777" w:rsidR="00C95438" w:rsidRPr="00C1437E" w:rsidRDefault="00C95438" w:rsidP="00925CE7">
            <w:pPr>
              <w:rPr>
                <w:ins w:id="576" w:author="Himanshu Seth - I21391" w:date="2022-06-17T11:25:00Z"/>
                <w:sz w:val="14"/>
              </w:rPr>
            </w:pPr>
          </w:p>
        </w:tc>
      </w:tr>
      <w:tr w:rsidR="00C95438" w:rsidRPr="00C1437E" w14:paraId="644D6077" w14:textId="77777777" w:rsidTr="00925CE7">
        <w:trPr>
          <w:cantSplit/>
          <w:ins w:id="577" w:author="Himanshu Seth - I21391" w:date="2022-06-17T11:25:00Z"/>
        </w:trPr>
        <w:tc>
          <w:tcPr>
            <w:tcW w:w="4860" w:type="dxa"/>
          </w:tcPr>
          <w:p w14:paraId="0B54A146" w14:textId="77777777" w:rsidR="00C95438" w:rsidRDefault="00C95438" w:rsidP="00925CE7">
            <w:pPr>
              <w:rPr>
                <w:ins w:id="578" w:author="Himanshu Seth - I21391" w:date="2022-06-17T11:25:00Z"/>
                <w:rFonts w:ascii="Consolas" w:hAnsi="Consolas"/>
                <w:sz w:val="14"/>
              </w:rPr>
            </w:pPr>
            <w:ins w:id="579" w:author="Himanshu Seth - I21391" w:date="2022-06-17T11:25:00Z">
              <w:r>
                <w:rPr>
                  <w:rFonts w:ascii="Consolas" w:hAnsi="Consolas"/>
                  <w:sz w:val="14"/>
                </w:rPr>
                <w:t>OK</w:t>
              </w:r>
            </w:ins>
          </w:p>
        </w:tc>
        <w:tc>
          <w:tcPr>
            <w:tcW w:w="3780" w:type="dxa"/>
          </w:tcPr>
          <w:p w14:paraId="48BBB64C" w14:textId="77777777" w:rsidR="00C95438" w:rsidRPr="00C1437E" w:rsidRDefault="00C95438" w:rsidP="00925CE7">
            <w:pPr>
              <w:rPr>
                <w:ins w:id="580" w:author="Himanshu Seth - I21391" w:date="2022-06-17T11:25:00Z"/>
                <w:sz w:val="14"/>
              </w:rPr>
            </w:pPr>
          </w:p>
        </w:tc>
      </w:tr>
      <w:tr w:rsidR="00C95438" w:rsidRPr="00C1437E" w14:paraId="5BE3DA6E" w14:textId="77777777" w:rsidTr="00925CE7">
        <w:trPr>
          <w:cantSplit/>
          <w:ins w:id="581" w:author="Himanshu Seth - I21391" w:date="2022-06-17T11:25:00Z"/>
        </w:trPr>
        <w:tc>
          <w:tcPr>
            <w:tcW w:w="4860" w:type="dxa"/>
          </w:tcPr>
          <w:p w14:paraId="077AB3CA" w14:textId="77777777" w:rsidR="00C95438" w:rsidRDefault="00C95438" w:rsidP="00925CE7">
            <w:pPr>
              <w:rPr>
                <w:ins w:id="582" w:author="Himanshu Seth - I21391" w:date="2022-06-17T11:25:00Z"/>
                <w:rFonts w:ascii="Consolas" w:hAnsi="Consolas"/>
                <w:sz w:val="14"/>
              </w:rPr>
            </w:pPr>
          </w:p>
        </w:tc>
        <w:tc>
          <w:tcPr>
            <w:tcW w:w="3780" w:type="dxa"/>
          </w:tcPr>
          <w:p w14:paraId="094FF7D8" w14:textId="77777777" w:rsidR="00C95438" w:rsidRPr="00C1437E" w:rsidRDefault="00C95438" w:rsidP="00925CE7">
            <w:pPr>
              <w:rPr>
                <w:ins w:id="583" w:author="Himanshu Seth - I21391" w:date="2022-06-17T11:25:00Z"/>
                <w:sz w:val="14"/>
              </w:rPr>
            </w:pPr>
          </w:p>
        </w:tc>
      </w:tr>
      <w:tr w:rsidR="00C95438" w:rsidRPr="00C1437E" w14:paraId="2EDBB0D3" w14:textId="77777777" w:rsidTr="00925CE7">
        <w:trPr>
          <w:cantSplit/>
          <w:ins w:id="584" w:author="Himanshu Seth - I21391" w:date="2022-06-17T11:25:00Z"/>
        </w:trPr>
        <w:tc>
          <w:tcPr>
            <w:tcW w:w="4860" w:type="dxa"/>
          </w:tcPr>
          <w:p w14:paraId="4F3F9A4F" w14:textId="77777777" w:rsidR="00C95438" w:rsidRDefault="00C95438" w:rsidP="00925CE7">
            <w:pPr>
              <w:rPr>
                <w:ins w:id="585" w:author="Himanshu Seth - I21391" w:date="2022-06-17T11:25:00Z"/>
                <w:rFonts w:ascii="Consolas" w:hAnsi="Consolas"/>
                <w:sz w:val="14"/>
              </w:rPr>
            </w:pPr>
            <w:ins w:id="586" w:author="Himanshu Seth - I21391" w:date="2022-06-17T11:25:00Z">
              <w:r>
                <w:rPr>
                  <w:rFonts w:ascii="Consolas" w:hAnsi="Consolas"/>
                  <w:sz w:val="14"/>
                </w:rPr>
                <w:fldChar w:fldCharType="begin"/>
              </w:r>
              <w:r>
                <w:rPr>
                  <w:rFonts w:ascii="Consolas" w:hAnsi="Consolas"/>
                  <w:sz w:val="14"/>
                </w:rPr>
                <w:instrText xml:space="preserve"> DOCPROPERTY  taga_sta_lost_connection_to_ap  \* MERGEFORMAT </w:instrText>
              </w:r>
              <w:r>
                <w:rPr>
                  <w:rFonts w:ascii="Consolas" w:hAnsi="Consolas"/>
                  <w:sz w:val="14"/>
                </w:rPr>
                <w:fldChar w:fldCharType="separate"/>
              </w:r>
              <w:r>
                <w:rPr>
                  <w:rFonts w:ascii="Consolas" w:hAnsi="Consolas"/>
                  <w:sz w:val="14"/>
                </w:rPr>
                <w:t>+WSTALD</w:t>
              </w:r>
              <w:r>
                <w:rPr>
                  <w:rFonts w:ascii="Consolas" w:hAnsi="Consolas"/>
                  <w:sz w:val="14"/>
                </w:rPr>
                <w:fldChar w:fldCharType="end"/>
              </w:r>
            </w:ins>
          </w:p>
        </w:tc>
        <w:tc>
          <w:tcPr>
            <w:tcW w:w="3780" w:type="dxa"/>
          </w:tcPr>
          <w:p w14:paraId="560F9533" w14:textId="77777777" w:rsidR="00C95438" w:rsidRPr="00C1437E" w:rsidRDefault="00C95438" w:rsidP="00925CE7">
            <w:pPr>
              <w:rPr>
                <w:ins w:id="587" w:author="Himanshu Seth - I21391" w:date="2022-06-17T11:25:00Z"/>
                <w:sz w:val="14"/>
              </w:rPr>
            </w:pPr>
            <w:ins w:id="588" w:author="Himanshu Seth - I21391" w:date="2022-06-17T11:25:00Z">
              <w:r>
                <w:rPr>
                  <w:sz w:val="14"/>
                </w:rPr>
                <w:t>Link down</w:t>
              </w:r>
            </w:ins>
          </w:p>
        </w:tc>
      </w:tr>
    </w:tbl>
    <w:p w14:paraId="3D1B6CB0" w14:textId="77777777" w:rsidR="00C95438" w:rsidRDefault="00C95438" w:rsidP="00C95438">
      <w:pPr>
        <w:pStyle w:val="Heading2"/>
        <w:rPr>
          <w:ins w:id="589" w:author="Himanshu Seth - I21391" w:date="2022-06-17T11:25:00Z"/>
        </w:rPr>
      </w:pPr>
    </w:p>
    <w:p w14:paraId="60257434" w14:textId="77777777" w:rsidR="00C95438" w:rsidRDefault="00C95438" w:rsidP="00C95438">
      <w:pPr>
        <w:rPr>
          <w:ins w:id="590" w:author="Himanshu Seth - I21391" w:date="2022-06-17T11:25:00Z"/>
          <w:rFonts w:asciiTheme="majorHAnsi" w:eastAsiaTheme="majorEastAsia" w:hAnsiTheme="majorHAnsi" w:cstheme="majorBidi"/>
          <w:color w:val="2F5496" w:themeColor="accent1" w:themeShade="BF"/>
          <w:sz w:val="26"/>
          <w:szCs w:val="26"/>
        </w:rPr>
      </w:pPr>
      <w:ins w:id="591" w:author="Himanshu Seth - I21391" w:date="2022-06-17T11:25:00Z">
        <w:r>
          <w:br w:type="page"/>
        </w:r>
      </w:ins>
    </w:p>
    <w:p w14:paraId="17E7C7AF" w14:textId="77777777" w:rsidR="00C95438" w:rsidRDefault="00C95438" w:rsidP="00C95438">
      <w:pPr>
        <w:pStyle w:val="Heading2"/>
        <w:rPr>
          <w:ins w:id="592" w:author="Himanshu Seth - I21391" w:date="2022-06-17T11:25:00Z"/>
        </w:rPr>
      </w:pPr>
      <w:ins w:id="593" w:author="Himanshu Seth - I21391" w:date="2022-06-17T11:25:00Z">
        <w:r>
          <w:lastRenderedPageBreak/>
          <w:t>Wi-Fi Hotspot (AP) Configuration +WAPC</w:t>
        </w:r>
      </w:ins>
    </w:p>
    <w:p w14:paraId="31E4416B" w14:textId="77777777" w:rsidR="00C95438" w:rsidRDefault="00C95438" w:rsidP="00C95438">
      <w:pPr>
        <w:pStyle w:val="Heading3"/>
        <w:rPr>
          <w:ins w:id="594" w:author="Himanshu Seth - I21391" w:date="2022-06-17T11:25:00Z"/>
        </w:rPr>
      </w:pPr>
      <w:ins w:id="595" w:author="Himanshu Seth - I21391" w:date="2022-06-17T11:25:00Z">
        <w:r w:rsidRPr="000D228C">
          <w:t>Description</w:t>
        </w:r>
      </w:ins>
    </w:p>
    <w:p w14:paraId="1CAE6C3B" w14:textId="77777777" w:rsidR="00C95438" w:rsidRDefault="00C95438" w:rsidP="00C95438">
      <w:pPr>
        <w:ind w:left="720"/>
        <w:jc w:val="both"/>
        <w:rPr>
          <w:ins w:id="596" w:author="Himanshu Seth - I21391" w:date="2022-06-17T11:25:00Z"/>
        </w:rPr>
      </w:pPr>
      <w:ins w:id="597" w:author="Himanshu Seth - I21391" w:date="2022-06-17T11:25:00Z">
        <w:r>
          <w:t xml:space="preserve">This command is used to read or set the DCE’s hotspot access point configuration. </w:t>
        </w:r>
      </w:ins>
    </w:p>
    <w:p w14:paraId="6A7ADC69" w14:textId="77777777" w:rsidR="00C95438" w:rsidRDefault="00C95438" w:rsidP="00C95438">
      <w:pPr>
        <w:pStyle w:val="Heading3"/>
        <w:rPr>
          <w:ins w:id="598" w:author="Himanshu Seth - I21391" w:date="2022-06-17T11:25:00Z"/>
        </w:rPr>
      </w:pPr>
      <w:ins w:id="599" w:author="Himanshu Seth - I21391" w:date="2022-06-17T11:25:00Z">
        <w:r>
          <w:t>Command Syntax</w:t>
        </w:r>
      </w:ins>
    </w:p>
    <w:tbl>
      <w:tblPr>
        <w:tblStyle w:val="TableGrid"/>
        <w:tblW w:w="0" w:type="auto"/>
        <w:tblInd w:w="607" w:type="dxa"/>
        <w:tblLook w:val="04A0" w:firstRow="1" w:lastRow="0" w:firstColumn="1" w:lastColumn="0" w:noHBand="0" w:noVBand="1"/>
      </w:tblPr>
      <w:tblGrid>
        <w:gridCol w:w="6814"/>
        <w:gridCol w:w="1935"/>
      </w:tblGrid>
      <w:tr w:rsidR="00C95438" w14:paraId="66921058" w14:textId="77777777" w:rsidTr="00925CE7">
        <w:trPr>
          <w:ins w:id="600" w:author="Himanshu Seth - I21391" w:date="2022-06-17T11:25:00Z"/>
        </w:trPr>
        <w:tc>
          <w:tcPr>
            <w:tcW w:w="6814" w:type="dxa"/>
            <w:tcBorders>
              <w:top w:val="single" w:sz="12" w:space="0" w:color="auto"/>
              <w:left w:val="nil"/>
              <w:bottom w:val="single" w:sz="12" w:space="0" w:color="auto"/>
              <w:right w:val="nil"/>
            </w:tcBorders>
          </w:tcPr>
          <w:p w14:paraId="0666A534" w14:textId="77777777" w:rsidR="00C95438" w:rsidRPr="008B020C" w:rsidRDefault="00C95438" w:rsidP="00925CE7">
            <w:pPr>
              <w:rPr>
                <w:ins w:id="601" w:author="Himanshu Seth - I21391" w:date="2022-06-17T11:25:00Z"/>
                <w:rFonts w:cstheme="minorHAnsi"/>
              </w:rPr>
            </w:pPr>
            <w:ins w:id="602" w:author="Himanshu Seth - I21391" w:date="2022-06-17T11:25:00Z">
              <w:r w:rsidRPr="008B020C">
                <w:rPr>
                  <w:rFonts w:cstheme="minorHAnsi"/>
                </w:rPr>
                <w:t>Command</w:t>
              </w:r>
            </w:ins>
          </w:p>
        </w:tc>
        <w:tc>
          <w:tcPr>
            <w:tcW w:w="1935" w:type="dxa"/>
            <w:tcBorders>
              <w:top w:val="single" w:sz="12" w:space="0" w:color="auto"/>
              <w:left w:val="nil"/>
              <w:bottom w:val="single" w:sz="12" w:space="0" w:color="auto"/>
              <w:right w:val="nil"/>
            </w:tcBorders>
          </w:tcPr>
          <w:p w14:paraId="2ADC7570" w14:textId="77777777" w:rsidR="00C95438" w:rsidRPr="008B020C" w:rsidRDefault="00C95438" w:rsidP="00925CE7">
            <w:pPr>
              <w:rPr>
                <w:ins w:id="603" w:author="Himanshu Seth - I21391" w:date="2022-06-17T11:25:00Z"/>
                <w:rFonts w:cstheme="minorHAnsi"/>
              </w:rPr>
            </w:pPr>
            <w:ins w:id="604" w:author="Himanshu Seth - I21391" w:date="2022-06-17T11:25:00Z">
              <w:r w:rsidRPr="008B020C">
                <w:rPr>
                  <w:rFonts w:cstheme="minorHAnsi"/>
                </w:rPr>
                <w:t>Description</w:t>
              </w:r>
            </w:ins>
          </w:p>
        </w:tc>
      </w:tr>
      <w:tr w:rsidR="00C95438" w14:paraId="52BE3154" w14:textId="77777777" w:rsidTr="00925CE7">
        <w:trPr>
          <w:ins w:id="605" w:author="Himanshu Seth - I21391" w:date="2022-06-17T11:25:00Z"/>
        </w:trPr>
        <w:tc>
          <w:tcPr>
            <w:tcW w:w="6814" w:type="dxa"/>
            <w:tcBorders>
              <w:top w:val="single" w:sz="12" w:space="0" w:color="auto"/>
              <w:left w:val="nil"/>
              <w:bottom w:val="single" w:sz="4" w:space="0" w:color="BFBFBF" w:themeColor="background1" w:themeShade="BF"/>
              <w:right w:val="nil"/>
            </w:tcBorders>
          </w:tcPr>
          <w:p w14:paraId="0C89E4D3" w14:textId="77777777" w:rsidR="00C95438" w:rsidRPr="008B020C" w:rsidRDefault="00C95438" w:rsidP="00925CE7">
            <w:pPr>
              <w:rPr>
                <w:ins w:id="606" w:author="Himanshu Seth - I21391" w:date="2022-06-17T11:25:00Z"/>
                <w:rFonts w:ascii="Consolas" w:hAnsi="Consolas"/>
                <w:sz w:val="18"/>
              </w:rPr>
            </w:pPr>
            <w:ins w:id="607" w:author="Himanshu Seth - I21391" w:date="2022-06-17T11:25:00Z">
              <w:r w:rsidRPr="008B020C">
                <w:rPr>
                  <w:rFonts w:ascii="Consolas" w:hAnsi="Consolas"/>
                  <w:sz w:val="18"/>
                </w:rPr>
                <w:t>AT+</w:t>
              </w:r>
              <w:r>
                <w:rPr>
                  <w:rFonts w:ascii="Consolas" w:hAnsi="Consolas"/>
                  <w:sz w:val="18"/>
                </w:rPr>
                <w:t>WAP</w:t>
              </w:r>
              <w:r w:rsidRPr="008B020C">
                <w:rPr>
                  <w:rFonts w:ascii="Consolas" w:hAnsi="Consolas"/>
                  <w:sz w:val="18"/>
                </w:rPr>
                <w:t>C</w:t>
              </w:r>
              <w:r>
                <w:rPr>
                  <w:rFonts w:ascii="Consolas" w:hAnsi="Consolas"/>
                  <w:sz w:val="18"/>
                </w:rPr>
                <w:t>[</w:t>
              </w:r>
              <w:r w:rsidRPr="008B020C">
                <w:rPr>
                  <w:rFonts w:ascii="Consolas" w:hAnsi="Consolas"/>
                  <w:sz w:val="18"/>
                </w:rPr>
                <w:t>=</w:t>
              </w:r>
              <w:r>
                <w:rPr>
                  <w:rFonts w:ascii="Consolas" w:hAnsi="Consolas"/>
                  <w:sz w:val="18"/>
                </w:rPr>
                <w:t>&lt;param_id&gt;]</w:t>
              </w:r>
            </w:ins>
          </w:p>
        </w:tc>
        <w:tc>
          <w:tcPr>
            <w:tcW w:w="1935" w:type="dxa"/>
            <w:tcBorders>
              <w:top w:val="single" w:sz="12" w:space="0" w:color="auto"/>
              <w:left w:val="nil"/>
              <w:bottom w:val="single" w:sz="4" w:space="0" w:color="BFBFBF" w:themeColor="background1" w:themeShade="BF"/>
              <w:right w:val="nil"/>
            </w:tcBorders>
          </w:tcPr>
          <w:p w14:paraId="211C38DD" w14:textId="77777777" w:rsidR="00C95438" w:rsidRPr="00A97982" w:rsidRDefault="00C95438" w:rsidP="00925CE7">
            <w:pPr>
              <w:rPr>
                <w:ins w:id="608" w:author="Himanshu Seth - I21391" w:date="2022-06-17T11:25:00Z"/>
                <w:rFonts w:cstheme="minorHAnsi"/>
                <w:sz w:val="20"/>
              </w:rPr>
            </w:pPr>
            <w:ins w:id="609" w:author="Himanshu Seth - I21391" w:date="2022-06-17T11:25:00Z">
              <w:r w:rsidRPr="00A97982">
                <w:rPr>
                  <w:rFonts w:cstheme="minorHAnsi"/>
                  <w:sz w:val="20"/>
                </w:rPr>
                <w:t>Read config</w:t>
              </w:r>
              <w:r>
                <w:rPr>
                  <w:rFonts w:cstheme="minorHAnsi"/>
                  <w:sz w:val="20"/>
                </w:rPr>
                <w:t>uration</w:t>
              </w:r>
            </w:ins>
          </w:p>
        </w:tc>
      </w:tr>
      <w:tr w:rsidR="00C95438" w14:paraId="615908E3" w14:textId="77777777" w:rsidTr="00925CE7">
        <w:trPr>
          <w:ins w:id="610" w:author="Himanshu Seth - I21391" w:date="2022-06-17T11:25:00Z"/>
        </w:trPr>
        <w:tc>
          <w:tcPr>
            <w:tcW w:w="6814" w:type="dxa"/>
            <w:tcBorders>
              <w:top w:val="single" w:sz="4" w:space="0" w:color="BFBFBF" w:themeColor="background1" w:themeShade="BF"/>
              <w:left w:val="nil"/>
              <w:right w:val="nil"/>
            </w:tcBorders>
          </w:tcPr>
          <w:p w14:paraId="65774273" w14:textId="77777777" w:rsidR="00C95438" w:rsidRPr="008B020C" w:rsidRDefault="00C95438" w:rsidP="00925CE7">
            <w:pPr>
              <w:rPr>
                <w:ins w:id="611" w:author="Himanshu Seth - I21391" w:date="2022-06-17T11:25:00Z"/>
                <w:rFonts w:ascii="Consolas" w:hAnsi="Consolas"/>
                <w:sz w:val="18"/>
              </w:rPr>
            </w:pPr>
            <w:ins w:id="612" w:author="Himanshu Seth - I21391" w:date="2022-06-17T11:25:00Z">
              <w:r w:rsidRPr="008B020C">
                <w:rPr>
                  <w:rFonts w:ascii="Consolas" w:hAnsi="Consolas"/>
                  <w:sz w:val="18"/>
                </w:rPr>
                <w:t>AT+W</w:t>
              </w:r>
              <w:r>
                <w:rPr>
                  <w:rFonts w:ascii="Consolas" w:hAnsi="Consolas"/>
                  <w:sz w:val="18"/>
                </w:rPr>
                <w:t>AP</w:t>
              </w:r>
              <w:r w:rsidRPr="008B020C">
                <w:rPr>
                  <w:rFonts w:ascii="Consolas" w:hAnsi="Consolas"/>
                  <w:sz w:val="18"/>
                </w:rPr>
                <w:t>C=</w:t>
              </w:r>
              <w:r>
                <w:rPr>
                  <w:rFonts w:ascii="Consolas" w:hAnsi="Consolas"/>
                  <w:sz w:val="18"/>
                </w:rPr>
                <w:t>&lt;param_id&gt;,&lt;param_val&gt;</w:t>
              </w:r>
            </w:ins>
          </w:p>
        </w:tc>
        <w:tc>
          <w:tcPr>
            <w:tcW w:w="1935" w:type="dxa"/>
            <w:tcBorders>
              <w:top w:val="single" w:sz="4" w:space="0" w:color="BFBFBF" w:themeColor="background1" w:themeShade="BF"/>
              <w:left w:val="nil"/>
              <w:right w:val="nil"/>
            </w:tcBorders>
          </w:tcPr>
          <w:p w14:paraId="2B3D14F0" w14:textId="77777777" w:rsidR="00C95438" w:rsidRPr="00A97982" w:rsidRDefault="00C95438" w:rsidP="00925CE7">
            <w:pPr>
              <w:rPr>
                <w:ins w:id="613" w:author="Himanshu Seth - I21391" w:date="2022-06-17T11:25:00Z"/>
                <w:rFonts w:cstheme="minorHAnsi"/>
                <w:sz w:val="20"/>
              </w:rPr>
            </w:pPr>
            <w:ins w:id="614" w:author="Himanshu Seth - I21391" w:date="2022-06-17T11:25:00Z">
              <w:r>
                <w:rPr>
                  <w:rFonts w:cstheme="minorHAnsi"/>
                  <w:sz w:val="20"/>
                </w:rPr>
                <w:t>Set configuration</w:t>
              </w:r>
            </w:ins>
          </w:p>
        </w:tc>
      </w:tr>
    </w:tbl>
    <w:p w14:paraId="2FB6D42B" w14:textId="77777777" w:rsidR="00C95438" w:rsidRDefault="00C95438" w:rsidP="00C95438">
      <w:pPr>
        <w:pStyle w:val="Heading3"/>
        <w:rPr>
          <w:ins w:id="615" w:author="Himanshu Seth - I21391" w:date="2022-06-17T11:25:00Z"/>
        </w:rPr>
      </w:pPr>
      <w:ins w:id="616" w:author="Himanshu Seth - I21391" w:date="2022-06-17T11:25:00Z">
        <w:r>
          <w:t>Supported Parameters</w:t>
        </w:r>
      </w:ins>
    </w:p>
    <w:p w14:paraId="13F63816" w14:textId="77777777" w:rsidR="00C95438" w:rsidRPr="001E1A7E" w:rsidRDefault="00C95438" w:rsidP="00C95438">
      <w:pPr>
        <w:ind w:left="720"/>
        <w:rPr>
          <w:ins w:id="617" w:author="Himanshu Seth - I21391" w:date="2022-06-17T11:25:00Z"/>
        </w:rPr>
      </w:pPr>
      <w:ins w:id="618" w:author="Himanshu Seth - I21391" w:date="2022-06-17T11:25:00Z">
        <w:r>
          <w:t>When not configured as an AP these parameters are available for configuration.</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11"/>
        <w:gridCol w:w="2942"/>
        <w:gridCol w:w="862"/>
        <w:gridCol w:w="4569"/>
      </w:tblGrid>
      <w:tr w:rsidR="00E24A51" w:rsidRPr="00870ED6" w14:paraId="5A61093A" w14:textId="77777777" w:rsidTr="00925CE7">
        <w:trPr>
          <w:ins w:id="619" w:author="Himanshu Seth - I21391" w:date="2022-06-17T11:25:00Z"/>
        </w:trPr>
        <w:tc>
          <w:tcPr>
            <w:tcW w:w="411" w:type="dxa"/>
            <w:tcBorders>
              <w:bottom w:val="single" w:sz="12" w:space="0" w:color="auto"/>
            </w:tcBorders>
            <w:vAlign w:val="center"/>
          </w:tcPr>
          <w:p w14:paraId="67D25BE3" w14:textId="77777777" w:rsidR="00C95438" w:rsidRPr="00870ED6" w:rsidRDefault="00C95438" w:rsidP="00925CE7">
            <w:pPr>
              <w:rPr>
                <w:ins w:id="620" w:author="Himanshu Seth - I21391" w:date="2022-06-17T11:25:00Z"/>
                <w:rFonts w:cstheme="minorHAnsi"/>
              </w:rPr>
            </w:pPr>
            <w:ins w:id="621" w:author="Himanshu Seth - I21391" w:date="2022-06-17T11:25:00Z">
              <w:r>
                <w:rPr>
                  <w:rFonts w:cstheme="minorHAnsi"/>
                </w:rPr>
                <w:t>ID</w:t>
              </w:r>
            </w:ins>
          </w:p>
        </w:tc>
        <w:tc>
          <w:tcPr>
            <w:tcW w:w="2942" w:type="dxa"/>
            <w:tcBorders>
              <w:bottom w:val="single" w:sz="12" w:space="0" w:color="auto"/>
            </w:tcBorders>
            <w:vAlign w:val="center"/>
          </w:tcPr>
          <w:p w14:paraId="0C1C00A4" w14:textId="77777777" w:rsidR="00C95438" w:rsidRPr="00870ED6" w:rsidRDefault="00C95438" w:rsidP="00925CE7">
            <w:pPr>
              <w:rPr>
                <w:ins w:id="622" w:author="Himanshu Seth - I21391" w:date="2022-06-17T11:25:00Z"/>
                <w:rFonts w:cstheme="minorHAnsi"/>
              </w:rPr>
            </w:pPr>
            <w:ins w:id="623" w:author="Himanshu Seth - I21391" w:date="2022-06-17T11:25:00Z">
              <w:r w:rsidRPr="00870ED6">
                <w:rPr>
                  <w:rFonts w:cstheme="minorHAnsi"/>
                </w:rPr>
                <w:t>Name</w:t>
              </w:r>
              <w:r>
                <w:rPr>
                  <w:rFonts w:cstheme="minorHAnsi"/>
                </w:rPr>
                <w:t xml:space="preserve"> &amp; Default Value</w:t>
              </w:r>
            </w:ins>
          </w:p>
        </w:tc>
        <w:tc>
          <w:tcPr>
            <w:tcW w:w="862" w:type="dxa"/>
            <w:tcBorders>
              <w:bottom w:val="single" w:sz="12" w:space="0" w:color="auto"/>
            </w:tcBorders>
            <w:vAlign w:val="center"/>
          </w:tcPr>
          <w:p w14:paraId="295139A5" w14:textId="77777777" w:rsidR="00C95438" w:rsidRPr="00870ED6" w:rsidRDefault="00C95438" w:rsidP="00925CE7">
            <w:pPr>
              <w:rPr>
                <w:ins w:id="624" w:author="Himanshu Seth - I21391" w:date="2022-06-17T11:25:00Z"/>
                <w:rFonts w:cstheme="minorHAnsi"/>
              </w:rPr>
            </w:pPr>
            <w:ins w:id="625" w:author="Himanshu Seth - I21391" w:date="2022-06-17T11:25:00Z">
              <w:r>
                <w:rPr>
                  <w:rFonts w:cstheme="minorHAnsi"/>
                </w:rPr>
                <w:t>Type</w:t>
              </w:r>
            </w:ins>
          </w:p>
        </w:tc>
        <w:tc>
          <w:tcPr>
            <w:tcW w:w="4569" w:type="dxa"/>
            <w:tcBorders>
              <w:bottom w:val="single" w:sz="12" w:space="0" w:color="auto"/>
            </w:tcBorders>
            <w:vAlign w:val="center"/>
          </w:tcPr>
          <w:p w14:paraId="2C1D2CE9" w14:textId="77777777" w:rsidR="00C95438" w:rsidRPr="00870ED6" w:rsidRDefault="00C95438" w:rsidP="00925CE7">
            <w:pPr>
              <w:rPr>
                <w:ins w:id="626" w:author="Himanshu Seth - I21391" w:date="2022-06-17T11:25:00Z"/>
                <w:rFonts w:cstheme="minorHAnsi"/>
              </w:rPr>
            </w:pPr>
            <w:ins w:id="627" w:author="Himanshu Seth - I21391" w:date="2022-06-17T11:25:00Z">
              <w:r>
                <w:rPr>
                  <w:rFonts w:cstheme="minorHAnsi"/>
                </w:rPr>
                <w:t>Description</w:t>
              </w:r>
            </w:ins>
          </w:p>
        </w:tc>
      </w:tr>
      <w:tr w:rsidR="00E24A51" w:rsidRPr="00870ED6" w14:paraId="0E93D7F1" w14:textId="77777777" w:rsidTr="00925CE7">
        <w:trPr>
          <w:ins w:id="628" w:author="Himanshu Seth - I21391" w:date="2022-06-17T11:25:00Z"/>
        </w:trPr>
        <w:tc>
          <w:tcPr>
            <w:tcW w:w="411" w:type="dxa"/>
            <w:tcBorders>
              <w:bottom w:val="single" w:sz="4" w:space="0" w:color="BFBFBF" w:themeColor="background1" w:themeShade="BF"/>
            </w:tcBorders>
            <w:vAlign w:val="center"/>
          </w:tcPr>
          <w:p w14:paraId="0E747A95" w14:textId="77777777" w:rsidR="00C95438" w:rsidRPr="00870ED6" w:rsidRDefault="00C95438" w:rsidP="00925CE7">
            <w:pPr>
              <w:rPr>
                <w:ins w:id="629" w:author="Himanshu Seth - I21391" w:date="2022-06-17T11:25:00Z"/>
                <w:rFonts w:cstheme="minorHAnsi"/>
                <w:sz w:val="18"/>
                <w:szCs w:val="18"/>
              </w:rPr>
            </w:pPr>
            <w:ins w:id="630" w:author="Himanshu Seth - I21391" w:date="2022-06-17T11:25:00Z">
              <w:r>
                <w:rPr>
                  <w:rFonts w:cstheme="minorHAnsi"/>
                  <w:sz w:val="18"/>
                  <w:szCs w:val="18"/>
                </w:rPr>
                <w:t>1</w:t>
              </w:r>
            </w:ins>
          </w:p>
        </w:tc>
        <w:tc>
          <w:tcPr>
            <w:tcW w:w="2942" w:type="dxa"/>
            <w:tcBorders>
              <w:bottom w:val="single" w:sz="4" w:space="0" w:color="BFBFBF" w:themeColor="background1" w:themeShade="BF"/>
            </w:tcBorders>
            <w:vAlign w:val="center"/>
          </w:tcPr>
          <w:p w14:paraId="258F5C27" w14:textId="77777777" w:rsidR="00C95438" w:rsidRPr="00870ED6" w:rsidRDefault="00C95438" w:rsidP="00925CE7">
            <w:pPr>
              <w:rPr>
                <w:ins w:id="631" w:author="Himanshu Seth - I21391" w:date="2022-06-17T11:25:00Z"/>
                <w:rFonts w:cstheme="minorHAnsi"/>
                <w:sz w:val="18"/>
                <w:szCs w:val="18"/>
              </w:rPr>
            </w:pPr>
            <w:ins w:id="632" w:author="Himanshu Seth - I21391" w:date="2022-06-17T11:25:00Z">
              <w:r w:rsidRPr="00870ED6">
                <w:rPr>
                  <w:rFonts w:cstheme="minorHAnsi"/>
                  <w:sz w:val="18"/>
                  <w:szCs w:val="18"/>
                </w:rPr>
                <w:t>&lt;</w:t>
              </w:r>
              <w:r>
                <w:rPr>
                  <w:rFonts w:cstheme="minorHAnsi"/>
                  <w:sz w:val="18"/>
                  <w:szCs w:val="18"/>
                </w:rPr>
                <w:t>SSID</w:t>
              </w:r>
              <w:r w:rsidRPr="00870ED6">
                <w:rPr>
                  <w:rFonts w:cstheme="minorHAnsi"/>
                  <w:sz w:val="18"/>
                  <w:szCs w:val="18"/>
                </w:rPr>
                <w:t>&gt;</w:t>
              </w:r>
              <w:r>
                <w:rPr>
                  <w:rFonts w:cstheme="minorHAnsi"/>
                  <w:sz w:val="18"/>
                  <w:szCs w:val="18"/>
                </w:rPr>
                <w:t>: DEMO_AP</w:t>
              </w:r>
            </w:ins>
          </w:p>
        </w:tc>
        <w:tc>
          <w:tcPr>
            <w:tcW w:w="862" w:type="dxa"/>
            <w:tcBorders>
              <w:bottom w:val="single" w:sz="4" w:space="0" w:color="BFBFBF" w:themeColor="background1" w:themeShade="BF"/>
            </w:tcBorders>
            <w:vAlign w:val="center"/>
          </w:tcPr>
          <w:p w14:paraId="07CF1C96" w14:textId="77777777" w:rsidR="00C95438" w:rsidRPr="00870ED6" w:rsidRDefault="00C95438" w:rsidP="00925CE7">
            <w:pPr>
              <w:rPr>
                <w:ins w:id="633" w:author="Himanshu Seth - I21391" w:date="2022-06-17T11:25:00Z"/>
                <w:rFonts w:cstheme="minorHAnsi"/>
                <w:sz w:val="18"/>
                <w:szCs w:val="18"/>
              </w:rPr>
            </w:pPr>
            <w:ins w:id="634" w:author="Himanshu Seth - I21391" w:date="2022-06-17T11:25:00Z">
              <w:r>
                <w:rPr>
                  <w:rFonts w:cstheme="minorHAnsi"/>
                  <w:sz w:val="18"/>
                  <w:szCs w:val="18"/>
                </w:rPr>
                <w:t>String</w:t>
              </w:r>
            </w:ins>
          </w:p>
        </w:tc>
        <w:tc>
          <w:tcPr>
            <w:tcW w:w="4569" w:type="dxa"/>
            <w:tcBorders>
              <w:bottom w:val="single" w:sz="4" w:space="0" w:color="BFBFBF" w:themeColor="background1" w:themeShade="BF"/>
            </w:tcBorders>
            <w:vAlign w:val="center"/>
          </w:tcPr>
          <w:p w14:paraId="2F8866DB" w14:textId="77777777" w:rsidR="00C95438" w:rsidRPr="00870ED6" w:rsidRDefault="00C95438" w:rsidP="00925CE7">
            <w:pPr>
              <w:rPr>
                <w:ins w:id="635" w:author="Himanshu Seth - I21391" w:date="2022-06-17T11:25:00Z"/>
                <w:rFonts w:cstheme="minorHAnsi"/>
                <w:sz w:val="18"/>
                <w:szCs w:val="18"/>
              </w:rPr>
            </w:pPr>
            <w:ins w:id="636" w:author="Himanshu Seth - I21391" w:date="2022-06-17T11:25:00Z">
              <w:r>
                <w:rPr>
                  <w:rFonts w:cstheme="minorHAnsi"/>
                  <w:sz w:val="18"/>
                  <w:szCs w:val="18"/>
                </w:rPr>
                <w:t>Network Name</w:t>
              </w:r>
            </w:ins>
          </w:p>
        </w:tc>
      </w:tr>
      <w:tr w:rsidR="00E24A51" w14:paraId="5927BCAB" w14:textId="77777777" w:rsidTr="00925CE7">
        <w:trPr>
          <w:ins w:id="637" w:author="Himanshu Seth - I21391" w:date="2022-06-17T11:25:00Z"/>
        </w:trPr>
        <w:tc>
          <w:tcPr>
            <w:tcW w:w="411" w:type="dxa"/>
            <w:tcBorders>
              <w:top w:val="single" w:sz="4" w:space="0" w:color="BFBFBF" w:themeColor="background1" w:themeShade="BF"/>
              <w:bottom w:val="single" w:sz="4" w:space="0" w:color="BFBFBF" w:themeColor="background1" w:themeShade="BF"/>
            </w:tcBorders>
            <w:vAlign w:val="center"/>
          </w:tcPr>
          <w:p w14:paraId="61A66DC9" w14:textId="77777777" w:rsidR="00C95438" w:rsidRDefault="00C95438" w:rsidP="00925CE7">
            <w:pPr>
              <w:rPr>
                <w:ins w:id="638" w:author="Himanshu Seth - I21391" w:date="2022-06-17T11:25:00Z"/>
                <w:rFonts w:cstheme="minorHAnsi"/>
                <w:sz w:val="18"/>
                <w:szCs w:val="18"/>
              </w:rPr>
            </w:pPr>
            <w:ins w:id="639" w:author="Himanshu Seth - I21391" w:date="2022-06-17T11:25:00Z">
              <w:r>
                <w:rPr>
                  <w:rFonts w:cstheme="minorHAnsi"/>
                  <w:sz w:val="18"/>
                  <w:szCs w:val="18"/>
                </w:rPr>
                <w:t>2</w:t>
              </w:r>
            </w:ins>
          </w:p>
        </w:tc>
        <w:tc>
          <w:tcPr>
            <w:tcW w:w="2942" w:type="dxa"/>
            <w:tcBorders>
              <w:top w:val="single" w:sz="4" w:space="0" w:color="BFBFBF" w:themeColor="background1" w:themeShade="BF"/>
              <w:bottom w:val="single" w:sz="4" w:space="0" w:color="BFBFBF" w:themeColor="background1" w:themeShade="BF"/>
            </w:tcBorders>
            <w:vAlign w:val="center"/>
          </w:tcPr>
          <w:p w14:paraId="48CEA052" w14:textId="77777777" w:rsidR="00C95438" w:rsidRPr="00870ED6" w:rsidRDefault="00C95438" w:rsidP="00925CE7">
            <w:pPr>
              <w:rPr>
                <w:ins w:id="640" w:author="Himanshu Seth - I21391" w:date="2022-06-17T11:25:00Z"/>
                <w:rFonts w:cstheme="minorHAnsi"/>
                <w:sz w:val="18"/>
                <w:szCs w:val="18"/>
              </w:rPr>
            </w:pPr>
            <w:ins w:id="641" w:author="Himanshu Seth - I21391" w:date="2022-06-17T11:25:00Z">
              <w:r>
                <w:rPr>
                  <w:rFonts w:cstheme="minorHAnsi"/>
                  <w:sz w:val="18"/>
                  <w:szCs w:val="18"/>
                </w:rPr>
                <w:t>&lt;SEC_TYPE&gt;: 0</w:t>
              </w:r>
            </w:ins>
          </w:p>
        </w:tc>
        <w:tc>
          <w:tcPr>
            <w:tcW w:w="862" w:type="dxa"/>
            <w:tcBorders>
              <w:top w:val="single" w:sz="4" w:space="0" w:color="BFBFBF" w:themeColor="background1" w:themeShade="BF"/>
              <w:bottom w:val="single" w:sz="4" w:space="0" w:color="BFBFBF" w:themeColor="background1" w:themeShade="BF"/>
            </w:tcBorders>
            <w:vAlign w:val="center"/>
          </w:tcPr>
          <w:p w14:paraId="39E93DA2" w14:textId="77777777" w:rsidR="00C95438" w:rsidRPr="00870ED6" w:rsidRDefault="00C95438" w:rsidP="00925CE7">
            <w:pPr>
              <w:rPr>
                <w:ins w:id="642" w:author="Himanshu Seth - I21391" w:date="2022-06-17T11:25:00Z"/>
                <w:rFonts w:cstheme="minorHAnsi"/>
                <w:sz w:val="18"/>
                <w:szCs w:val="18"/>
              </w:rPr>
            </w:pPr>
            <w:ins w:id="643" w:author="Himanshu Seth - I21391" w:date="2022-06-17T11:25:00Z">
              <w:r>
                <w:rPr>
                  <w:rFonts w:cstheme="minorHAnsi"/>
                  <w:sz w:val="18"/>
                  <w:szCs w:val="18"/>
                </w:rPr>
                <w:t>Integer</w:t>
              </w:r>
            </w:ins>
          </w:p>
        </w:tc>
        <w:tc>
          <w:tcPr>
            <w:tcW w:w="4569" w:type="dxa"/>
            <w:tcBorders>
              <w:top w:val="single" w:sz="4" w:space="0" w:color="BFBFBF" w:themeColor="background1" w:themeShade="BF"/>
              <w:bottom w:val="single" w:sz="4" w:space="0" w:color="BFBFBF" w:themeColor="background1" w:themeShade="BF"/>
            </w:tcBorders>
            <w:vAlign w:val="center"/>
          </w:tcPr>
          <w:p w14:paraId="43EE5382" w14:textId="77777777" w:rsidR="00C95438" w:rsidRDefault="00C95438" w:rsidP="00925CE7">
            <w:pPr>
              <w:rPr>
                <w:ins w:id="644" w:author="Himanshu Seth - I21391" w:date="2022-06-17T11:25:00Z"/>
                <w:rFonts w:cstheme="minorHAnsi"/>
                <w:sz w:val="18"/>
                <w:szCs w:val="18"/>
              </w:rPr>
            </w:pPr>
            <w:ins w:id="645" w:author="Himanshu Seth - I21391" w:date="2022-06-17T11:25:00Z">
              <w:r>
                <w:rPr>
                  <w:rFonts w:cstheme="minorHAnsi"/>
                  <w:sz w:val="18"/>
                  <w:szCs w:val="18"/>
                </w:rPr>
                <w:t>Security Type</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3157"/>
            </w:tblGrid>
            <w:tr w:rsidR="00E24A51" w14:paraId="51D11F3E" w14:textId="77777777" w:rsidTr="00925CE7">
              <w:trPr>
                <w:ins w:id="646" w:author="Himanshu Seth - I21391" w:date="2022-06-17T11:25:00Z"/>
              </w:trPr>
              <w:tc>
                <w:tcPr>
                  <w:tcW w:w="662" w:type="dxa"/>
                </w:tcPr>
                <w:p w14:paraId="29066C08" w14:textId="77777777" w:rsidR="00C95438" w:rsidRDefault="00C95438" w:rsidP="00925CE7">
                  <w:pPr>
                    <w:jc w:val="center"/>
                    <w:rPr>
                      <w:ins w:id="647" w:author="Himanshu Seth - I21391" w:date="2022-06-17T11:25:00Z"/>
                      <w:rFonts w:cstheme="minorHAnsi"/>
                      <w:sz w:val="18"/>
                      <w:szCs w:val="18"/>
                    </w:rPr>
                  </w:pPr>
                  <w:ins w:id="648" w:author="Himanshu Seth - I21391" w:date="2022-06-17T11:25:00Z">
                    <w:r>
                      <w:rPr>
                        <w:rFonts w:cstheme="minorHAnsi"/>
                        <w:sz w:val="18"/>
                        <w:szCs w:val="18"/>
                      </w:rPr>
                      <w:t>0</w:t>
                    </w:r>
                  </w:ins>
                </w:p>
              </w:tc>
              <w:tc>
                <w:tcPr>
                  <w:tcW w:w="3541" w:type="dxa"/>
                </w:tcPr>
                <w:p w14:paraId="766B4585" w14:textId="77777777" w:rsidR="00C95438" w:rsidRPr="00213203" w:rsidRDefault="00C95438" w:rsidP="00925CE7">
                  <w:pPr>
                    <w:rPr>
                      <w:ins w:id="649" w:author="Himanshu Seth - I21391" w:date="2022-06-17T11:25:00Z"/>
                      <w:rFonts w:cstheme="minorHAnsi"/>
                      <w:b/>
                      <w:sz w:val="18"/>
                      <w:szCs w:val="18"/>
                    </w:rPr>
                  </w:pPr>
                  <w:ins w:id="650" w:author="Himanshu Seth - I21391" w:date="2022-06-17T11:25:00Z">
                    <w:r>
                      <w:rPr>
                        <w:rFonts w:cstheme="minorHAnsi"/>
                        <w:sz w:val="18"/>
                        <w:szCs w:val="18"/>
                      </w:rPr>
                      <w:t>No security (open network)</w:t>
                    </w:r>
                  </w:ins>
                </w:p>
              </w:tc>
            </w:tr>
            <w:tr w:rsidR="00E24A51" w14:paraId="3C8681F9" w14:textId="77777777" w:rsidTr="00925CE7">
              <w:trPr>
                <w:ins w:id="651" w:author="Himanshu Seth - I21391" w:date="2022-06-17T11:25:00Z"/>
              </w:trPr>
              <w:tc>
                <w:tcPr>
                  <w:tcW w:w="662" w:type="dxa"/>
                </w:tcPr>
                <w:p w14:paraId="0072E49F" w14:textId="77777777" w:rsidR="00C95438" w:rsidRDefault="00C95438" w:rsidP="00925CE7">
                  <w:pPr>
                    <w:jc w:val="center"/>
                    <w:rPr>
                      <w:ins w:id="652" w:author="Himanshu Seth - I21391" w:date="2022-06-17T11:25:00Z"/>
                      <w:rFonts w:cstheme="minorHAnsi"/>
                      <w:sz w:val="18"/>
                      <w:szCs w:val="18"/>
                    </w:rPr>
                  </w:pPr>
                  <w:ins w:id="653" w:author="Himanshu Seth - I21391" w:date="2022-06-17T11:25:00Z">
                    <w:r>
                      <w:rPr>
                        <w:rFonts w:cstheme="minorHAnsi"/>
                        <w:sz w:val="18"/>
                        <w:szCs w:val="18"/>
                      </w:rPr>
                      <w:t>1</w:t>
                    </w:r>
                  </w:ins>
                </w:p>
              </w:tc>
              <w:tc>
                <w:tcPr>
                  <w:tcW w:w="3541" w:type="dxa"/>
                </w:tcPr>
                <w:p w14:paraId="52B9467B" w14:textId="77777777" w:rsidR="00C95438" w:rsidRDefault="00C95438" w:rsidP="00925CE7">
                  <w:pPr>
                    <w:rPr>
                      <w:ins w:id="654" w:author="Himanshu Seth - I21391" w:date="2022-06-17T11:25:00Z"/>
                      <w:rFonts w:cstheme="minorHAnsi"/>
                      <w:sz w:val="18"/>
                      <w:szCs w:val="18"/>
                    </w:rPr>
                  </w:pPr>
                  <w:ins w:id="655" w:author="Himanshu Seth - I21391" w:date="2022-06-17T11:25:00Z">
                    <w:r>
                      <w:rPr>
                        <w:rFonts w:cstheme="minorHAnsi"/>
                        <w:sz w:val="18"/>
                        <w:szCs w:val="18"/>
                      </w:rPr>
                      <w:t>WEP</w:t>
                    </w:r>
                  </w:ins>
                </w:p>
              </w:tc>
            </w:tr>
            <w:tr w:rsidR="00E24A51" w14:paraId="0657CEAA" w14:textId="77777777" w:rsidTr="00925CE7">
              <w:trPr>
                <w:ins w:id="656" w:author="Himanshu Seth - I21391" w:date="2022-06-17T11:25:00Z"/>
              </w:trPr>
              <w:tc>
                <w:tcPr>
                  <w:tcW w:w="662" w:type="dxa"/>
                </w:tcPr>
                <w:p w14:paraId="130BB086" w14:textId="77777777" w:rsidR="00C95438" w:rsidRDefault="00C95438" w:rsidP="00925CE7">
                  <w:pPr>
                    <w:jc w:val="center"/>
                    <w:rPr>
                      <w:ins w:id="657" w:author="Himanshu Seth - I21391" w:date="2022-06-17T11:25:00Z"/>
                      <w:rFonts w:cstheme="minorHAnsi"/>
                      <w:sz w:val="18"/>
                      <w:szCs w:val="18"/>
                    </w:rPr>
                  </w:pPr>
                  <w:ins w:id="658" w:author="Himanshu Seth - I21391" w:date="2022-06-17T11:25:00Z">
                    <w:r>
                      <w:rPr>
                        <w:rFonts w:cstheme="minorHAnsi"/>
                        <w:sz w:val="18"/>
                        <w:szCs w:val="18"/>
                      </w:rPr>
                      <w:t>2</w:t>
                    </w:r>
                  </w:ins>
                </w:p>
              </w:tc>
              <w:tc>
                <w:tcPr>
                  <w:tcW w:w="3541" w:type="dxa"/>
                </w:tcPr>
                <w:p w14:paraId="427FAFD7" w14:textId="77777777" w:rsidR="00C95438" w:rsidRDefault="00C95438" w:rsidP="00925CE7">
                  <w:pPr>
                    <w:rPr>
                      <w:ins w:id="659" w:author="Himanshu Seth - I21391" w:date="2022-06-17T11:25:00Z"/>
                      <w:rFonts w:cstheme="minorHAnsi"/>
                      <w:sz w:val="18"/>
                      <w:szCs w:val="18"/>
                    </w:rPr>
                  </w:pPr>
                  <w:ins w:id="660" w:author="Himanshu Seth - I21391" w:date="2022-06-17T11:25:00Z">
                    <w:r>
                      <w:rPr>
                        <w:rFonts w:cstheme="minorHAnsi"/>
                        <w:sz w:val="18"/>
                        <w:szCs w:val="18"/>
                      </w:rPr>
                      <w:t>WPA Personal (pre-shared key)</w:t>
                    </w:r>
                  </w:ins>
                </w:p>
              </w:tc>
            </w:tr>
            <w:tr w:rsidR="00E24A51" w14:paraId="6FAD1F74" w14:textId="77777777" w:rsidTr="00925CE7">
              <w:trPr>
                <w:ins w:id="661" w:author="Himanshu Seth - I21391" w:date="2022-06-17T11:25:00Z"/>
              </w:trPr>
              <w:tc>
                <w:tcPr>
                  <w:tcW w:w="662" w:type="dxa"/>
                </w:tcPr>
                <w:p w14:paraId="3461C26B" w14:textId="77777777" w:rsidR="00C95438" w:rsidRDefault="00C95438" w:rsidP="00925CE7">
                  <w:pPr>
                    <w:jc w:val="center"/>
                    <w:rPr>
                      <w:ins w:id="662" w:author="Himanshu Seth - I21391" w:date="2022-06-17T11:25:00Z"/>
                      <w:rFonts w:cstheme="minorHAnsi"/>
                      <w:sz w:val="18"/>
                      <w:szCs w:val="18"/>
                    </w:rPr>
                  </w:pPr>
                  <w:ins w:id="663" w:author="Himanshu Seth - I21391" w:date="2022-06-17T11:25:00Z">
                    <w:r>
                      <w:rPr>
                        <w:rFonts w:cstheme="minorHAnsi"/>
                        <w:sz w:val="18"/>
                        <w:szCs w:val="18"/>
                      </w:rPr>
                      <w:t>3</w:t>
                    </w:r>
                  </w:ins>
                </w:p>
              </w:tc>
              <w:tc>
                <w:tcPr>
                  <w:tcW w:w="3541" w:type="dxa"/>
                </w:tcPr>
                <w:p w14:paraId="256C4DE0" w14:textId="77777777" w:rsidR="00C95438" w:rsidRDefault="00C95438" w:rsidP="00925CE7">
                  <w:pPr>
                    <w:rPr>
                      <w:ins w:id="664" w:author="Himanshu Seth - I21391" w:date="2022-06-17T11:25:00Z"/>
                      <w:rFonts w:cstheme="minorHAnsi"/>
                      <w:sz w:val="18"/>
                      <w:szCs w:val="18"/>
                    </w:rPr>
                  </w:pPr>
                  <w:ins w:id="665" w:author="Himanshu Seth - I21391" w:date="2022-06-17T11:25:00Z">
                    <w:r>
                      <w:rPr>
                        <w:rFonts w:cstheme="minorHAnsi"/>
                        <w:sz w:val="18"/>
                        <w:szCs w:val="18"/>
                      </w:rPr>
                      <w:t>WPA2 Personal (pre-shared key)</w:t>
                    </w:r>
                  </w:ins>
                </w:p>
              </w:tc>
            </w:tr>
            <w:tr w:rsidR="00E24A51" w14:paraId="2865E002" w14:textId="77777777" w:rsidTr="00925CE7">
              <w:trPr>
                <w:ins w:id="666" w:author="Himanshu Seth - I21391" w:date="2022-06-17T11:25:00Z"/>
              </w:trPr>
              <w:tc>
                <w:tcPr>
                  <w:tcW w:w="662" w:type="dxa"/>
                </w:tcPr>
                <w:p w14:paraId="27AFCF6C" w14:textId="77777777" w:rsidR="00C95438" w:rsidRDefault="00C95438" w:rsidP="00925CE7">
                  <w:pPr>
                    <w:jc w:val="center"/>
                    <w:rPr>
                      <w:ins w:id="667" w:author="Himanshu Seth - I21391" w:date="2022-06-17T11:25:00Z"/>
                      <w:rFonts w:cstheme="minorHAnsi"/>
                      <w:sz w:val="18"/>
                      <w:szCs w:val="18"/>
                    </w:rPr>
                  </w:pPr>
                  <w:ins w:id="668" w:author="Himanshu Seth - I21391" w:date="2022-06-17T11:25:00Z">
                    <w:r>
                      <w:rPr>
                        <w:rFonts w:cstheme="minorHAnsi"/>
                        <w:sz w:val="18"/>
                        <w:szCs w:val="18"/>
                      </w:rPr>
                      <w:t>4</w:t>
                    </w:r>
                  </w:ins>
                </w:p>
              </w:tc>
              <w:tc>
                <w:tcPr>
                  <w:tcW w:w="3541" w:type="dxa"/>
                </w:tcPr>
                <w:p w14:paraId="1EB53302" w14:textId="77777777" w:rsidR="00C95438" w:rsidRDefault="00C95438" w:rsidP="00925CE7">
                  <w:pPr>
                    <w:rPr>
                      <w:ins w:id="669" w:author="Himanshu Seth - I21391" w:date="2022-06-17T11:25:00Z"/>
                      <w:rFonts w:cstheme="minorHAnsi"/>
                      <w:sz w:val="18"/>
                      <w:szCs w:val="18"/>
                    </w:rPr>
                  </w:pPr>
                  <w:ins w:id="670" w:author="Himanshu Seth - I21391" w:date="2022-06-17T11:25:00Z">
                    <w:r>
                      <w:rPr>
                        <w:rFonts w:cstheme="minorHAnsi"/>
                        <w:sz w:val="18"/>
                        <w:szCs w:val="18"/>
                      </w:rPr>
                      <w:t>Enterprise</w:t>
                    </w:r>
                  </w:ins>
                </w:p>
              </w:tc>
            </w:tr>
          </w:tbl>
          <w:p w14:paraId="515FB205" w14:textId="77777777" w:rsidR="00C95438" w:rsidRDefault="00C95438" w:rsidP="00925CE7">
            <w:pPr>
              <w:rPr>
                <w:ins w:id="671" w:author="Himanshu Seth - I21391" w:date="2022-06-17T11:25:00Z"/>
                <w:rFonts w:cstheme="minorHAnsi"/>
                <w:sz w:val="18"/>
                <w:szCs w:val="18"/>
              </w:rPr>
            </w:pPr>
          </w:p>
        </w:tc>
      </w:tr>
      <w:tr w:rsidR="00E24A51" w14:paraId="56FCCEC4" w14:textId="77777777" w:rsidTr="00925CE7">
        <w:trPr>
          <w:ins w:id="672" w:author="Himanshu Seth - I21391" w:date="2022-06-17T11:25:00Z"/>
        </w:trPr>
        <w:tc>
          <w:tcPr>
            <w:tcW w:w="411" w:type="dxa"/>
            <w:tcBorders>
              <w:top w:val="single" w:sz="4" w:space="0" w:color="BFBFBF" w:themeColor="background1" w:themeShade="BF"/>
              <w:bottom w:val="single" w:sz="4" w:space="0" w:color="BFBFBF" w:themeColor="background1" w:themeShade="BF"/>
            </w:tcBorders>
            <w:vAlign w:val="center"/>
          </w:tcPr>
          <w:p w14:paraId="4F50338F" w14:textId="77777777" w:rsidR="00C95438" w:rsidRDefault="00C95438" w:rsidP="00925CE7">
            <w:pPr>
              <w:rPr>
                <w:ins w:id="673" w:author="Himanshu Seth - I21391" w:date="2022-06-17T11:25:00Z"/>
                <w:rFonts w:cstheme="minorHAnsi"/>
                <w:sz w:val="18"/>
                <w:szCs w:val="18"/>
              </w:rPr>
            </w:pPr>
            <w:ins w:id="674" w:author="Himanshu Seth - I21391" w:date="2022-06-17T11:25:00Z">
              <w:r>
                <w:rPr>
                  <w:rFonts w:cstheme="minorHAnsi"/>
                  <w:sz w:val="18"/>
                  <w:szCs w:val="18"/>
                </w:rPr>
                <w:t>3</w:t>
              </w:r>
            </w:ins>
          </w:p>
        </w:tc>
        <w:tc>
          <w:tcPr>
            <w:tcW w:w="2942" w:type="dxa"/>
            <w:tcBorders>
              <w:top w:val="single" w:sz="4" w:space="0" w:color="BFBFBF" w:themeColor="background1" w:themeShade="BF"/>
              <w:bottom w:val="single" w:sz="4" w:space="0" w:color="BFBFBF" w:themeColor="background1" w:themeShade="BF"/>
            </w:tcBorders>
            <w:vAlign w:val="center"/>
          </w:tcPr>
          <w:p w14:paraId="52D6E6EA" w14:textId="77777777" w:rsidR="00C95438" w:rsidRDefault="00C95438" w:rsidP="00925CE7">
            <w:pPr>
              <w:rPr>
                <w:ins w:id="675" w:author="Himanshu Seth - I21391" w:date="2022-06-17T11:25:00Z"/>
                <w:rFonts w:cstheme="minorHAnsi"/>
                <w:sz w:val="18"/>
                <w:szCs w:val="18"/>
              </w:rPr>
            </w:pPr>
            <w:ins w:id="676" w:author="Himanshu Seth - I21391" w:date="2022-06-17T11:25:00Z">
              <w:r>
                <w:rPr>
                  <w:rFonts w:cstheme="minorHAnsi"/>
                  <w:sz w:val="18"/>
                  <w:szCs w:val="18"/>
                </w:rPr>
                <w:t>&lt;CREDENTIALS&gt;: “”</w:t>
              </w:r>
            </w:ins>
          </w:p>
        </w:tc>
        <w:tc>
          <w:tcPr>
            <w:tcW w:w="862" w:type="dxa"/>
            <w:tcBorders>
              <w:top w:val="single" w:sz="4" w:space="0" w:color="BFBFBF" w:themeColor="background1" w:themeShade="BF"/>
              <w:bottom w:val="single" w:sz="4" w:space="0" w:color="BFBFBF" w:themeColor="background1" w:themeShade="BF"/>
            </w:tcBorders>
            <w:vAlign w:val="center"/>
          </w:tcPr>
          <w:p w14:paraId="1965836A" w14:textId="77777777" w:rsidR="00C95438" w:rsidRDefault="00C95438" w:rsidP="00925CE7">
            <w:pPr>
              <w:rPr>
                <w:ins w:id="677" w:author="Himanshu Seth - I21391" w:date="2022-06-17T11:25:00Z"/>
                <w:rFonts w:cstheme="minorHAnsi"/>
                <w:sz w:val="18"/>
                <w:szCs w:val="18"/>
              </w:rPr>
            </w:pPr>
            <w:ins w:id="678" w:author="Himanshu Seth - I21391" w:date="2022-06-17T11:25:00Z">
              <w:r>
                <w:rPr>
                  <w:rFonts w:cstheme="minorHAnsi"/>
                  <w:sz w:val="18"/>
                  <w:szCs w:val="18"/>
                </w:rPr>
                <w:t>String</w:t>
              </w:r>
            </w:ins>
          </w:p>
        </w:tc>
        <w:tc>
          <w:tcPr>
            <w:tcW w:w="4569" w:type="dxa"/>
            <w:tcBorders>
              <w:top w:val="single" w:sz="4" w:space="0" w:color="BFBFBF" w:themeColor="background1" w:themeShade="BF"/>
              <w:bottom w:val="single" w:sz="4" w:space="0" w:color="BFBFBF" w:themeColor="background1" w:themeShade="BF"/>
            </w:tcBorders>
            <w:vAlign w:val="center"/>
          </w:tcPr>
          <w:p w14:paraId="666F3C44" w14:textId="77777777" w:rsidR="00C95438" w:rsidRDefault="00C95438" w:rsidP="00925CE7">
            <w:pPr>
              <w:rPr>
                <w:ins w:id="679" w:author="Himanshu Seth - I21391" w:date="2022-06-17T11:25:00Z"/>
                <w:rFonts w:cstheme="minorHAnsi"/>
                <w:sz w:val="18"/>
                <w:szCs w:val="18"/>
              </w:rPr>
            </w:pPr>
            <w:ins w:id="680" w:author="Himanshu Seth - I21391" w:date="2022-06-17T11:25:00Z">
              <w:r>
                <w:rPr>
                  <w:rFonts w:cstheme="minorHAnsi"/>
                  <w:sz w:val="18"/>
                  <w:szCs w:val="18"/>
                </w:rPr>
                <w:t>Credentials required for connecting to the network of the security type specified:</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2837"/>
            </w:tblGrid>
            <w:tr w:rsidR="00E24A51" w14:paraId="5E431EA1" w14:textId="77777777" w:rsidTr="00925CE7">
              <w:trPr>
                <w:ins w:id="681" w:author="Himanshu Seth - I21391" w:date="2022-06-17T11:25:00Z"/>
              </w:trPr>
              <w:tc>
                <w:tcPr>
                  <w:tcW w:w="929" w:type="dxa"/>
                </w:tcPr>
                <w:p w14:paraId="5467F6D6" w14:textId="77777777" w:rsidR="00C95438" w:rsidRDefault="00C95438" w:rsidP="00925CE7">
                  <w:pPr>
                    <w:rPr>
                      <w:ins w:id="682" w:author="Himanshu Seth - I21391" w:date="2022-06-17T11:25:00Z"/>
                      <w:rFonts w:cstheme="minorHAnsi"/>
                      <w:sz w:val="18"/>
                      <w:szCs w:val="18"/>
                    </w:rPr>
                  </w:pPr>
                  <w:ins w:id="683" w:author="Himanshu Seth - I21391" w:date="2022-06-17T11:25:00Z">
                    <w:r>
                      <w:rPr>
                        <w:rFonts w:cstheme="minorHAnsi"/>
                        <w:sz w:val="18"/>
                        <w:szCs w:val="18"/>
                      </w:rPr>
                      <w:t>SEC_TYPE</w:t>
                    </w:r>
                  </w:ins>
                </w:p>
              </w:tc>
              <w:tc>
                <w:tcPr>
                  <w:tcW w:w="3318" w:type="dxa"/>
                </w:tcPr>
                <w:p w14:paraId="33754C6E" w14:textId="77777777" w:rsidR="00C95438" w:rsidRDefault="00C95438" w:rsidP="00925CE7">
                  <w:pPr>
                    <w:rPr>
                      <w:ins w:id="684" w:author="Himanshu Seth - I21391" w:date="2022-06-17T11:25:00Z"/>
                      <w:rFonts w:cstheme="minorHAnsi"/>
                      <w:sz w:val="18"/>
                      <w:szCs w:val="18"/>
                    </w:rPr>
                  </w:pPr>
                  <w:ins w:id="685" w:author="Himanshu Seth - I21391" w:date="2022-06-17T11:25:00Z">
                    <w:r>
                      <w:rPr>
                        <w:rFonts w:cstheme="minorHAnsi"/>
                        <w:sz w:val="18"/>
                        <w:szCs w:val="18"/>
                      </w:rPr>
                      <w:t>Credentials format</w:t>
                    </w:r>
                  </w:ins>
                </w:p>
              </w:tc>
            </w:tr>
            <w:tr w:rsidR="00E24A51" w14:paraId="28757D3E" w14:textId="77777777" w:rsidTr="00925CE7">
              <w:trPr>
                <w:ins w:id="686" w:author="Himanshu Seth - I21391" w:date="2022-06-17T11:25:00Z"/>
              </w:trPr>
              <w:tc>
                <w:tcPr>
                  <w:tcW w:w="929" w:type="dxa"/>
                </w:tcPr>
                <w:p w14:paraId="01DD0BB6" w14:textId="77777777" w:rsidR="00C95438" w:rsidRDefault="00C95438" w:rsidP="00925CE7">
                  <w:pPr>
                    <w:jc w:val="center"/>
                    <w:rPr>
                      <w:ins w:id="687" w:author="Himanshu Seth - I21391" w:date="2022-06-17T11:25:00Z"/>
                      <w:rFonts w:cstheme="minorHAnsi"/>
                      <w:sz w:val="18"/>
                      <w:szCs w:val="18"/>
                    </w:rPr>
                  </w:pPr>
                  <w:ins w:id="688" w:author="Himanshu Seth - I21391" w:date="2022-06-17T11:25:00Z">
                    <w:r>
                      <w:rPr>
                        <w:rFonts w:cstheme="minorHAnsi"/>
                        <w:sz w:val="18"/>
                        <w:szCs w:val="18"/>
                      </w:rPr>
                      <w:t>0</w:t>
                    </w:r>
                  </w:ins>
                </w:p>
              </w:tc>
              <w:tc>
                <w:tcPr>
                  <w:tcW w:w="3318" w:type="dxa"/>
                </w:tcPr>
                <w:p w14:paraId="1816FB38" w14:textId="77777777" w:rsidR="00C95438" w:rsidRPr="00B54598" w:rsidRDefault="00C95438" w:rsidP="00925CE7">
                  <w:pPr>
                    <w:rPr>
                      <w:ins w:id="689" w:author="Himanshu Seth - I21391" w:date="2022-06-17T11:25:00Z"/>
                      <w:rFonts w:cstheme="minorHAnsi"/>
                      <w:b/>
                      <w:sz w:val="18"/>
                      <w:szCs w:val="18"/>
                    </w:rPr>
                  </w:pPr>
                  <w:ins w:id="690" w:author="Himanshu Seth - I21391" w:date="2022-06-17T11:25:00Z">
                    <w:r>
                      <w:rPr>
                        <w:rFonts w:cstheme="minorHAnsi"/>
                        <w:sz w:val="18"/>
                        <w:szCs w:val="18"/>
                      </w:rPr>
                      <w:t>“” (empty string)</w:t>
                    </w:r>
                  </w:ins>
                </w:p>
              </w:tc>
            </w:tr>
            <w:tr w:rsidR="00E24A51" w14:paraId="1FEC7AE1" w14:textId="77777777" w:rsidTr="00925CE7">
              <w:trPr>
                <w:ins w:id="691" w:author="Himanshu Seth - I21391" w:date="2022-06-17T11:25:00Z"/>
              </w:trPr>
              <w:tc>
                <w:tcPr>
                  <w:tcW w:w="929" w:type="dxa"/>
                </w:tcPr>
                <w:p w14:paraId="3A6E8565" w14:textId="77777777" w:rsidR="00C95438" w:rsidRDefault="00C95438" w:rsidP="00925CE7">
                  <w:pPr>
                    <w:jc w:val="center"/>
                    <w:rPr>
                      <w:ins w:id="692" w:author="Himanshu Seth - I21391" w:date="2022-06-17T11:25:00Z"/>
                      <w:rFonts w:cstheme="minorHAnsi"/>
                      <w:sz w:val="18"/>
                      <w:szCs w:val="18"/>
                    </w:rPr>
                  </w:pPr>
                  <w:ins w:id="693" w:author="Himanshu Seth - I21391" w:date="2022-06-17T11:25:00Z">
                    <w:r>
                      <w:rPr>
                        <w:rFonts w:cstheme="minorHAnsi"/>
                        <w:sz w:val="18"/>
                        <w:szCs w:val="18"/>
                      </w:rPr>
                      <w:t>1</w:t>
                    </w:r>
                  </w:ins>
                </w:p>
              </w:tc>
              <w:tc>
                <w:tcPr>
                  <w:tcW w:w="3318" w:type="dxa"/>
                </w:tcPr>
                <w:p w14:paraId="3D0045F7" w14:textId="77777777" w:rsidR="00C95438" w:rsidRDefault="00C95438" w:rsidP="00925CE7">
                  <w:pPr>
                    <w:rPr>
                      <w:ins w:id="694" w:author="Himanshu Seth - I21391" w:date="2022-06-17T11:25:00Z"/>
                      <w:rFonts w:cstheme="minorHAnsi"/>
                      <w:sz w:val="18"/>
                      <w:szCs w:val="18"/>
                    </w:rPr>
                  </w:pPr>
                  <w:ins w:id="695" w:author="Himanshu Seth - I21391" w:date="2022-06-17T11:25:00Z">
                    <w:r>
                      <w:rPr>
                        <w:rFonts w:cstheme="minorHAnsi"/>
                        <w:sz w:val="18"/>
                        <w:szCs w:val="18"/>
                      </w:rPr>
                      <w:t>Any ASCII or hexadecimal string</w:t>
                    </w:r>
                  </w:ins>
                </w:p>
              </w:tc>
            </w:tr>
            <w:tr w:rsidR="00E24A51" w14:paraId="0E54A4F1" w14:textId="77777777" w:rsidTr="00925CE7">
              <w:trPr>
                <w:ins w:id="696" w:author="Himanshu Seth - I21391" w:date="2022-06-17T11:25:00Z"/>
              </w:trPr>
              <w:tc>
                <w:tcPr>
                  <w:tcW w:w="929" w:type="dxa"/>
                </w:tcPr>
                <w:p w14:paraId="72FF0DB2" w14:textId="77777777" w:rsidR="00C95438" w:rsidRDefault="00C95438" w:rsidP="00925CE7">
                  <w:pPr>
                    <w:jc w:val="center"/>
                    <w:rPr>
                      <w:ins w:id="697" w:author="Himanshu Seth - I21391" w:date="2022-06-17T11:25:00Z"/>
                      <w:rFonts w:cstheme="minorHAnsi"/>
                      <w:sz w:val="18"/>
                      <w:szCs w:val="18"/>
                    </w:rPr>
                  </w:pPr>
                  <w:ins w:id="698" w:author="Himanshu Seth - I21391" w:date="2022-06-17T11:25:00Z">
                    <w:r>
                      <w:rPr>
                        <w:rFonts w:cstheme="minorHAnsi"/>
                        <w:sz w:val="18"/>
                        <w:szCs w:val="18"/>
                      </w:rPr>
                      <w:t>2</w:t>
                    </w:r>
                  </w:ins>
                </w:p>
              </w:tc>
              <w:tc>
                <w:tcPr>
                  <w:tcW w:w="3318" w:type="dxa"/>
                </w:tcPr>
                <w:p w14:paraId="3DBD5AC7" w14:textId="77777777" w:rsidR="00C95438" w:rsidRDefault="00C95438" w:rsidP="00925CE7">
                  <w:pPr>
                    <w:rPr>
                      <w:ins w:id="699" w:author="Himanshu Seth - I21391" w:date="2022-06-17T11:25:00Z"/>
                      <w:rFonts w:cstheme="minorHAnsi"/>
                      <w:sz w:val="18"/>
                      <w:szCs w:val="18"/>
                    </w:rPr>
                  </w:pPr>
                  <w:ins w:id="700" w:author="Himanshu Seth - I21391" w:date="2022-06-17T11:25:00Z">
                    <w:r>
                      <w:rPr>
                        <w:rFonts w:cstheme="minorHAnsi"/>
                        <w:sz w:val="18"/>
                        <w:szCs w:val="18"/>
                      </w:rPr>
                      <w:t>Any ASCII or hexadecimal string of format</w:t>
                    </w:r>
                  </w:ins>
                </w:p>
                <w:p w14:paraId="24505A8A" w14:textId="77777777" w:rsidR="00C95438" w:rsidRDefault="00C95438" w:rsidP="00925CE7">
                  <w:pPr>
                    <w:rPr>
                      <w:ins w:id="701" w:author="Himanshu Seth - I21391" w:date="2022-06-17T11:25:00Z"/>
                      <w:rFonts w:cstheme="minorHAnsi"/>
                      <w:sz w:val="18"/>
                      <w:szCs w:val="18"/>
                    </w:rPr>
                  </w:pPr>
                  <w:ins w:id="702" w:author="Himanshu Seth - I21391" w:date="2022-06-17T11:25:00Z">
                    <w:r>
                      <w:rPr>
                        <w:rFonts w:cstheme="minorHAnsi"/>
                        <w:sz w:val="18"/>
                        <w:szCs w:val="18"/>
                      </w:rPr>
                      <w:t>“KEYINDEX*PASSWORD”</w:t>
                    </w:r>
                  </w:ins>
                </w:p>
              </w:tc>
            </w:tr>
            <w:tr w:rsidR="00E24A51" w14:paraId="2B6162CF" w14:textId="77777777" w:rsidTr="00925CE7">
              <w:trPr>
                <w:ins w:id="703" w:author="Himanshu Seth - I21391" w:date="2022-06-17T11:25:00Z"/>
              </w:trPr>
              <w:tc>
                <w:tcPr>
                  <w:tcW w:w="929" w:type="dxa"/>
                </w:tcPr>
                <w:p w14:paraId="6697B4D1" w14:textId="77777777" w:rsidR="00C95438" w:rsidRDefault="00C95438" w:rsidP="00925CE7">
                  <w:pPr>
                    <w:jc w:val="center"/>
                    <w:rPr>
                      <w:ins w:id="704" w:author="Himanshu Seth - I21391" w:date="2022-06-17T11:25:00Z"/>
                      <w:rFonts w:cstheme="minorHAnsi"/>
                      <w:sz w:val="18"/>
                      <w:szCs w:val="18"/>
                    </w:rPr>
                  </w:pPr>
                  <w:ins w:id="705" w:author="Himanshu Seth - I21391" w:date="2022-06-17T11:25:00Z">
                    <w:r>
                      <w:rPr>
                        <w:rFonts w:cstheme="minorHAnsi"/>
                        <w:sz w:val="18"/>
                        <w:szCs w:val="18"/>
                      </w:rPr>
                      <w:t>3</w:t>
                    </w:r>
                  </w:ins>
                </w:p>
              </w:tc>
              <w:tc>
                <w:tcPr>
                  <w:tcW w:w="3318" w:type="dxa"/>
                </w:tcPr>
                <w:p w14:paraId="65009888" w14:textId="77777777" w:rsidR="00C95438" w:rsidRDefault="00C95438" w:rsidP="00925CE7">
                  <w:pPr>
                    <w:rPr>
                      <w:ins w:id="706" w:author="Himanshu Seth - I21391" w:date="2022-06-17T11:25:00Z"/>
                      <w:rFonts w:cstheme="minorHAnsi"/>
                      <w:sz w:val="18"/>
                      <w:szCs w:val="18"/>
                    </w:rPr>
                  </w:pPr>
                  <w:ins w:id="707" w:author="Himanshu Seth - I21391" w:date="2022-06-17T11:25:00Z">
                    <w:r>
                      <w:rPr>
                        <w:rFonts w:cstheme="minorHAnsi"/>
                        <w:sz w:val="18"/>
                        <w:szCs w:val="18"/>
                      </w:rPr>
                      <w:t>Any ASCII or hexadecimal string of format “USERNAME*PASSWORD”</w:t>
                    </w:r>
                  </w:ins>
                </w:p>
              </w:tc>
            </w:tr>
          </w:tbl>
          <w:p w14:paraId="0AD386FA" w14:textId="77777777" w:rsidR="00C95438" w:rsidRDefault="00C95438" w:rsidP="00925CE7">
            <w:pPr>
              <w:rPr>
                <w:ins w:id="708" w:author="Himanshu Seth - I21391" w:date="2022-06-17T11:25:00Z"/>
                <w:rFonts w:cstheme="minorHAnsi"/>
                <w:sz w:val="18"/>
                <w:szCs w:val="18"/>
              </w:rPr>
            </w:pPr>
          </w:p>
        </w:tc>
      </w:tr>
      <w:tr w:rsidR="00E24A51" w14:paraId="3183D70F" w14:textId="77777777" w:rsidTr="00925CE7">
        <w:trPr>
          <w:ins w:id="709" w:author="Himanshu Seth - I21391" w:date="2022-06-17T11:25:00Z"/>
        </w:trPr>
        <w:tc>
          <w:tcPr>
            <w:tcW w:w="411" w:type="dxa"/>
            <w:tcBorders>
              <w:top w:val="single" w:sz="4" w:space="0" w:color="BFBFBF" w:themeColor="background1" w:themeShade="BF"/>
              <w:bottom w:val="single" w:sz="4" w:space="0" w:color="BFBFBF" w:themeColor="background1" w:themeShade="BF"/>
            </w:tcBorders>
            <w:vAlign w:val="center"/>
          </w:tcPr>
          <w:p w14:paraId="11A3F7E4" w14:textId="77777777" w:rsidR="00C95438" w:rsidRDefault="00C95438" w:rsidP="00925CE7">
            <w:pPr>
              <w:rPr>
                <w:ins w:id="710" w:author="Himanshu Seth - I21391" w:date="2022-06-17T11:25:00Z"/>
                <w:rFonts w:cstheme="minorHAnsi"/>
                <w:sz w:val="18"/>
                <w:szCs w:val="18"/>
              </w:rPr>
            </w:pPr>
            <w:ins w:id="711" w:author="Himanshu Seth - I21391" w:date="2022-06-17T11:25:00Z">
              <w:r>
                <w:rPr>
                  <w:rFonts w:cstheme="minorHAnsi"/>
                  <w:sz w:val="18"/>
                  <w:szCs w:val="18"/>
                </w:rPr>
                <w:t>4</w:t>
              </w:r>
            </w:ins>
          </w:p>
        </w:tc>
        <w:tc>
          <w:tcPr>
            <w:tcW w:w="2942" w:type="dxa"/>
            <w:tcBorders>
              <w:top w:val="single" w:sz="4" w:space="0" w:color="BFBFBF" w:themeColor="background1" w:themeShade="BF"/>
              <w:bottom w:val="single" w:sz="4" w:space="0" w:color="BFBFBF" w:themeColor="background1" w:themeShade="BF"/>
            </w:tcBorders>
            <w:vAlign w:val="center"/>
          </w:tcPr>
          <w:p w14:paraId="5A699183" w14:textId="77777777" w:rsidR="00C95438" w:rsidRDefault="00C95438" w:rsidP="00925CE7">
            <w:pPr>
              <w:rPr>
                <w:ins w:id="712" w:author="Himanshu Seth - I21391" w:date="2022-06-17T11:25:00Z"/>
                <w:rFonts w:cstheme="minorHAnsi"/>
                <w:sz w:val="18"/>
                <w:szCs w:val="18"/>
              </w:rPr>
            </w:pPr>
            <w:ins w:id="713" w:author="Himanshu Seth - I21391" w:date="2022-06-17T11:25:00Z">
              <w:r>
                <w:rPr>
                  <w:rFonts w:cstheme="minorHAnsi"/>
                  <w:sz w:val="18"/>
                  <w:szCs w:val="18"/>
                </w:rPr>
                <w:t>&lt;CHANNEL&gt;: 6</w:t>
              </w:r>
            </w:ins>
          </w:p>
        </w:tc>
        <w:tc>
          <w:tcPr>
            <w:tcW w:w="862" w:type="dxa"/>
            <w:tcBorders>
              <w:top w:val="single" w:sz="4" w:space="0" w:color="BFBFBF" w:themeColor="background1" w:themeShade="BF"/>
              <w:bottom w:val="single" w:sz="4" w:space="0" w:color="BFBFBF" w:themeColor="background1" w:themeShade="BF"/>
            </w:tcBorders>
            <w:vAlign w:val="center"/>
          </w:tcPr>
          <w:p w14:paraId="1F002476" w14:textId="77777777" w:rsidR="00C95438" w:rsidRDefault="00C95438" w:rsidP="00925CE7">
            <w:pPr>
              <w:rPr>
                <w:ins w:id="714" w:author="Himanshu Seth - I21391" w:date="2022-06-17T11:25:00Z"/>
                <w:rFonts w:cstheme="minorHAnsi"/>
                <w:sz w:val="18"/>
                <w:szCs w:val="18"/>
              </w:rPr>
            </w:pPr>
            <w:ins w:id="715" w:author="Himanshu Seth - I21391" w:date="2022-06-17T11:25:00Z">
              <w:r>
                <w:rPr>
                  <w:rFonts w:cstheme="minorHAnsi"/>
                  <w:sz w:val="18"/>
                  <w:szCs w:val="18"/>
                </w:rPr>
                <w:t>Integer</w:t>
              </w:r>
            </w:ins>
          </w:p>
        </w:tc>
        <w:tc>
          <w:tcPr>
            <w:tcW w:w="4569" w:type="dxa"/>
            <w:tcBorders>
              <w:top w:val="single" w:sz="4" w:space="0" w:color="BFBFBF" w:themeColor="background1" w:themeShade="BF"/>
              <w:bottom w:val="single" w:sz="4" w:space="0" w:color="BFBFBF" w:themeColor="background1" w:themeShade="BF"/>
            </w:tcBorders>
            <w:vAlign w:val="center"/>
          </w:tcPr>
          <w:p w14:paraId="63837C7C" w14:textId="77777777" w:rsidR="00C95438" w:rsidRDefault="00C95438" w:rsidP="00925CE7">
            <w:pPr>
              <w:rPr>
                <w:ins w:id="716" w:author="Himanshu Seth - I21391" w:date="2022-06-17T11:25:00Z"/>
                <w:rFonts w:cstheme="minorHAnsi"/>
                <w:sz w:val="18"/>
                <w:szCs w:val="18"/>
              </w:rPr>
            </w:pPr>
            <w:ins w:id="717" w:author="Himanshu Seth - I21391" w:date="2022-06-17T11:25:00Z">
              <w:r>
                <w:rPr>
                  <w:rFonts w:cstheme="minorHAnsi"/>
                  <w:sz w:val="18"/>
                  <w:szCs w:val="18"/>
                </w:rPr>
                <w:t>The channel of the network to connect to</w:t>
              </w:r>
            </w:ins>
          </w:p>
        </w:tc>
      </w:tr>
      <w:tr w:rsidR="00E24A51" w14:paraId="0D306D24" w14:textId="77777777" w:rsidTr="00925CE7">
        <w:trPr>
          <w:ins w:id="718" w:author="Himanshu Seth - I21391" w:date="2022-06-17T11:25:00Z"/>
        </w:trPr>
        <w:tc>
          <w:tcPr>
            <w:tcW w:w="411" w:type="dxa"/>
            <w:tcBorders>
              <w:top w:val="single" w:sz="4" w:space="0" w:color="BFBFBF" w:themeColor="background1" w:themeShade="BF"/>
              <w:bottom w:val="single" w:sz="4" w:space="0" w:color="BFBFBF" w:themeColor="background1" w:themeShade="BF"/>
            </w:tcBorders>
            <w:vAlign w:val="center"/>
          </w:tcPr>
          <w:p w14:paraId="5CA15B00" w14:textId="77777777" w:rsidR="00C95438" w:rsidRDefault="00C95438" w:rsidP="00925CE7">
            <w:pPr>
              <w:rPr>
                <w:ins w:id="719" w:author="Himanshu Seth - I21391" w:date="2022-06-17T11:25:00Z"/>
                <w:rFonts w:cstheme="minorHAnsi"/>
                <w:sz w:val="18"/>
                <w:szCs w:val="18"/>
              </w:rPr>
            </w:pPr>
            <w:ins w:id="720" w:author="Himanshu Seth - I21391" w:date="2022-06-17T11:25:00Z">
              <w:r>
                <w:rPr>
                  <w:rFonts w:cstheme="minorHAnsi"/>
                  <w:sz w:val="18"/>
                  <w:szCs w:val="18"/>
                </w:rPr>
                <w:t>5</w:t>
              </w:r>
            </w:ins>
          </w:p>
        </w:tc>
        <w:tc>
          <w:tcPr>
            <w:tcW w:w="2942" w:type="dxa"/>
            <w:tcBorders>
              <w:top w:val="single" w:sz="4" w:space="0" w:color="BFBFBF" w:themeColor="background1" w:themeShade="BF"/>
              <w:bottom w:val="single" w:sz="4" w:space="0" w:color="BFBFBF" w:themeColor="background1" w:themeShade="BF"/>
            </w:tcBorders>
            <w:vAlign w:val="center"/>
          </w:tcPr>
          <w:p w14:paraId="352CFBF2" w14:textId="77777777" w:rsidR="00C95438" w:rsidRDefault="00C95438" w:rsidP="00925CE7">
            <w:pPr>
              <w:rPr>
                <w:ins w:id="721" w:author="Himanshu Seth - I21391" w:date="2022-06-17T11:25:00Z"/>
                <w:rFonts w:cstheme="minorHAnsi"/>
                <w:sz w:val="18"/>
                <w:szCs w:val="18"/>
              </w:rPr>
            </w:pPr>
            <w:ins w:id="722" w:author="Himanshu Seth - I21391" w:date="2022-06-17T11:25:00Z">
              <w:r>
                <w:rPr>
                  <w:rFonts w:cstheme="minorHAnsi"/>
                  <w:sz w:val="18"/>
                  <w:szCs w:val="18"/>
                </w:rPr>
                <w:t>&lt;HIDDEN&gt;: 0</w:t>
              </w:r>
            </w:ins>
          </w:p>
        </w:tc>
        <w:tc>
          <w:tcPr>
            <w:tcW w:w="862" w:type="dxa"/>
            <w:tcBorders>
              <w:top w:val="single" w:sz="4" w:space="0" w:color="BFBFBF" w:themeColor="background1" w:themeShade="BF"/>
              <w:bottom w:val="single" w:sz="4" w:space="0" w:color="BFBFBF" w:themeColor="background1" w:themeShade="BF"/>
            </w:tcBorders>
            <w:vAlign w:val="center"/>
          </w:tcPr>
          <w:p w14:paraId="19CA50CD" w14:textId="77777777" w:rsidR="00C95438" w:rsidRDefault="00C95438" w:rsidP="00925CE7">
            <w:pPr>
              <w:rPr>
                <w:ins w:id="723" w:author="Himanshu Seth - I21391" w:date="2022-06-17T11:25:00Z"/>
                <w:rFonts w:cstheme="minorHAnsi"/>
                <w:sz w:val="18"/>
                <w:szCs w:val="18"/>
              </w:rPr>
            </w:pPr>
            <w:ins w:id="724" w:author="Himanshu Seth - I21391" w:date="2022-06-17T11:25:00Z">
              <w:r>
                <w:rPr>
                  <w:rFonts w:cstheme="minorHAnsi"/>
                  <w:sz w:val="18"/>
                  <w:szCs w:val="18"/>
                </w:rPr>
                <w:t>Integer</w:t>
              </w:r>
            </w:ins>
          </w:p>
        </w:tc>
        <w:tc>
          <w:tcPr>
            <w:tcW w:w="4569" w:type="dxa"/>
            <w:tcBorders>
              <w:top w:val="single" w:sz="4" w:space="0" w:color="BFBFBF" w:themeColor="background1" w:themeShade="BF"/>
              <w:bottom w:val="single" w:sz="4" w:space="0" w:color="BFBFBF" w:themeColor="background1" w:themeShade="BF"/>
            </w:tcBorders>
            <w:vAlign w:val="center"/>
          </w:tcPr>
          <w:p w14:paraId="018A92CE" w14:textId="77777777" w:rsidR="00C95438" w:rsidRDefault="00C95438" w:rsidP="00925CE7">
            <w:pPr>
              <w:rPr>
                <w:ins w:id="725" w:author="Himanshu Seth - I21391" w:date="2022-06-17T11:25:00Z"/>
                <w:rFonts w:cstheme="minorHAnsi"/>
                <w:sz w:val="18"/>
                <w:szCs w:val="18"/>
              </w:rPr>
            </w:pPr>
            <w:ins w:id="726" w:author="Himanshu Seth - I21391" w:date="2022-06-17T11:25:00Z">
              <w:r>
                <w:rPr>
                  <w:rFonts w:cstheme="minorHAnsi"/>
                  <w:sz w:val="18"/>
                  <w:szCs w:val="18"/>
                </w:rPr>
                <w:t>Visibility of the network</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3156"/>
            </w:tblGrid>
            <w:tr w:rsidR="00E24A51" w14:paraId="08763E80" w14:textId="77777777" w:rsidTr="00925CE7">
              <w:trPr>
                <w:ins w:id="727" w:author="Himanshu Seth - I21391" w:date="2022-06-17T11:25:00Z"/>
              </w:trPr>
              <w:tc>
                <w:tcPr>
                  <w:tcW w:w="662" w:type="dxa"/>
                </w:tcPr>
                <w:p w14:paraId="3C2EA381" w14:textId="77777777" w:rsidR="00C95438" w:rsidRDefault="00C95438" w:rsidP="00925CE7">
                  <w:pPr>
                    <w:jc w:val="center"/>
                    <w:rPr>
                      <w:ins w:id="728" w:author="Himanshu Seth - I21391" w:date="2022-06-17T11:25:00Z"/>
                      <w:rFonts w:cstheme="minorHAnsi"/>
                      <w:sz w:val="18"/>
                      <w:szCs w:val="18"/>
                    </w:rPr>
                  </w:pPr>
                  <w:ins w:id="729" w:author="Himanshu Seth - I21391" w:date="2022-06-17T11:25:00Z">
                    <w:r>
                      <w:rPr>
                        <w:rFonts w:cstheme="minorHAnsi"/>
                        <w:sz w:val="18"/>
                        <w:szCs w:val="18"/>
                      </w:rPr>
                      <w:t>0</w:t>
                    </w:r>
                  </w:ins>
                </w:p>
              </w:tc>
              <w:tc>
                <w:tcPr>
                  <w:tcW w:w="3541" w:type="dxa"/>
                </w:tcPr>
                <w:p w14:paraId="64436E51" w14:textId="77777777" w:rsidR="00C95438" w:rsidRPr="00C00956" w:rsidRDefault="00C95438" w:rsidP="00925CE7">
                  <w:pPr>
                    <w:rPr>
                      <w:ins w:id="730" w:author="Himanshu Seth - I21391" w:date="2022-06-17T11:25:00Z"/>
                      <w:rFonts w:cstheme="minorHAnsi"/>
                      <w:b/>
                      <w:sz w:val="18"/>
                      <w:szCs w:val="18"/>
                    </w:rPr>
                  </w:pPr>
                  <w:ins w:id="731" w:author="Himanshu Seth - I21391" w:date="2022-06-17T11:25:00Z">
                    <w:r>
                      <w:rPr>
                        <w:rFonts w:cstheme="minorHAnsi"/>
                        <w:sz w:val="18"/>
                        <w:szCs w:val="18"/>
                      </w:rPr>
                      <w:t>Not hidden, SSID is broadcast in beacons</w:t>
                    </w:r>
                  </w:ins>
                </w:p>
              </w:tc>
            </w:tr>
            <w:tr w:rsidR="00E24A51" w14:paraId="0D296E69" w14:textId="77777777" w:rsidTr="00925CE7">
              <w:trPr>
                <w:ins w:id="732" w:author="Himanshu Seth - I21391" w:date="2022-06-17T11:25:00Z"/>
              </w:trPr>
              <w:tc>
                <w:tcPr>
                  <w:tcW w:w="662" w:type="dxa"/>
                </w:tcPr>
                <w:p w14:paraId="417AA8D7" w14:textId="77777777" w:rsidR="00C95438" w:rsidRDefault="00C95438" w:rsidP="00925CE7">
                  <w:pPr>
                    <w:jc w:val="center"/>
                    <w:rPr>
                      <w:ins w:id="733" w:author="Himanshu Seth - I21391" w:date="2022-06-17T11:25:00Z"/>
                      <w:rFonts w:cstheme="minorHAnsi"/>
                      <w:sz w:val="18"/>
                      <w:szCs w:val="18"/>
                    </w:rPr>
                  </w:pPr>
                  <w:ins w:id="734" w:author="Himanshu Seth - I21391" w:date="2022-06-17T11:25:00Z">
                    <w:r>
                      <w:rPr>
                        <w:rFonts w:cstheme="minorHAnsi"/>
                        <w:sz w:val="18"/>
                        <w:szCs w:val="18"/>
                      </w:rPr>
                      <w:t>1</w:t>
                    </w:r>
                  </w:ins>
                </w:p>
              </w:tc>
              <w:tc>
                <w:tcPr>
                  <w:tcW w:w="3541" w:type="dxa"/>
                </w:tcPr>
                <w:p w14:paraId="19AC28B5" w14:textId="77777777" w:rsidR="00C95438" w:rsidRDefault="00C95438" w:rsidP="00925CE7">
                  <w:pPr>
                    <w:rPr>
                      <w:ins w:id="735" w:author="Himanshu Seth - I21391" w:date="2022-06-17T11:25:00Z"/>
                      <w:rFonts w:cstheme="minorHAnsi"/>
                      <w:sz w:val="18"/>
                      <w:szCs w:val="18"/>
                    </w:rPr>
                  </w:pPr>
                  <w:ins w:id="736" w:author="Himanshu Seth - I21391" w:date="2022-06-17T11:25:00Z">
                    <w:r>
                      <w:rPr>
                        <w:rFonts w:cstheme="minorHAnsi"/>
                        <w:sz w:val="18"/>
                        <w:szCs w:val="18"/>
                      </w:rPr>
                      <w:t>Hidden, SSID is not broadcast</w:t>
                    </w:r>
                  </w:ins>
                </w:p>
              </w:tc>
            </w:tr>
          </w:tbl>
          <w:p w14:paraId="7EDA1257" w14:textId="77777777" w:rsidR="00C95438" w:rsidRDefault="00C95438" w:rsidP="00925CE7">
            <w:pPr>
              <w:rPr>
                <w:ins w:id="737" w:author="Himanshu Seth - I21391" w:date="2022-06-17T11:25:00Z"/>
                <w:rFonts w:cstheme="minorHAnsi"/>
                <w:sz w:val="18"/>
                <w:szCs w:val="18"/>
              </w:rPr>
            </w:pPr>
          </w:p>
        </w:tc>
      </w:tr>
    </w:tbl>
    <w:p w14:paraId="1D83B330" w14:textId="77777777" w:rsidR="00C95438" w:rsidRDefault="00C95438" w:rsidP="00C95438">
      <w:pPr>
        <w:ind w:left="720"/>
        <w:rPr>
          <w:ins w:id="738" w:author="Himanshu Seth - I21391" w:date="2022-06-17T11:26:00Z"/>
        </w:rPr>
      </w:pPr>
    </w:p>
    <w:p w14:paraId="5C6390B7" w14:textId="5ED49C79" w:rsidR="00C95438" w:rsidRDefault="00C95438" w:rsidP="00C95438">
      <w:pPr>
        <w:ind w:left="720"/>
        <w:rPr>
          <w:ins w:id="739" w:author="Himanshu Seth - I21391" w:date="2022-06-17T11:25:00Z"/>
        </w:rPr>
      </w:pPr>
      <w:ins w:id="740" w:author="Himanshu Seth - I21391" w:date="2022-06-17T11:25:00Z">
        <w:r>
          <w:t>When configured as an AP the parameter entries are ‘Read Only’ and cannot be modified.</w:t>
        </w:r>
      </w:ins>
    </w:p>
    <w:p w14:paraId="72B39EB5" w14:textId="77777777" w:rsidR="00C95438" w:rsidRPr="00870ED6" w:rsidRDefault="00C95438" w:rsidP="00C95438">
      <w:pPr>
        <w:pStyle w:val="Heading3"/>
        <w:rPr>
          <w:ins w:id="741" w:author="Himanshu Seth - I21391" w:date="2022-06-17T11:25:00Z"/>
        </w:rPr>
      </w:pPr>
      <w:ins w:id="742" w:author="Himanshu Seth - I21391" w:date="2022-06-17T11:25:00Z">
        <w:r>
          <w:t>Response Syntax</w:t>
        </w:r>
      </w:ins>
    </w:p>
    <w:tbl>
      <w:tblPr>
        <w:tblStyle w:val="TableGrid"/>
        <w:tblW w:w="0" w:type="auto"/>
        <w:tblInd w:w="607" w:type="dxa"/>
        <w:tblLook w:val="04A0" w:firstRow="1" w:lastRow="0" w:firstColumn="1" w:lastColumn="0" w:noHBand="0" w:noVBand="1"/>
      </w:tblPr>
      <w:tblGrid>
        <w:gridCol w:w="6503"/>
        <w:gridCol w:w="2246"/>
      </w:tblGrid>
      <w:tr w:rsidR="00C95438" w:rsidRPr="008B020C" w14:paraId="101E11BB" w14:textId="77777777" w:rsidTr="00925CE7">
        <w:trPr>
          <w:ins w:id="743" w:author="Himanshu Seth - I21391" w:date="2022-06-17T11:25:00Z"/>
        </w:trPr>
        <w:tc>
          <w:tcPr>
            <w:tcW w:w="6503" w:type="dxa"/>
            <w:tcBorders>
              <w:top w:val="single" w:sz="12" w:space="0" w:color="auto"/>
              <w:left w:val="nil"/>
              <w:bottom w:val="single" w:sz="12" w:space="0" w:color="auto"/>
              <w:right w:val="nil"/>
            </w:tcBorders>
          </w:tcPr>
          <w:p w14:paraId="6FDC8AF9" w14:textId="77777777" w:rsidR="00C95438" w:rsidRPr="008B020C" w:rsidRDefault="00C95438" w:rsidP="00925CE7">
            <w:pPr>
              <w:rPr>
                <w:ins w:id="744" w:author="Himanshu Seth - I21391" w:date="2022-06-17T11:25:00Z"/>
                <w:rFonts w:cstheme="minorHAnsi"/>
              </w:rPr>
            </w:pPr>
            <w:ins w:id="745" w:author="Himanshu Seth - I21391" w:date="2022-06-17T11:25:00Z">
              <w:r>
                <w:rPr>
                  <w:rFonts w:cstheme="minorHAnsi"/>
                </w:rPr>
                <w:t>Response</w:t>
              </w:r>
            </w:ins>
          </w:p>
        </w:tc>
        <w:tc>
          <w:tcPr>
            <w:tcW w:w="2246" w:type="dxa"/>
            <w:tcBorders>
              <w:top w:val="single" w:sz="12" w:space="0" w:color="auto"/>
              <w:left w:val="nil"/>
              <w:bottom w:val="single" w:sz="12" w:space="0" w:color="auto"/>
              <w:right w:val="nil"/>
            </w:tcBorders>
          </w:tcPr>
          <w:p w14:paraId="7ACC7128" w14:textId="77777777" w:rsidR="00C95438" w:rsidRPr="008B020C" w:rsidRDefault="00C95438" w:rsidP="00925CE7">
            <w:pPr>
              <w:rPr>
                <w:ins w:id="746" w:author="Himanshu Seth - I21391" w:date="2022-06-17T11:25:00Z"/>
                <w:rFonts w:cstheme="minorHAnsi"/>
              </w:rPr>
            </w:pPr>
            <w:ins w:id="747" w:author="Himanshu Seth - I21391" w:date="2022-06-17T11:25:00Z">
              <w:r w:rsidRPr="008B020C">
                <w:rPr>
                  <w:rFonts w:cstheme="minorHAnsi"/>
                </w:rPr>
                <w:t>Description</w:t>
              </w:r>
            </w:ins>
          </w:p>
        </w:tc>
      </w:tr>
      <w:tr w:rsidR="00C95438" w:rsidRPr="00A97982" w14:paraId="1201D089" w14:textId="77777777" w:rsidTr="00925CE7">
        <w:trPr>
          <w:ins w:id="748" w:author="Himanshu Seth - I21391" w:date="2022-06-17T11:25:00Z"/>
        </w:trPr>
        <w:tc>
          <w:tcPr>
            <w:tcW w:w="6503" w:type="dxa"/>
            <w:tcBorders>
              <w:top w:val="single" w:sz="12" w:space="0" w:color="auto"/>
              <w:left w:val="nil"/>
              <w:bottom w:val="single" w:sz="4" w:space="0" w:color="BFBFBF" w:themeColor="background1" w:themeShade="BF"/>
              <w:right w:val="nil"/>
            </w:tcBorders>
          </w:tcPr>
          <w:p w14:paraId="6C9AF2B2" w14:textId="77777777" w:rsidR="00C95438" w:rsidRPr="008B020C" w:rsidRDefault="00C95438" w:rsidP="00925CE7">
            <w:pPr>
              <w:rPr>
                <w:ins w:id="749" w:author="Himanshu Seth - I21391" w:date="2022-06-17T11:25:00Z"/>
                <w:rFonts w:ascii="Consolas" w:hAnsi="Consolas"/>
                <w:sz w:val="18"/>
              </w:rPr>
            </w:pPr>
            <w:ins w:id="750" w:author="Himanshu Seth - I21391" w:date="2022-06-17T11:25:00Z">
              <w:r w:rsidRPr="008B020C">
                <w:rPr>
                  <w:rFonts w:ascii="Consolas" w:hAnsi="Consolas"/>
                  <w:sz w:val="18"/>
                </w:rPr>
                <w:t>+W</w:t>
              </w:r>
              <w:r>
                <w:rPr>
                  <w:rFonts w:ascii="Consolas" w:hAnsi="Consolas"/>
                  <w:sz w:val="18"/>
                </w:rPr>
                <w:t>AP</w:t>
              </w:r>
              <w:r w:rsidRPr="008B020C">
                <w:rPr>
                  <w:rFonts w:ascii="Consolas" w:hAnsi="Consolas"/>
                  <w:sz w:val="18"/>
                </w:rPr>
                <w:t>C</w:t>
              </w:r>
              <w:r>
                <w:rPr>
                  <w:rFonts w:ascii="Consolas" w:hAnsi="Consolas"/>
                  <w:sz w:val="18"/>
                </w:rPr>
                <w:t>:&lt;param_id&gt;,&lt;param_val&gt;</w:t>
              </w:r>
            </w:ins>
          </w:p>
        </w:tc>
        <w:tc>
          <w:tcPr>
            <w:tcW w:w="2246" w:type="dxa"/>
            <w:tcBorders>
              <w:top w:val="single" w:sz="12" w:space="0" w:color="auto"/>
              <w:left w:val="nil"/>
              <w:bottom w:val="single" w:sz="4" w:space="0" w:color="BFBFBF" w:themeColor="background1" w:themeShade="BF"/>
              <w:right w:val="nil"/>
            </w:tcBorders>
          </w:tcPr>
          <w:p w14:paraId="0F5D869C" w14:textId="77777777" w:rsidR="00C95438" w:rsidRPr="00A97982" w:rsidRDefault="00C95438" w:rsidP="00925CE7">
            <w:pPr>
              <w:rPr>
                <w:ins w:id="751" w:author="Himanshu Seth - I21391" w:date="2022-06-17T11:25:00Z"/>
                <w:rFonts w:cstheme="minorHAnsi"/>
                <w:sz w:val="20"/>
              </w:rPr>
            </w:pPr>
            <w:ins w:id="752" w:author="Himanshu Seth - I21391" w:date="2022-06-17T11:25:00Z">
              <w:r>
                <w:rPr>
                  <w:rFonts w:cstheme="minorHAnsi"/>
                  <w:sz w:val="20"/>
                </w:rPr>
                <w:t>Read response</w:t>
              </w:r>
            </w:ins>
          </w:p>
        </w:tc>
      </w:tr>
      <w:tr w:rsidR="00C95438" w:rsidRPr="00A97982" w14:paraId="5671DD46" w14:textId="77777777" w:rsidTr="00925CE7">
        <w:trPr>
          <w:ins w:id="753" w:author="Himanshu Seth - I21391" w:date="2022-06-17T11:25:00Z"/>
        </w:trPr>
        <w:tc>
          <w:tcPr>
            <w:tcW w:w="6503" w:type="dxa"/>
            <w:tcBorders>
              <w:top w:val="single" w:sz="4" w:space="0" w:color="BFBFBF" w:themeColor="background1" w:themeShade="BF"/>
              <w:left w:val="nil"/>
              <w:bottom w:val="single" w:sz="4" w:space="0" w:color="BFBFBF" w:themeColor="background1" w:themeShade="BF"/>
              <w:right w:val="nil"/>
            </w:tcBorders>
          </w:tcPr>
          <w:p w14:paraId="6AA9E4A5" w14:textId="77777777" w:rsidR="00C95438" w:rsidRDefault="00C95438" w:rsidP="00925CE7">
            <w:pPr>
              <w:rPr>
                <w:ins w:id="754" w:author="Himanshu Seth - I21391" w:date="2022-06-17T11:25:00Z"/>
                <w:rFonts w:ascii="Consolas" w:hAnsi="Consolas"/>
                <w:sz w:val="18"/>
              </w:rPr>
            </w:pPr>
            <w:ins w:id="755" w:author="Himanshu Seth - I21391" w:date="2022-06-17T11:25:00Z">
              <w:r>
                <w:rPr>
                  <w:rFonts w:ascii="Consolas" w:hAnsi="Consolas"/>
                  <w:sz w:val="18"/>
                </w:rPr>
                <w:t>OK</w:t>
              </w:r>
            </w:ins>
          </w:p>
        </w:tc>
        <w:tc>
          <w:tcPr>
            <w:tcW w:w="2246" w:type="dxa"/>
            <w:tcBorders>
              <w:top w:val="single" w:sz="4" w:space="0" w:color="BFBFBF" w:themeColor="background1" w:themeShade="BF"/>
              <w:left w:val="nil"/>
              <w:bottom w:val="single" w:sz="4" w:space="0" w:color="BFBFBF" w:themeColor="background1" w:themeShade="BF"/>
              <w:right w:val="nil"/>
            </w:tcBorders>
          </w:tcPr>
          <w:p w14:paraId="12B575B8" w14:textId="77777777" w:rsidR="00C95438" w:rsidRDefault="00C95438" w:rsidP="00925CE7">
            <w:pPr>
              <w:rPr>
                <w:ins w:id="756" w:author="Himanshu Seth - I21391" w:date="2022-06-17T11:25:00Z"/>
                <w:rFonts w:cstheme="minorHAnsi"/>
                <w:sz w:val="20"/>
              </w:rPr>
            </w:pPr>
            <w:ins w:id="757" w:author="Himanshu Seth - I21391" w:date="2022-06-17T11:25:00Z">
              <w:r>
                <w:rPr>
                  <w:rFonts w:cstheme="minorHAnsi"/>
                  <w:sz w:val="20"/>
                </w:rPr>
                <w:t>Successful response</w:t>
              </w:r>
            </w:ins>
          </w:p>
        </w:tc>
      </w:tr>
      <w:tr w:rsidR="00C95438" w:rsidRPr="00A97982" w14:paraId="510BFB9D" w14:textId="77777777" w:rsidTr="00925CE7">
        <w:trPr>
          <w:ins w:id="758" w:author="Himanshu Seth - I21391" w:date="2022-06-17T11:25:00Z"/>
        </w:trPr>
        <w:tc>
          <w:tcPr>
            <w:tcW w:w="6503" w:type="dxa"/>
            <w:tcBorders>
              <w:top w:val="single" w:sz="4" w:space="0" w:color="BFBFBF" w:themeColor="background1" w:themeShade="BF"/>
              <w:left w:val="nil"/>
              <w:right w:val="nil"/>
            </w:tcBorders>
          </w:tcPr>
          <w:p w14:paraId="6942A091" w14:textId="77777777" w:rsidR="00C95438" w:rsidRPr="008B020C" w:rsidRDefault="00C95438" w:rsidP="00925CE7">
            <w:pPr>
              <w:rPr>
                <w:ins w:id="759" w:author="Himanshu Seth - I21391" w:date="2022-06-17T11:25:00Z"/>
                <w:rFonts w:ascii="Consolas" w:hAnsi="Consolas"/>
                <w:sz w:val="18"/>
              </w:rPr>
            </w:pPr>
            <w:ins w:id="760" w:author="Himanshu Seth - I21391" w:date="2022-06-17T11:25:00Z">
              <w:r>
                <w:rPr>
                  <w:rFonts w:ascii="Consolas" w:hAnsi="Consolas"/>
                  <w:sz w:val="18"/>
                </w:rPr>
                <w:t>ERROR:&lt;ERROR_CODE&gt;</w:t>
              </w:r>
            </w:ins>
          </w:p>
        </w:tc>
        <w:tc>
          <w:tcPr>
            <w:tcW w:w="2246" w:type="dxa"/>
            <w:tcBorders>
              <w:top w:val="single" w:sz="4" w:space="0" w:color="BFBFBF" w:themeColor="background1" w:themeShade="BF"/>
              <w:left w:val="nil"/>
              <w:right w:val="nil"/>
            </w:tcBorders>
          </w:tcPr>
          <w:p w14:paraId="3C16C839" w14:textId="77777777" w:rsidR="00C95438" w:rsidRPr="00A97982" w:rsidRDefault="00C95438" w:rsidP="00925CE7">
            <w:pPr>
              <w:rPr>
                <w:ins w:id="761" w:author="Himanshu Seth - I21391" w:date="2022-06-17T11:25:00Z"/>
                <w:rFonts w:cstheme="minorHAnsi"/>
                <w:sz w:val="20"/>
              </w:rPr>
            </w:pPr>
            <w:ins w:id="762" w:author="Himanshu Seth - I21391" w:date="2022-06-17T11:25:00Z">
              <w:r>
                <w:rPr>
                  <w:rFonts w:cstheme="minorHAnsi"/>
                  <w:sz w:val="20"/>
                </w:rPr>
                <w:t>Error response</w:t>
              </w:r>
            </w:ins>
          </w:p>
        </w:tc>
      </w:tr>
    </w:tbl>
    <w:p w14:paraId="53C085C2" w14:textId="77777777" w:rsidR="00C95438" w:rsidRDefault="00C95438" w:rsidP="00C95438">
      <w:pPr>
        <w:spacing w:after="0"/>
        <w:ind w:left="720"/>
        <w:rPr>
          <w:ins w:id="763" w:author="Himanshu Seth - I21391" w:date="2022-06-17T11:25:00Z"/>
          <w:sz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95438" w14:paraId="41B8BF9A" w14:textId="77777777" w:rsidTr="00925CE7">
        <w:trPr>
          <w:ins w:id="764" w:author="Himanshu Seth - I21391" w:date="2022-06-17T11:25:00Z"/>
        </w:trPr>
        <w:tc>
          <w:tcPr>
            <w:tcW w:w="4860" w:type="dxa"/>
          </w:tcPr>
          <w:p w14:paraId="1BD84782" w14:textId="77777777" w:rsidR="00C95438" w:rsidRDefault="00C95438" w:rsidP="00925CE7">
            <w:pPr>
              <w:rPr>
                <w:ins w:id="765" w:author="Himanshu Seth - I21391" w:date="2022-06-17T11:25:00Z"/>
                <w:rFonts w:ascii="Consolas" w:hAnsi="Consolas"/>
                <w:sz w:val="14"/>
              </w:rPr>
            </w:pPr>
          </w:p>
        </w:tc>
        <w:tc>
          <w:tcPr>
            <w:tcW w:w="3780" w:type="dxa"/>
          </w:tcPr>
          <w:p w14:paraId="533C0C82" w14:textId="77777777" w:rsidR="00C95438" w:rsidRDefault="00C95438" w:rsidP="00925CE7">
            <w:pPr>
              <w:rPr>
                <w:ins w:id="766" w:author="Himanshu Seth - I21391" w:date="2022-06-17T11:25:00Z"/>
                <w:sz w:val="14"/>
              </w:rPr>
            </w:pPr>
          </w:p>
        </w:tc>
      </w:tr>
    </w:tbl>
    <w:p w14:paraId="679B51C2" w14:textId="77777777" w:rsidR="00C95438" w:rsidRDefault="00C95438" w:rsidP="00C95438">
      <w:pPr>
        <w:ind w:firstLine="720"/>
        <w:rPr>
          <w:ins w:id="767" w:author="Himanshu Seth - I21391" w:date="2022-06-17T11:25:00Z"/>
          <w:rFonts w:asciiTheme="majorHAnsi" w:eastAsiaTheme="majorEastAsia" w:hAnsiTheme="majorHAnsi" w:cstheme="majorBidi"/>
          <w:i/>
          <w:iCs/>
          <w:color w:val="2F5496" w:themeColor="accent1" w:themeShade="BF"/>
        </w:rPr>
      </w:pPr>
    </w:p>
    <w:p w14:paraId="21986798" w14:textId="77777777" w:rsidR="0047122E" w:rsidRDefault="0047122E" w:rsidP="0047122E">
      <w:pPr>
        <w:pStyle w:val="Heading2"/>
        <w:rPr>
          <w:ins w:id="768" w:author="Himanshu Seth - I21391" w:date="2022-06-17T12:34:00Z"/>
        </w:rPr>
      </w:pPr>
      <w:ins w:id="769" w:author="Himanshu Seth - I21391" w:date="2022-06-17T12:34:00Z">
        <w:r>
          <w:lastRenderedPageBreak/>
          <w:t xml:space="preserve">Wi-Fi Hotspot (Soft AP) Start/Stop/Status </w:t>
        </w:r>
        <w:r>
          <w:fldChar w:fldCharType="begin"/>
        </w:r>
        <w:r>
          <w:instrText xml:space="preserve"> DOCPROPERTY  tagc_ap_enable  \* MERGEFORMAT </w:instrText>
        </w:r>
        <w:r>
          <w:fldChar w:fldCharType="separate"/>
        </w:r>
        <w:r>
          <w:t>+WAP</w:t>
        </w:r>
        <w:r>
          <w:fldChar w:fldCharType="end"/>
        </w:r>
        <w:r>
          <w:t xml:space="preserve">, </w:t>
        </w:r>
        <w:r>
          <w:fldChar w:fldCharType="begin"/>
        </w:r>
        <w:r>
          <w:instrText xml:space="preserve"> DOCPROPERTY  taga_ap_sta_connected  \* MERGEFORMAT </w:instrText>
        </w:r>
        <w:r>
          <w:fldChar w:fldCharType="separate"/>
        </w:r>
        <w:r>
          <w:t>+WAPSC</w:t>
        </w:r>
        <w:r>
          <w:fldChar w:fldCharType="end"/>
        </w:r>
        <w:r>
          <w:t xml:space="preserve"> &amp; </w:t>
        </w:r>
        <w:r>
          <w:fldChar w:fldCharType="begin"/>
        </w:r>
        <w:r>
          <w:instrText xml:space="preserve"> DOCPROPERTY  taga_ap_sta_disconnected  \* MERGEFORMAT </w:instrText>
        </w:r>
        <w:r>
          <w:fldChar w:fldCharType="separate"/>
        </w:r>
        <w:r>
          <w:t>+WAPSD</w:t>
        </w:r>
        <w:r>
          <w:fldChar w:fldCharType="end"/>
        </w:r>
        <w:r>
          <w:t xml:space="preserve"> Link Indications</w:t>
        </w:r>
      </w:ins>
    </w:p>
    <w:p w14:paraId="6ECAEF8A" w14:textId="77777777" w:rsidR="0047122E" w:rsidRDefault="0047122E" w:rsidP="0047122E">
      <w:pPr>
        <w:pStyle w:val="Heading3"/>
        <w:rPr>
          <w:ins w:id="770" w:author="Himanshu Seth - I21391" w:date="2022-06-17T12:34:00Z"/>
        </w:rPr>
      </w:pPr>
      <w:ins w:id="771" w:author="Himanshu Seth - I21391" w:date="2022-06-17T12:34:00Z">
        <w:r>
          <w:t>Description</w:t>
        </w:r>
      </w:ins>
    </w:p>
    <w:p w14:paraId="7A548052" w14:textId="77777777" w:rsidR="0047122E" w:rsidRDefault="0047122E" w:rsidP="0047122E">
      <w:pPr>
        <w:ind w:left="720"/>
        <w:jc w:val="both"/>
        <w:rPr>
          <w:ins w:id="772" w:author="Himanshu Seth - I21391" w:date="2022-06-17T12:34:00Z"/>
        </w:rPr>
      </w:pPr>
      <w:ins w:id="773" w:author="Himanshu Seth - I21391" w:date="2022-06-17T12:34:00Z">
        <w:r>
          <w:t xml:space="preserve">This command is used to enable the DCE’s hotspot access point functionality. </w:t>
        </w:r>
      </w:ins>
    </w:p>
    <w:p w14:paraId="16CBC3B3" w14:textId="77777777" w:rsidR="0047122E" w:rsidRDefault="0047122E" w:rsidP="0047122E">
      <w:pPr>
        <w:pStyle w:val="Heading3"/>
        <w:rPr>
          <w:ins w:id="774" w:author="Himanshu Seth - I21391" w:date="2022-06-17T12:34:00Z"/>
        </w:rPr>
      </w:pPr>
      <w:ins w:id="775" w:author="Himanshu Seth - I21391" w:date="2022-06-17T12:34:00Z">
        <w:r>
          <w:t>Command Syntax</w:t>
        </w:r>
      </w:ins>
    </w:p>
    <w:tbl>
      <w:tblPr>
        <w:tblStyle w:val="TableGrid"/>
        <w:tblW w:w="0" w:type="auto"/>
        <w:tblInd w:w="607" w:type="dxa"/>
        <w:tblLook w:val="04A0" w:firstRow="1" w:lastRow="0" w:firstColumn="1" w:lastColumn="0" w:noHBand="0" w:noVBand="1"/>
      </w:tblPr>
      <w:tblGrid>
        <w:gridCol w:w="6143"/>
        <w:gridCol w:w="2606"/>
      </w:tblGrid>
      <w:tr w:rsidR="0047122E" w14:paraId="3B8CB66C" w14:textId="77777777" w:rsidTr="0047122E">
        <w:trPr>
          <w:ins w:id="776" w:author="Himanshu Seth - I21391" w:date="2022-06-17T12:34:00Z"/>
        </w:trPr>
        <w:tc>
          <w:tcPr>
            <w:tcW w:w="6143" w:type="dxa"/>
            <w:tcBorders>
              <w:top w:val="single" w:sz="12" w:space="0" w:color="auto"/>
              <w:left w:val="nil"/>
              <w:bottom w:val="single" w:sz="12" w:space="0" w:color="auto"/>
              <w:right w:val="nil"/>
            </w:tcBorders>
            <w:hideMark/>
          </w:tcPr>
          <w:p w14:paraId="221F71E3" w14:textId="77777777" w:rsidR="0047122E" w:rsidRDefault="0047122E">
            <w:pPr>
              <w:rPr>
                <w:ins w:id="777" w:author="Himanshu Seth - I21391" w:date="2022-06-17T12:34:00Z"/>
                <w:rFonts w:cstheme="minorHAnsi"/>
              </w:rPr>
            </w:pPr>
            <w:ins w:id="778" w:author="Himanshu Seth - I21391" w:date="2022-06-17T12:34:00Z">
              <w:r>
                <w:rPr>
                  <w:rFonts w:cstheme="minorHAnsi"/>
                </w:rPr>
                <w:t>Command</w:t>
              </w:r>
            </w:ins>
          </w:p>
        </w:tc>
        <w:tc>
          <w:tcPr>
            <w:tcW w:w="2606" w:type="dxa"/>
            <w:tcBorders>
              <w:top w:val="single" w:sz="12" w:space="0" w:color="auto"/>
              <w:left w:val="nil"/>
              <w:bottom w:val="single" w:sz="12" w:space="0" w:color="auto"/>
              <w:right w:val="nil"/>
            </w:tcBorders>
            <w:hideMark/>
          </w:tcPr>
          <w:p w14:paraId="2B60CC5C" w14:textId="77777777" w:rsidR="0047122E" w:rsidRDefault="0047122E">
            <w:pPr>
              <w:rPr>
                <w:ins w:id="779" w:author="Himanshu Seth - I21391" w:date="2022-06-17T12:34:00Z"/>
                <w:rFonts w:cstheme="minorHAnsi"/>
              </w:rPr>
            </w:pPr>
            <w:ins w:id="780" w:author="Himanshu Seth - I21391" w:date="2022-06-17T12:34:00Z">
              <w:r>
                <w:rPr>
                  <w:rFonts w:cstheme="minorHAnsi"/>
                </w:rPr>
                <w:t>Description</w:t>
              </w:r>
            </w:ins>
          </w:p>
        </w:tc>
      </w:tr>
      <w:tr w:rsidR="0047122E" w14:paraId="386557FC" w14:textId="77777777" w:rsidTr="0047122E">
        <w:trPr>
          <w:ins w:id="781" w:author="Himanshu Seth - I21391" w:date="2022-06-17T12:34:00Z"/>
        </w:trPr>
        <w:tc>
          <w:tcPr>
            <w:tcW w:w="6143" w:type="dxa"/>
            <w:tcBorders>
              <w:top w:val="single" w:sz="12" w:space="0" w:color="auto"/>
              <w:left w:val="nil"/>
              <w:bottom w:val="single" w:sz="4" w:space="0" w:color="BFBFBF" w:themeColor="background1" w:themeShade="BF"/>
              <w:right w:val="nil"/>
            </w:tcBorders>
            <w:hideMark/>
          </w:tcPr>
          <w:p w14:paraId="203F0E46" w14:textId="77777777" w:rsidR="0047122E" w:rsidRDefault="0047122E">
            <w:pPr>
              <w:rPr>
                <w:ins w:id="782" w:author="Himanshu Seth - I21391" w:date="2022-06-17T12:34:00Z"/>
                <w:rFonts w:ascii="Consolas" w:hAnsi="Consolas"/>
                <w:sz w:val="18"/>
              </w:rPr>
            </w:pPr>
            <w:ins w:id="783" w:author="Himanshu Seth - I21391" w:date="2022-06-17T12:34:00Z">
              <w:r>
                <w:rPr>
                  <w:rFonts w:ascii="Consolas" w:hAnsi="Consolas"/>
                  <w:sz w:val="18"/>
                </w:rPr>
                <w:t>AT</w:t>
              </w:r>
              <w:r>
                <w:rPr>
                  <w:rFonts w:ascii="Consolas" w:hAnsi="Consolas"/>
                  <w:sz w:val="18"/>
                </w:rPr>
                <w:fldChar w:fldCharType="begin"/>
              </w:r>
              <w:r>
                <w:rPr>
                  <w:rFonts w:ascii="Consolas" w:hAnsi="Consolas"/>
                  <w:sz w:val="18"/>
                </w:rPr>
                <w:instrText xml:space="preserve"> DOCPROPERTY  tagc_ap_enable  \* MERGEFORMAT </w:instrText>
              </w:r>
              <w:r>
                <w:rPr>
                  <w:rFonts w:ascii="Consolas" w:hAnsi="Consolas"/>
                  <w:sz w:val="18"/>
                </w:rPr>
                <w:fldChar w:fldCharType="separate"/>
              </w:r>
              <w:r>
                <w:rPr>
                  <w:rFonts w:ascii="Consolas" w:hAnsi="Consolas"/>
                  <w:sz w:val="18"/>
                </w:rPr>
                <w:t>+WAP</w:t>
              </w:r>
              <w:r>
                <w:rPr>
                  <w:rFonts w:ascii="Consolas" w:hAnsi="Consolas"/>
                  <w:sz w:val="18"/>
                </w:rPr>
                <w:fldChar w:fldCharType="end"/>
              </w:r>
            </w:ins>
          </w:p>
        </w:tc>
        <w:tc>
          <w:tcPr>
            <w:tcW w:w="2606" w:type="dxa"/>
            <w:tcBorders>
              <w:top w:val="single" w:sz="12" w:space="0" w:color="auto"/>
              <w:left w:val="nil"/>
              <w:bottom w:val="single" w:sz="4" w:space="0" w:color="BFBFBF" w:themeColor="background1" w:themeShade="BF"/>
              <w:right w:val="nil"/>
            </w:tcBorders>
            <w:hideMark/>
          </w:tcPr>
          <w:p w14:paraId="2E136062" w14:textId="77777777" w:rsidR="0047122E" w:rsidRDefault="0047122E">
            <w:pPr>
              <w:rPr>
                <w:ins w:id="784" w:author="Himanshu Seth - I21391" w:date="2022-06-17T12:34:00Z"/>
                <w:rFonts w:cstheme="minorHAnsi"/>
                <w:sz w:val="20"/>
              </w:rPr>
            </w:pPr>
            <w:ins w:id="785" w:author="Himanshu Seth - I21391" w:date="2022-06-17T12:34:00Z">
              <w:r>
                <w:rPr>
                  <w:rFonts w:cstheme="minorHAnsi"/>
                  <w:sz w:val="20"/>
                </w:rPr>
                <w:t>Read Status of AP function</w:t>
              </w:r>
            </w:ins>
          </w:p>
        </w:tc>
      </w:tr>
      <w:tr w:rsidR="0047122E" w14:paraId="5E369390" w14:textId="77777777" w:rsidTr="0047122E">
        <w:trPr>
          <w:ins w:id="786" w:author="Himanshu Seth - I21391" w:date="2022-06-17T12:34:00Z"/>
        </w:trPr>
        <w:tc>
          <w:tcPr>
            <w:tcW w:w="6143" w:type="dxa"/>
            <w:tcBorders>
              <w:top w:val="single" w:sz="4" w:space="0" w:color="BFBFBF" w:themeColor="background1" w:themeShade="BF"/>
              <w:left w:val="nil"/>
              <w:bottom w:val="single" w:sz="4" w:space="0" w:color="auto"/>
              <w:right w:val="nil"/>
            </w:tcBorders>
            <w:hideMark/>
          </w:tcPr>
          <w:p w14:paraId="22ED23DC" w14:textId="77777777" w:rsidR="0047122E" w:rsidRDefault="0047122E">
            <w:pPr>
              <w:rPr>
                <w:ins w:id="787" w:author="Himanshu Seth - I21391" w:date="2022-06-17T12:34:00Z"/>
                <w:rFonts w:ascii="Consolas" w:hAnsi="Consolas"/>
                <w:sz w:val="18"/>
              </w:rPr>
            </w:pPr>
            <w:ins w:id="788" w:author="Himanshu Seth - I21391" w:date="2022-06-17T12:34:00Z">
              <w:r>
                <w:rPr>
                  <w:rFonts w:ascii="Consolas" w:hAnsi="Consolas"/>
                  <w:sz w:val="18"/>
                </w:rPr>
                <w:t>AT</w:t>
              </w:r>
              <w:r>
                <w:rPr>
                  <w:rFonts w:ascii="Consolas" w:hAnsi="Consolas"/>
                  <w:sz w:val="18"/>
                </w:rPr>
                <w:fldChar w:fldCharType="begin"/>
              </w:r>
              <w:r>
                <w:rPr>
                  <w:rFonts w:ascii="Consolas" w:hAnsi="Consolas"/>
                  <w:sz w:val="18"/>
                </w:rPr>
                <w:instrText xml:space="preserve"> DOCPROPERTY  tagc_ap_enable  \* MERGEFORMAT </w:instrText>
              </w:r>
              <w:r>
                <w:rPr>
                  <w:rFonts w:ascii="Consolas" w:hAnsi="Consolas"/>
                  <w:sz w:val="18"/>
                </w:rPr>
                <w:fldChar w:fldCharType="separate"/>
              </w:r>
              <w:r>
                <w:rPr>
                  <w:rFonts w:ascii="Consolas" w:hAnsi="Consolas"/>
                  <w:sz w:val="18"/>
                </w:rPr>
                <w:t>+WAP</w:t>
              </w:r>
              <w:r>
                <w:rPr>
                  <w:rFonts w:ascii="Consolas" w:hAnsi="Consolas"/>
                  <w:sz w:val="18"/>
                </w:rPr>
                <w:fldChar w:fldCharType="end"/>
              </w:r>
              <w:r>
                <w:rPr>
                  <w:rFonts w:ascii="Consolas" w:hAnsi="Consolas"/>
                  <w:sz w:val="18"/>
                </w:rPr>
                <w:t>=&lt;STATE&gt;</w:t>
              </w:r>
            </w:ins>
          </w:p>
        </w:tc>
        <w:tc>
          <w:tcPr>
            <w:tcW w:w="2606" w:type="dxa"/>
            <w:tcBorders>
              <w:top w:val="single" w:sz="4" w:space="0" w:color="BFBFBF" w:themeColor="background1" w:themeShade="BF"/>
              <w:left w:val="nil"/>
              <w:bottom w:val="single" w:sz="4" w:space="0" w:color="auto"/>
              <w:right w:val="nil"/>
            </w:tcBorders>
            <w:hideMark/>
          </w:tcPr>
          <w:p w14:paraId="7E856312" w14:textId="77777777" w:rsidR="0047122E" w:rsidRDefault="0047122E">
            <w:pPr>
              <w:rPr>
                <w:ins w:id="789" w:author="Himanshu Seth - I21391" w:date="2022-06-17T12:34:00Z"/>
                <w:rFonts w:cstheme="minorHAnsi"/>
                <w:sz w:val="20"/>
              </w:rPr>
            </w:pPr>
            <w:ins w:id="790" w:author="Himanshu Seth - I21391" w:date="2022-06-17T12:34:00Z">
              <w:r>
                <w:rPr>
                  <w:rFonts w:cstheme="minorHAnsi"/>
                  <w:sz w:val="20"/>
                </w:rPr>
                <w:t>Set State of AP function</w:t>
              </w:r>
            </w:ins>
          </w:p>
        </w:tc>
      </w:tr>
    </w:tbl>
    <w:p w14:paraId="6EC7D60C" w14:textId="77777777" w:rsidR="0047122E" w:rsidRDefault="0047122E" w:rsidP="0047122E">
      <w:pPr>
        <w:ind w:left="720"/>
        <w:rPr>
          <w:ins w:id="791" w:author="Himanshu Seth - I21391" w:date="2022-06-17T12:34:00Z"/>
          <w:rFonts w:ascii="Consolas" w:hAnsi="Consolas"/>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47122E" w14:paraId="04B2F0C0" w14:textId="77777777" w:rsidTr="0047122E">
        <w:trPr>
          <w:ins w:id="792" w:author="Himanshu Seth - I21391" w:date="2022-06-17T12:34:00Z"/>
        </w:trPr>
        <w:tc>
          <w:tcPr>
            <w:tcW w:w="2530" w:type="dxa"/>
            <w:tcBorders>
              <w:top w:val="single" w:sz="12" w:space="0" w:color="auto"/>
              <w:left w:val="nil"/>
              <w:bottom w:val="single" w:sz="12" w:space="0" w:color="auto"/>
              <w:right w:val="nil"/>
            </w:tcBorders>
            <w:hideMark/>
          </w:tcPr>
          <w:p w14:paraId="036B894B" w14:textId="77777777" w:rsidR="0047122E" w:rsidRDefault="0047122E">
            <w:pPr>
              <w:rPr>
                <w:ins w:id="793" w:author="Himanshu Seth - I21391" w:date="2022-06-17T12:34:00Z"/>
                <w:rFonts w:cstheme="minorHAnsi"/>
              </w:rPr>
            </w:pPr>
            <w:ins w:id="794" w:author="Himanshu Seth - I21391" w:date="2022-06-17T12:34:00Z">
              <w:r>
                <w:rPr>
                  <w:rFonts w:cstheme="minorHAnsi"/>
                </w:rPr>
                <w:t>Parameter Name</w:t>
              </w:r>
            </w:ins>
          </w:p>
        </w:tc>
        <w:tc>
          <w:tcPr>
            <w:tcW w:w="1204" w:type="dxa"/>
            <w:tcBorders>
              <w:top w:val="single" w:sz="12" w:space="0" w:color="auto"/>
              <w:left w:val="nil"/>
              <w:bottom w:val="single" w:sz="12" w:space="0" w:color="auto"/>
              <w:right w:val="nil"/>
            </w:tcBorders>
            <w:hideMark/>
          </w:tcPr>
          <w:p w14:paraId="4F7EAA55" w14:textId="77777777" w:rsidR="0047122E" w:rsidRDefault="0047122E">
            <w:pPr>
              <w:rPr>
                <w:ins w:id="795" w:author="Himanshu Seth - I21391" w:date="2022-06-17T12:34:00Z"/>
                <w:rFonts w:cstheme="minorHAnsi"/>
              </w:rPr>
            </w:pPr>
            <w:ins w:id="796" w:author="Himanshu Seth - I21391" w:date="2022-06-17T12:34:00Z">
              <w:r>
                <w:rPr>
                  <w:rFonts w:cstheme="minorHAnsi"/>
                </w:rPr>
                <w:t>Type</w:t>
              </w:r>
            </w:ins>
          </w:p>
        </w:tc>
        <w:tc>
          <w:tcPr>
            <w:tcW w:w="5050" w:type="dxa"/>
            <w:tcBorders>
              <w:top w:val="single" w:sz="12" w:space="0" w:color="auto"/>
              <w:left w:val="nil"/>
              <w:bottom w:val="single" w:sz="12" w:space="0" w:color="auto"/>
              <w:right w:val="nil"/>
            </w:tcBorders>
            <w:hideMark/>
          </w:tcPr>
          <w:p w14:paraId="49595F89" w14:textId="77777777" w:rsidR="0047122E" w:rsidRDefault="0047122E">
            <w:pPr>
              <w:rPr>
                <w:ins w:id="797" w:author="Himanshu Seth - I21391" w:date="2022-06-17T12:34:00Z"/>
                <w:rFonts w:cstheme="minorHAnsi"/>
              </w:rPr>
            </w:pPr>
            <w:ins w:id="798" w:author="Himanshu Seth - I21391" w:date="2022-06-17T12:34:00Z">
              <w:r>
                <w:rPr>
                  <w:rFonts w:cstheme="minorHAnsi"/>
                </w:rPr>
                <w:t>Description</w:t>
              </w:r>
            </w:ins>
          </w:p>
        </w:tc>
      </w:tr>
      <w:tr w:rsidR="0047122E" w14:paraId="0F733D6C" w14:textId="77777777" w:rsidTr="0047122E">
        <w:trPr>
          <w:ins w:id="799" w:author="Himanshu Seth - I21391" w:date="2022-06-17T12:34:00Z"/>
        </w:trPr>
        <w:tc>
          <w:tcPr>
            <w:tcW w:w="2530" w:type="dxa"/>
            <w:tcBorders>
              <w:top w:val="single" w:sz="4" w:space="0" w:color="BFBFBF" w:themeColor="background1" w:themeShade="BF"/>
              <w:left w:val="nil"/>
              <w:bottom w:val="single" w:sz="4" w:space="0" w:color="auto"/>
              <w:right w:val="nil"/>
            </w:tcBorders>
            <w:hideMark/>
          </w:tcPr>
          <w:p w14:paraId="5FCAB164" w14:textId="77777777" w:rsidR="0047122E" w:rsidRDefault="0047122E">
            <w:pPr>
              <w:rPr>
                <w:ins w:id="800" w:author="Himanshu Seth - I21391" w:date="2022-06-17T12:34:00Z"/>
                <w:rFonts w:cstheme="minorHAnsi"/>
                <w:sz w:val="18"/>
                <w:szCs w:val="18"/>
              </w:rPr>
            </w:pPr>
            <w:ins w:id="801" w:author="Himanshu Seth - I21391" w:date="2022-06-17T12:34:00Z">
              <w:r>
                <w:rPr>
                  <w:rFonts w:cstheme="minorHAnsi"/>
                  <w:sz w:val="18"/>
                  <w:szCs w:val="18"/>
                </w:rPr>
                <w:t>&lt;STATE&gt;</w:t>
              </w:r>
            </w:ins>
          </w:p>
        </w:tc>
        <w:tc>
          <w:tcPr>
            <w:tcW w:w="1204" w:type="dxa"/>
            <w:tcBorders>
              <w:top w:val="single" w:sz="4" w:space="0" w:color="BFBFBF" w:themeColor="background1" w:themeShade="BF"/>
              <w:left w:val="nil"/>
              <w:bottom w:val="single" w:sz="4" w:space="0" w:color="auto"/>
              <w:right w:val="nil"/>
            </w:tcBorders>
            <w:hideMark/>
          </w:tcPr>
          <w:p w14:paraId="7E0439A4" w14:textId="77777777" w:rsidR="0047122E" w:rsidRDefault="0047122E">
            <w:pPr>
              <w:rPr>
                <w:ins w:id="802" w:author="Himanshu Seth - I21391" w:date="2022-06-17T12:34:00Z"/>
                <w:rFonts w:cstheme="minorHAnsi"/>
                <w:sz w:val="18"/>
                <w:szCs w:val="18"/>
              </w:rPr>
            </w:pPr>
            <w:ins w:id="803" w:author="Himanshu Seth - I21391" w:date="2022-06-17T12:34:00Z">
              <w:r>
                <w:rPr>
                  <w:rFonts w:cstheme="minorHAnsi"/>
                  <w:sz w:val="18"/>
                  <w:szCs w:val="18"/>
                </w:rPr>
                <w:t>Integer</w:t>
              </w:r>
            </w:ins>
          </w:p>
        </w:tc>
        <w:tc>
          <w:tcPr>
            <w:tcW w:w="5050" w:type="dxa"/>
            <w:tcBorders>
              <w:top w:val="single" w:sz="4" w:space="0" w:color="BFBFBF" w:themeColor="background1" w:themeShade="BF"/>
              <w:left w:val="nil"/>
              <w:bottom w:val="single" w:sz="4" w:space="0" w:color="auto"/>
              <w:right w:val="nil"/>
            </w:tcBorders>
            <w:hideMark/>
          </w:tcPr>
          <w:p w14:paraId="03245380" w14:textId="77777777" w:rsidR="0047122E" w:rsidRDefault="0047122E">
            <w:pPr>
              <w:rPr>
                <w:ins w:id="804" w:author="Himanshu Seth - I21391" w:date="2022-06-17T12:34:00Z"/>
                <w:rFonts w:cstheme="minorHAnsi"/>
                <w:sz w:val="18"/>
                <w:szCs w:val="18"/>
              </w:rPr>
            </w:pPr>
            <w:ins w:id="805" w:author="Himanshu Seth - I21391" w:date="2022-06-17T12:34:00Z">
              <w:r>
                <w:rPr>
                  <w:rFonts w:cstheme="minorHAnsi"/>
                  <w:sz w:val="18"/>
                  <w:szCs w:val="18"/>
                </w:rPr>
                <w:t>State of the hotspot feature</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47122E" w14:paraId="4FC49F49" w14:textId="77777777">
              <w:trPr>
                <w:ins w:id="806" w:author="Himanshu Seth - I21391" w:date="2022-06-17T12:34:00Z"/>
              </w:trPr>
              <w:tc>
                <w:tcPr>
                  <w:tcW w:w="662" w:type="dxa"/>
                  <w:hideMark/>
                </w:tcPr>
                <w:p w14:paraId="23A3FFFD" w14:textId="77777777" w:rsidR="0047122E" w:rsidRDefault="0047122E">
                  <w:pPr>
                    <w:jc w:val="center"/>
                    <w:rPr>
                      <w:ins w:id="807" w:author="Himanshu Seth - I21391" w:date="2022-06-17T12:34:00Z"/>
                      <w:rFonts w:cstheme="minorHAnsi"/>
                      <w:sz w:val="18"/>
                      <w:szCs w:val="18"/>
                    </w:rPr>
                  </w:pPr>
                  <w:ins w:id="808" w:author="Himanshu Seth - I21391" w:date="2022-06-17T12:34:00Z">
                    <w:r>
                      <w:rPr>
                        <w:rFonts w:cstheme="minorHAnsi"/>
                        <w:sz w:val="18"/>
                        <w:szCs w:val="18"/>
                      </w:rPr>
                      <w:t>0</w:t>
                    </w:r>
                  </w:ins>
                </w:p>
              </w:tc>
              <w:tc>
                <w:tcPr>
                  <w:tcW w:w="3541" w:type="dxa"/>
                  <w:hideMark/>
                </w:tcPr>
                <w:p w14:paraId="65A04003" w14:textId="77777777" w:rsidR="0047122E" w:rsidRDefault="0047122E">
                  <w:pPr>
                    <w:rPr>
                      <w:ins w:id="809" w:author="Himanshu Seth - I21391" w:date="2022-06-17T12:34:00Z"/>
                      <w:rFonts w:cstheme="minorHAnsi"/>
                      <w:sz w:val="18"/>
                      <w:szCs w:val="18"/>
                    </w:rPr>
                  </w:pPr>
                  <w:ins w:id="810" w:author="Himanshu Seth - I21391" w:date="2022-06-17T12:34:00Z">
                    <w:r>
                      <w:rPr>
                        <w:rFonts w:cstheme="minorHAnsi"/>
                        <w:sz w:val="18"/>
                        <w:szCs w:val="18"/>
                      </w:rPr>
                      <w:t>Disable</w:t>
                    </w:r>
                  </w:ins>
                </w:p>
              </w:tc>
            </w:tr>
            <w:tr w:rsidR="0047122E" w14:paraId="6B50ADED" w14:textId="77777777">
              <w:trPr>
                <w:ins w:id="811" w:author="Himanshu Seth - I21391" w:date="2022-06-17T12:34:00Z"/>
              </w:trPr>
              <w:tc>
                <w:tcPr>
                  <w:tcW w:w="662" w:type="dxa"/>
                  <w:hideMark/>
                </w:tcPr>
                <w:p w14:paraId="451F9873" w14:textId="77777777" w:rsidR="0047122E" w:rsidRDefault="0047122E">
                  <w:pPr>
                    <w:jc w:val="center"/>
                    <w:rPr>
                      <w:ins w:id="812" w:author="Himanshu Seth - I21391" w:date="2022-06-17T12:34:00Z"/>
                      <w:rFonts w:cstheme="minorHAnsi"/>
                      <w:sz w:val="18"/>
                      <w:szCs w:val="18"/>
                    </w:rPr>
                  </w:pPr>
                  <w:ins w:id="813" w:author="Himanshu Seth - I21391" w:date="2022-06-17T12:34:00Z">
                    <w:r>
                      <w:rPr>
                        <w:rFonts w:cstheme="minorHAnsi"/>
                        <w:sz w:val="18"/>
                        <w:szCs w:val="18"/>
                      </w:rPr>
                      <w:t>1</w:t>
                    </w:r>
                  </w:ins>
                </w:p>
              </w:tc>
              <w:tc>
                <w:tcPr>
                  <w:tcW w:w="3541" w:type="dxa"/>
                  <w:hideMark/>
                </w:tcPr>
                <w:p w14:paraId="682840F4" w14:textId="77777777" w:rsidR="0047122E" w:rsidRDefault="0047122E">
                  <w:pPr>
                    <w:rPr>
                      <w:ins w:id="814" w:author="Himanshu Seth - I21391" w:date="2022-06-17T12:34:00Z"/>
                      <w:rFonts w:cstheme="minorHAnsi"/>
                      <w:sz w:val="18"/>
                      <w:szCs w:val="18"/>
                    </w:rPr>
                  </w:pPr>
                  <w:ins w:id="815" w:author="Himanshu Seth - I21391" w:date="2022-06-17T12:34:00Z">
                    <w:r>
                      <w:rPr>
                        <w:rFonts w:cstheme="minorHAnsi"/>
                        <w:sz w:val="18"/>
                        <w:szCs w:val="18"/>
                      </w:rPr>
                      <w:t>Enable</w:t>
                    </w:r>
                  </w:ins>
                </w:p>
              </w:tc>
            </w:tr>
          </w:tbl>
          <w:p w14:paraId="112D3C69" w14:textId="77777777" w:rsidR="0047122E" w:rsidRDefault="0047122E">
            <w:pPr>
              <w:rPr>
                <w:ins w:id="816" w:author="Himanshu Seth - I21391" w:date="2022-06-17T12:34:00Z"/>
                <w:rFonts w:cstheme="minorHAnsi"/>
                <w:sz w:val="18"/>
                <w:szCs w:val="18"/>
              </w:rPr>
            </w:pPr>
          </w:p>
        </w:tc>
      </w:tr>
    </w:tbl>
    <w:p w14:paraId="53081154" w14:textId="77777777" w:rsidR="0047122E" w:rsidRDefault="0047122E" w:rsidP="0047122E">
      <w:pPr>
        <w:pStyle w:val="Heading3"/>
        <w:rPr>
          <w:ins w:id="817" w:author="Himanshu Seth - I21391" w:date="2022-06-17T12:34:00Z"/>
        </w:rPr>
      </w:pPr>
      <w:ins w:id="818" w:author="Himanshu Seth - I21391" w:date="2022-06-17T12:34:00Z">
        <w:r>
          <w:t>Response Syntax</w:t>
        </w:r>
      </w:ins>
    </w:p>
    <w:tbl>
      <w:tblPr>
        <w:tblStyle w:val="TableGrid"/>
        <w:tblW w:w="0" w:type="auto"/>
        <w:tblInd w:w="607" w:type="dxa"/>
        <w:tblLook w:val="04A0" w:firstRow="1" w:lastRow="0" w:firstColumn="1" w:lastColumn="0" w:noHBand="0" w:noVBand="1"/>
      </w:tblPr>
      <w:tblGrid>
        <w:gridCol w:w="6503"/>
        <w:gridCol w:w="2246"/>
      </w:tblGrid>
      <w:tr w:rsidR="0047122E" w14:paraId="64D9255C" w14:textId="77777777" w:rsidTr="0047122E">
        <w:trPr>
          <w:ins w:id="819" w:author="Himanshu Seth - I21391" w:date="2022-06-17T12:34:00Z"/>
        </w:trPr>
        <w:tc>
          <w:tcPr>
            <w:tcW w:w="6503" w:type="dxa"/>
            <w:tcBorders>
              <w:top w:val="single" w:sz="12" w:space="0" w:color="auto"/>
              <w:left w:val="nil"/>
              <w:bottom w:val="single" w:sz="12" w:space="0" w:color="auto"/>
              <w:right w:val="nil"/>
            </w:tcBorders>
            <w:hideMark/>
          </w:tcPr>
          <w:p w14:paraId="778DAD16" w14:textId="77777777" w:rsidR="0047122E" w:rsidRDefault="0047122E">
            <w:pPr>
              <w:rPr>
                <w:ins w:id="820" w:author="Himanshu Seth - I21391" w:date="2022-06-17T12:34:00Z"/>
                <w:rFonts w:cstheme="minorHAnsi"/>
              </w:rPr>
            </w:pPr>
            <w:ins w:id="821" w:author="Himanshu Seth - I21391" w:date="2022-06-17T12:34:00Z">
              <w:r>
                <w:rPr>
                  <w:rFonts w:cstheme="minorHAnsi"/>
                </w:rPr>
                <w:t>Response</w:t>
              </w:r>
            </w:ins>
          </w:p>
        </w:tc>
        <w:tc>
          <w:tcPr>
            <w:tcW w:w="2246" w:type="dxa"/>
            <w:tcBorders>
              <w:top w:val="single" w:sz="12" w:space="0" w:color="auto"/>
              <w:left w:val="nil"/>
              <w:bottom w:val="single" w:sz="12" w:space="0" w:color="auto"/>
              <w:right w:val="nil"/>
            </w:tcBorders>
            <w:hideMark/>
          </w:tcPr>
          <w:p w14:paraId="11362293" w14:textId="77777777" w:rsidR="0047122E" w:rsidRDefault="0047122E">
            <w:pPr>
              <w:rPr>
                <w:ins w:id="822" w:author="Himanshu Seth - I21391" w:date="2022-06-17T12:34:00Z"/>
                <w:rFonts w:cstheme="minorHAnsi"/>
              </w:rPr>
            </w:pPr>
            <w:ins w:id="823" w:author="Himanshu Seth - I21391" w:date="2022-06-17T12:34:00Z">
              <w:r>
                <w:rPr>
                  <w:rFonts w:cstheme="minorHAnsi"/>
                </w:rPr>
                <w:t>Description</w:t>
              </w:r>
            </w:ins>
          </w:p>
        </w:tc>
      </w:tr>
      <w:tr w:rsidR="0047122E" w14:paraId="7DC258AD" w14:textId="77777777" w:rsidTr="0047122E">
        <w:trPr>
          <w:ins w:id="824" w:author="Himanshu Seth - I21391" w:date="2022-06-17T12:34:00Z"/>
        </w:trPr>
        <w:tc>
          <w:tcPr>
            <w:tcW w:w="6503" w:type="dxa"/>
            <w:tcBorders>
              <w:top w:val="single" w:sz="12" w:space="0" w:color="auto"/>
              <w:left w:val="nil"/>
              <w:bottom w:val="single" w:sz="4" w:space="0" w:color="BFBFBF" w:themeColor="background1" w:themeShade="BF"/>
              <w:right w:val="nil"/>
            </w:tcBorders>
            <w:hideMark/>
          </w:tcPr>
          <w:p w14:paraId="797B30F5" w14:textId="77777777" w:rsidR="0047122E" w:rsidRDefault="0047122E">
            <w:pPr>
              <w:rPr>
                <w:ins w:id="825" w:author="Himanshu Seth - I21391" w:date="2022-06-17T12:34:00Z"/>
                <w:rFonts w:ascii="Consolas" w:hAnsi="Consolas"/>
                <w:sz w:val="18"/>
              </w:rPr>
            </w:pPr>
            <w:ins w:id="826" w:author="Himanshu Seth - I21391" w:date="2022-06-17T12:34:00Z">
              <w:r>
                <w:rPr>
                  <w:rFonts w:ascii="Consolas" w:hAnsi="Consolas"/>
                  <w:sz w:val="18"/>
                </w:rPr>
                <w:fldChar w:fldCharType="begin"/>
              </w:r>
              <w:r>
                <w:rPr>
                  <w:rFonts w:ascii="Consolas" w:hAnsi="Consolas"/>
                  <w:sz w:val="18"/>
                </w:rPr>
                <w:instrText xml:space="preserve"> DOCPROPERTY  tagc_ap_enable  \* MERGEFORMAT </w:instrText>
              </w:r>
              <w:r>
                <w:rPr>
                  <w:rFonts w:ascii="Consolas" w:hAnsi="Consolas"/>
                  <w:sz w:val="18"/>
                </w:rPr>
                <w:fldChar w:fldCharType="separate"/>
              </w:r>
              <w:r>
                <w:rPr>
                  <w:rFonts w:ascii="Consolas" w:hAnsi="Consolas"/>
                  <w:sz w:val="18"/>
                </w:rPr>
                <w:t>+WAP</w:t>
              </w:r>
              <w:r>
                <w:rPr>
                  <w:rFonts w:ascii="Consolas" w:hAnsi="Consolas"/>
                  <w:sz w:val="18"/>
                </w:rPr>
                <w:fldChar w:fldCharType="end"/>
              </w:r>
              <w:r>
                <w:rPr>
                  <w:rFonts w:ascii="Consolas" w:hAnsi="Consolas"/>
                  <w:sz w:val="18"/>
                </w:rPr>
                <w:t>:&lt;STATE&gt;[,&lt;BSSID&gt;,&lt;RSSI&gt;]</w:t>
              </w:r>
            </w:ins>
          </w:p>
        </w:tc>
        <w:tc>
          <w:tcPr>
            <w:tcW w:w="2246" w:type="dxa"/>
            <w:tcBorders>
              <w:top w:val="single" w:sz="12" w:space="0" w:color="auto"/>
              <w:left w:val="nil"/>
              <w:bottom w:val="single" w:sz="4" w:space="0" w:color="BFBFBF" w:themeColor="background1" w:themeShade="BF"/>
              <w:right w:val="nil"/>
            </w:tcBorders>
            <w:hideMark/>
          </w:tcPr>
          <w:p w14:paraId="06120E7C" w14:textId="77777777" w:rsidR="0047122E" w:rsidRDefault="0047122E">
            <w:pPr>
              <w:rPr>
                <w:ins w:id="827" w:author="Himanshu Seth - I21391" w:date="2022-06-17T12:34:00Z"/>
                <w:rFonts w:cstheme="minorHAnsi"/>
                <w:sz w:val="20"/>
              </w:rPr>
            </w:pPr>
            <w:ins w:id="828" w:author="Himanshu Seth - I21391" w:date="2022-06-17T12:34:00Z">
              <w:r>
                <w:rPr>
                  <w:rFonts w:cstheme="minorHAnsi"/>
                  <w:sz w:val="20"/>
                </w:rPr>
                <w:t>Query state response</w:t>
              </w:r>
            </w:ins>
          </w:p>
        </w:tc>
      </w:tr>
      <w:tr w:rsidR="0047122E" w14:paraId="54035467" w14:textId="77777777" w:rsidTr="0047122E">
        <w:trPr>
          <w:ins w:id="829" w:author="Himanshu Seth - I21391" w:date="2022-06-17T12:34:00Z"/>
        </w:trPr>
        <w:tc>
          <w:tcPr>
            <w:tcW w:w="6503" w:type="dxa"/>
            <w:tcBorders>
              <w:top w:val="single" w:sz="4" w:space="0" w:color="BFBFBF" w:themeColor="background1" w:themeShade="BF"/>
              <w:left w:val="nil"/>
              <w:bottom w:val="single" w:sz="4" w:space="0" w:color="BFBFBF" w:themeColor="background1" w:themeShade="BF"/>
              <w:right w:val="nil"/>
            </w:tcBorders>
            <w:hideMark/>
          </w:tcPr>
          <w:p w14:paraId="23D0D671" w14:textId="77777777" w:rsidR="0047122E" w:rsidRDefault="0047122E">
            <w:pPr>
              <w:rPr>
                <w:ins w:id="830" w:author="Himanshu Seth - I21391" w:date="2022-06-17T12:34:00Z"/>
                <w:rFonts w:ascii="Consolas" w:hAnsi="Consolas"/>
                <w:sz w:val="18"/>
              </w:rPr>
            </w:pPr>
            <w:ins w:id="831" w:author="Himanshu Seth - I21391" w:date="2022-06-17T12:34:00Z">
              <w:r>
                <w:rPr>
                  <w:rFonts w:ascii="Consolas" w:hAnsi="Consolas"/>
                  <w:sz w:val="18"/>
                </w:rPr>
                <w:t>OK</w:t>
              </w:r>
            </w:ins>
          </w:p>
        </w:tc>
        <w:tc>
          <w:tcPr>
            <w:tcW w:w="2246" w:type="dxa"/>
            <w:tcBorders>
              <w:top w:val="single" w:sz="4" w:space="0" w:color="BFBFBF" w:themeColor="background1" w:themeShade="BF"/>
              <w:left w:val="nil"/>
              <w:bottom w:val="single" w:sz="4" w:space="0" w:color="BFBFBF" w:themeColor="background1" w:themeShade="BF"/>
              <w:right w:val="nil"/>
            </w:tcBorders>
            <w:hideMark/>
          </w:tcPr>
          <w:p w14:paraId="1DBF6E9E" w14:textId="77777777" w:rsidR="0047122E" w:rsidRDefault="0047122E">
            <w:pPr>
              <w:rPr>
                <w:ins w:id="832" w:author="Himanshu Seth - I21391" w:date="2022-06-17T12:34:00Z"/>
                <w:rFonts w:cstheme="minorHAnsi"/>
                <w:sz w:val="20"/>
              </w:rPr>
            </w:pPr>
            <w:ins w:id="833" w:author="Himanshu Seth - I21391" w:date="2022-06-17T12:34:00Z">
              <w:r>
                <w:rPr>
                  <w:rFonts w:cstheme="minorHAnsi"/>
                  <w:sz w:val="20"/>
                </w:rPr>
                <w:t>Successful response</w:t>
              </w:r>
            </w:ins>
          </w:p>
        </w:tc>
      </w:tr>
      <w:tr w:rsidR="0047122E" w14:paraId="43E69749" w14:textId="77777777" w:rsidTr="0047122E">
        <w:trPr>
          <w:ins w:id="834" w:author="Himanshu Seth - I21391" w:date="2022-06-17T12:34:00Z"/>
        </w:trPr>
        <w:tc>
          <w:tcPr>
            <w:tcW w:w="6503" w:type="dxa"/>
            <w:tcBorders>
              <w:top w:val="single" w:sz="4" w:space="0" w:color="BFBFBF" w:themeColor="background1" w:themeShade="BF"/>
              <w:left w:val="nil"/>
              <w:bottom w:val="single" w:sz="4" w:space="0" w:color="auto"/>
              <w:right w:val="nil"/>
            </w:tcBorders>
            <w:hideMark/>
          </w:tcPr>
          <w:p w14:paraId="1EC9C551" w14:textId="77777777" w:rsidR="0047122E" w:rsidRDefault="0047122E">
            <w:pPr>
              <w:rPr>
                <w:ins w:id="835" w:author="Himanshu Seth - I21391" w:date="2022-06-17T12:34:00Z"/>
                <w:rFonts w:ascii="Consolas" w:hAnsi="Consolas"/>
                <w:sz w:val="18"/>
              </w:rPr>
            </w:pPr>
            <w:ins w:id="836" w:author="Himanshu Seth - I21391" w:date="2022-06-17T12:34:00Z">
              <w:r>
                <w:rPr>
                  <w:rFonts w:ascii="Consolas" w:hAnsi="Consolas"/>
                  <w:sz w:val="18"/>
                </w:rPr>
                <w:t>ERROR:&lt;ERROR_CODE&gt;</w:t>
              </w:r>
            </w:ins>
          </w:p>
        </w:tc>
        <w:tc>
          <w:tcPr>
            <w:tcW w:w="2246" w:type="dxa"/>
            <w:tcBorders>
              <w:top w:val="single" w:sz="4" w:space="0" w:color="BFBFBF" w:themeColor="background1" w:themeShade="BF"/>
              <w:left w:val="nil"/>
              <w:bottom w:val="single" w:sz="4" w:space="0" w:color="auto"/>
              <w:right w:val="nil"/>
            </w:tcBorders>
            <w:hideMark/>
          </w:tcPr>
          <w:p w14:paraId="3DA37C5B" w14:textId="77777777" w:rsidR="0047122E" w:rsidRDefault="0047122E">
            <w:pPr>
              <w:rPr>
                <w:ins w:id="837" w:author="Himanshu Seth - I21391" w:date="2022-06-17T12:34:00Z"/>
                <w:rFonts w:cstheme="minorHAnsi"/>
                <w:sz w:val="20"/>
              </w:rPr>
            </w:pPr>
            <w:ins w:id="838" w:author="Himanshu Seth - I21391" w:date="2022-06-17T12:34:00Z">
              <w:r>
                <w:rPr>
                  <w:rFonts w:cstheme="minorHAnsi"/>
                  <w:sz w:val="20"/>
                </w:rPr>
                <w:t>Error response</w:t>
              </w:r>
            </w:ins>
          </w:p>
        </w:tc>
      </w:tr>
    </w:tbl>
    <w:p w14:paraId="00469866" w14:textId="77777777" w:rsidR="0047122E" w:rsidRDefault="0047122E" w:rsidP="0047122E">
      <w:pPr>
        <w:rPr>
          <w:ins w:id="839" w:author="Himanshu Seth - I21391" w:date="2022-06-17T12:34: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17"/>
        <w:gridCol w:w="913"/>
        <w:gridCol w:w="6054"/>
      </w:tblGrid>
      <w:tr w:rsidR="00E24A51" w14:paraId="1B4D5E84" w14:textId="77777777" w:rsidTr="0047122E">
        <w:trPr>
          <w:ins w:id="840" w:author="Himanshu Seth - I21391" w:date="2022-06-17T12:34:00Z"/>
        </w:trPr>
        <w:tc>
          <w:tcPr>
            <w:tcW w:w="1817" w:type="dxa"/>
            <w:tcBorders>
              <w:top w:val="single" w:sz="12" w:space="0" w:color="auto"/>
              <w:left w:val="nil"/>
              <w:bottom w:val="single" w:sz="12" w:space="0" w:color="auto"/>
              <w:right w:val="nil"/>
            </w:tcBorders>
            <w:hideMark/>
          </w:tcPr>
          <w:p w14:paraId="2F514278" w14:textId="77777777" w:rsidR="0047122E" w:rsidRDefault="0047122E">
            <w:pPr>
              <w:rPr>
                <w:ins w:id="841" w:author="Himanshu Seth - I21391" w:date="2022-06-17T12:34:00Z"/>
                <w:rFonts w:cstheme="minorHAnsi"/>
              </w:rPr>
            </w:pPr>
            <w:ins w:id="842" w:author="Himanshu Seth - I21391" w:date="2022-06-17T12:34:00Z">
              <w:r>
                <w:rPr>
                  <w:rFonts w:cstheme="minorHAnsi"/>
                </w:rPr>
                <w:t>Parameter Name</w:t>
              </w:r>
            </w:ins>
          </w:p>
        </w:tc>
        <w:tc>
          <w:tcPr>
            <w:tcW w:w="913" w:type="dxa"/>
            <w:tcBorders>
              <w:top w:val="single" w:sz="12" w:space="0" w:color="auto"/>
              <w:left w:val="nil"/>
              <w:bottom w:val="single" w:sz="12" w:space="0" w:color="auto"/>
              <w:right w:val="nil"/>
            </w:tcBorders>
            <w:hideMark/>
          </w:tcPr>
          <w:p w14:paraId="5B6FBF06" w14:textId="77777777" w:rsidR="0047122E" w:rsidRDefault="0047122E">
            <w:pPr>
              <w:rPr>
                <w:ins w:id="843" w:author="Himanshu Seth - I21391" w:date="2022-06-17T12:34:00Z"/>
                <w:rFonts w:cstheme="minorHAnsi"/>
              </w:rPr>
            </w:pPr>
            <w:ins w:id="844" w:author="Himanshu Seth - I21391" w:date="2022-06-17T12:34:00Z">
              <w:r>
                <w:rPr>
                  <w:rFonts w:cstheme="minorHAnsi"/>
                </w:rPr>
                <w:t>Type</w:t>
              </w:r>
            </w:ins>
          </w:p>
        </w:tc>
        <w:tc>
          <w:tcPr>
            <w:tcW w:w="6054" w:type="dxa"/>
            <w:tcBorders>
              <w:top w:val="single" w:sz="12" w:space="0" w:color="auto"/>
              <w:left w:val="nil"/>
              <w:bottom w:val="single" w:sz="12" w:space="0" w:color="auto"/>
              <w:right w:val="nil"/>
            </w:tcBorders>
            <w:hideMark/>
          </w:tcPr>
          <w:p w14:paraId="690031B4" w14:textId="77777777" w:rsidR="0047122E" w:rsidRDefault="0047122E">
            <w:pPr>
              <w:rPr>
                <w:ins w:id="845" w:author="Himanshu Seth - I21391" w:date="2022-06-17T12:34:00Z"/>
                <w:rFonts w:cstheme="minorHAnsi"/>
              </w:rPr>
            </w:pPr>
            <w:ins w:id="846" w:author="Himanshu Seth - I21391" w:date="2022-06-17T12:34:00Z">
              <w:r>
                <w:rPr>
                  <w:rFonts w:cstheme="minorHAnsi"/>
                </w:rPr>
                <w:t>Description</w:t>
              </w:r>
            </w:ins>
          </w:p>
        </w:tc>
      </w:tr>
      <w:tr w:rsidR="00E24A51" w14:paraId="2A516695" w14:textId="77777777" w:rsidTr="0047122E">
        <w:trPr>
          <w:ins w:id="847" w:author="Himanshu Seth - I21391" w:date="2022-06-17T12:34:00Z"/>
        </w:trPr>
        <w:tc>
          <w:tcPr>
            <w:tcW w:w="1817" w:type="dxa"/>
            <w:tcBorders>
              <w:top w:val="single" w:sz="12" w:space="0" w:color="auto"/>
              <w:left w:val="nil"/>
              <w:bottom w:val="single" w:sz="4" w:space="0" w:color="BFBFBF" w:themeColor="background1" w:themeShade="BF"/>
              <w:right w:val="nil"/>
            </w:tcBorders>
            <w:hideMark/>
          </w:tcPr>
          <w:p w14:paraId="086ECF60" w14:textId="77777777" w:rsidR="0047122E" w:rsidRDefault="0047122E">
            <w:pPr>
              <w:rPr>
                <w:ins w:id="848" w:author="Himanshu Seth - I21391" w:date="2022-06-17T12:34:00Z"/>
                <w:rFonts w:cstheme="minorHAnsi"/>
                <w:sz w:val="18"/>
                <w:szCs w:val="18"/>
              </w:rPr>
            </w:pPr>
            <w:ins w:id="849" w:author="Himanshu Seth - I21391" w:date="2022-06-17T12:34:00Z">
              <w:r>
                <w:rPr>
                  <w:rFonts w:cstheme="minorHAnsi"/>
                  <w:sz w:val="18"/>
                  <w:szCs w:val="18"/>
                </w:rPr>
                <w:t>&lt;BSSID&gt;</w:t>
              </w:r>
            </w:ins>
          </w:p>
        </w:tc>
        <w:tc>
          <w:tcPr>
            <w:tcW w:w="913" w:type="dxa"/>
            <w:tcBorders>
              <w:top w:val="single" w:sz="12" w:space="0" w:color="auto"/>
              <w:left w:val="nil"/>
              <w:bottom w:val="single" w:sz="4" w:space="0" w:color="BFBFBF" w:themeColor="background1" w:themeShade="BF"/>
              <w:right w:val="nil"/>
            </w:tcBorders>
            <w:hideMark/>
          </w:tcPr>
          <w:p w14:paraId="1E163A71" w14:textId="77777777" w:rsidR="0047122E" w:rsidRDefault="0047122E">
            <w:pPr>
              <w:rPr>
                <w:ins w:id="850" w:author="Himanshu Seth - I21391" w:date="2022-06-17T12:34:00Z"/>
                <w:rFonts w:cstheme="minorHAnsi"/>
                <w:sz w:val="18"/>
                <w:szCs w:val="18"/>
              </w:rPr>
            </w:pPr>
            <w:ins w:id="851" w:author="Himanshu Seth - I21391" w:date="2022-06-17T12:34:00Z">
              <w:r>
                <w:rPr>
                  <w:rFonts w:cstheme="minorHAnsi"/>
                  <w:sz w:val="18"/>
                  <w:szCs w:val="18"/>
                </w:rPr>
                <w:t>String</w:t>
              </w:r>
            </w:ins>
          </w:p>
        </w:tc>
        <w:tc>
          <w:tcPr>
            <w:tcW w:w="6054" w:type="dxa"/>
            <w:tcBorders>
              <w:top w:val="single" w:sz="12" w:space="0" w:color="auto"/>
              <w:left w:val="nil"/>
              <w:bottom w:val="single" w:sz="4" w:space="0" w:color="BFBFBF" w:themeColor="background1" w:themeShade="BF"/>
              <w:right w:val="nil"/>
            </w:tcBorders>
            <w:hideMark/>
          </w:tcPr>
          <w:p w14:paraId="55CCCD1A" w14:textId="77777777" w:rsidR="0047122E" w:rsidRDefault="0047122E">
            <w:pPr>
              <w:rPr>
                <w:ins w:id="852" w:author="Himanshu Seth - I21391" w:date="2022-06-17T12:34:00Z"/>
                <w:rFonts w:cstheme="minorHAnsi"/>
                <w:sz w:val="18"/>
                <w:szCs w:val="18"/>
              </w:rPr>
            </w:pPr>
            <w:ins w:id="853" w:author="Himanshu Seth - I21391" w:date="2022-06-17T12:34:00Z">
              <w:r>
                <w:rPr>
                  <w:rFonts w:cstheme="minorHAnsi"/>
                  <w:sz w:val="18"/>
                  <w:szCs w:val="18"/>
                </w:rPr>
                <w:t>The BSSID of the STA connecting to the AP</w:t>
              </w:r>
            </w:ins>
          </w:p>
        </w:tc>
      </w:tr>
      <w:tr w:rsidR="00E24A51" w14:paraId="78EA48A4" w14:textId="77777777" w:rsidTr="0047122E">
        <w:trPr>
          <w:ins w:id="854" w:author="Himanshu Seth - I21391" w:date="2022-06-17T12:34:00Z"/>
        </w:trPr>
        <w:tc>
          <w:tcPr>
            <w:tcW w:w="1817" w:type="dxa"/>
            <w:tcBorders>
              <w:top w:val="single" w:sz="4" w:space="0" w:color="BFBFBF" w:themeColor="background1" w:themeShade="BF"/>
              <w:left w:val="nil"/>
              <w:bottom w:val="single" w:sz="4" w:space="0" w:color="auto"/>
              <w:right w:val="nil"/>
            </w:tcBorders>
            <w:hideMark/>
          </w:tcPr>
          <w:p w14:paraId="72C6A201" w14:textId="77777777" w:rsidR="0047122E" w:rsidRDefault="0047122E">
            <w:pPr>
              <w:rPr>
                <w:ins w:id="855" w:author="Himanshu Seth - I21391" w:date="2022-06-17T12:34:00Z"/>
                <w:rFonts w:cstheme="minorHAnsi"/>
                <w:sz w:val="18"/>
                <w:szCs w:val="18"/>
              </w:rPr>
            </w:pPr>
            <w:ins w:id="856" w:author="Himanshu Seth - I21391" w:date="2022-06-17T12:34:00Z">
              <w:r>
                <w:rPr>
                  <w:rFonts w:cstheme="minorHAnsi"/>
                  <w:sz w:val="18"/>
                  <w:szCs w:val="18"/>
                </w:rPr>
                <w:t>&lt;RSSI&gt;</w:t>
              </w:r>
            </w:ins>
          </w:p>
        </w:tc>
        <w:tc>
          <w:tcPr>
            <w:tcW w:w="913" w:type="dxa"/>
            <w:tcBorders>
              <w:top w:val="single" w:sz="4" w:space="0" w:color="BFBFBF" w:themeColor="background1" w:themeShade="BF"/>
              <w:left w:val="nil"/>
              <w:bottom w:val="single" w:sz="4" w:space="0" w:color="auto"/>
              <w:right w:val="nil"/>
            </w:tcBorders>
            <w:hideMark/>
          </w:tcPr>
          <w:p w14:paraId="4941FCBE" w14:textId="77777777" w:rsidR="0047122E" w:rsidRDefault="0047122E">
            <w:pPr>
              <w:rPr>
                <w:ins w:id="857" w:author="Himanshu Seth - I21391" w:date="2022-06-17T12:34:00Z"/>
                <w:rFonts w:cstheme="minorHAnsi"/>
                <w:sz w:val="18"/>
                <w:szCs w:val="18"/>
              </w:rPr>
            </w:pPr>
            <w:ins w:id="858" w:author="Himanshu Seth - I21391" w:date="2022-06-17T12:34:00Z">
              <w:r>
                <w:rPr>
                  <w:rFonts w:cstheme="minorHAnsi"/>
                  <w:sz w:val="18"/>
                  <w:szCs w:val="18"/>
                </w:rPr>
                <w:t>Integer</w:t>
              </w:r>
            </w:ins>
          </w:p>
        </w:tc>
        <w:tc>
          <w:tcPr>
            <w:tcW w:w="6054" w:type="dxa"/>
            <w:tcBorders>
              <w:top w:val="single" w:sz="4" w:space="0" w:color="BFBFBF" w:themeColor="background1" w:themeShade="BF"/>
              <w:left w:val="nil"/>
              <w:bottom w:val="single" w:sz="4" w:space="0" w:color="auto"/>
              <w:right w:val="nil"/>
            </w:tcBorders>
            <w:hideMark/>
          </w:tcPr>
          <w:p w14:paraId="0389F2F2" w14:textId="77777777" w:rsidR="0047122E" w:rsidRDefault="0047122E">
            <w:pPr>
              <w:rPr>
                <w:ins w:id="859" w:author="Himanshu Seth - I21391" w:date="2022-06-17T12:34:00Z"/>
                <w:rFonts w:cstheme="minorHAnsi"/>
                <w:sz w:val="18"/>
                <w:szCs w:val="18"/>
              </w:rPr>
            </w:pPr>
            <w:ins w:id="860" w:author="Himanshu Seth - I21391" w:date="2022-06-17T12:34:00Z">
              <w:r>
                <w:rPr>
                  <w:rFonts w:cstheme="minorHAnsi"/>
                  <w:sz w:val="18"/>
                  <w:szCs w:val="18"/>
                </w:rPr>
                <w:t>Received Signal Strength (higher is better)</w:t>
              </w:r>
            </w:ins>
          </w:p>
        </w:tc>
      </w:tr>
    </w:tbl>
    <w:p w14:paraId="70378C17" w14:textId="77777777" w:rsidR="0047122E" w:rsidRDefault="0047122E" w:rsidP="0047122E">
      <w:pPr>
        <w:pStyle w:val="Heading3"/>
        <w:rPr>
          <w:ins w:id="861" w:author="Himanshu Seth - I21391" w:date="2022-06-17T12:34:00Z"/>
        </w:rPr>
      </w:pPr>
      <w:ins w:id="862" w:author="Himanshu Seth - I21391" w:date="2022-06-17T12:34:00Z">
        <w:r>
          <w:t>AEC Syntax (Station Connected)</w:t>
        </w:r>
      </w:ins>
    </w:p>
    <w:p w14:paraId="1E063443" w14:textId="77777777" w:rsidR="0047122E" w:rsidRDefault="0047122E" w:rsidP="0047122E">
      <w:pPr>
        <w:ind w:left="720"/>
        <w:rPr>
          <w:ins w:id="863" w:author="Himanshu Seth - I21391" w:date="2022-06-17T12:34:00Z"/>
        </w:rPr>
      </w:pPr>
      <w:ins w:id="864" w:author="Himanshu Seth - I21391" w:date="2022-06-17T12:34:00Z">
        <w:r>
          <w:fldChar w:fldCharType="begin"/>
        </w:r>
        <w:r>
          <w:instrText xml:space="preserve"> DOCPROPERTY  taga_ap_sta_connected  \* MERGEFORMAT </w:instrText>
        </w:r>
        <w:r>
          <w:fldChar w:fldCharType="separate"/>
        </w:r>
        <w:r>
          <w:t>+WAPSC</w:t>
        </w:r>
        <w:r>
          <w:fldChar w:fldCharType="end"/>
        </w:r>
        <w:r>
          <w:t>: &lt;ASSOC_ID&gt;,&lt;BSSID&gt;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47122E" w14:paraId="17F46FAC" w14:textId="77777777" w:rsidTr="0047122E">
        <w:trPr>
          <w:ins w:id="865" w:author="Himanshu Seth - I21391" w:date="2022-06-17T12:34:00Z"/>
        </w:trPr>
        <w:tc>
          <w:tcPr>
            <w:tcW w:w="1802" w:type="dxa"/>
            <w:tcBorders>
              <w:top w:val="single" w:sz="12" w:space="0" w:color="auto"/>
              <w:left w:val="nil"/>
              <w:bottom w:val="single" w:sz="12" w:space="0" w:color="auto"/>
              <w:right w:val="nil"/>
            </w:tcBorders>
            <w:hideMark/>
          </w:tcPr>
          <w:p w14:paraId="6F0FA303" w14:textId="77777777" w:rsidR="0047122E" w:rsidRDefault="0047122E">
            <w:pPr>
              <w:rPr>
                <w:ins w:id="866" w:author="Himanshu Seth - I21391" w:date="2022-06-17T12:34:00Z"/>
                <w:rFonts w:cstheme="minorHAnsi"/>
              </w:rPr>
            </w:pPr>
            <w:ins w:id="867" w:author="Himanshu Seth - I21391" w:date="2022-06-17T12:34:00Z">
              <w:r>
                <w:rPr>
                  <w:rFonts w:cstheme="minorHAnsi"/>
                </w:rPr>
                <w:t>Parameter Name</w:t>
              </w:r>
            </w:ins>
          </w:p>
        </w:tc>
        <w:tc>
          <w:tcPr>
            <w:tcW w:w="1069" w:type="dxa"/>
            <w:tcBorders>
              <w:top w:val="single" w:sz="12" w:space="0" w:color="auto"/>
              <w:left w:val="nil"/>
              <w:bottom w:val="single" w:sz="12" w:space="0" w:color="auto"/>
              <w:right w:val="nil"/>
            </w:tcBorders>
            <w:hideMark/>
          </w:tcPr>
          <w:p w14:paraId="45ED9E87" w14:textId="77777777" w:rsidR="0047122E" w:rsidRDefault="0047122E">
            <w:pPr>
              <w:rPr>
                <w:ins w:id="868" w:author="Himanshu Seth - I21391" w:date="2022-06-17T12:34:00Z"/>
                <w:rFonts w:cstheme="minorHAnsi"/>
              </w:rPr>
            </w:pPr>
            <w:ins w:id="869" w:author="Himanshu Seth - I21391" w:date="2022-06-17T12:34:00Z">
              <w:r>
                <w:rPr>
                  <w:rFonts w:cstheme="minorHAnsi"/>
                </w:rPr>
                <w:t>Type</w:t>
              </w:r>
            </w:ins>
          </w:p>
        </w:tc>
        <w:tc>
          <w:tcPr>
            <w:tcW w:w="5913" w:type="dxa"/>
            <w:tcBorders>
              <w:top w:val="single" w:sz="12" w:space="0" w:color="auto"/>
              <w:left w:val="nil"/>
              <w:bottom w:val="single" w:sz="12" w:space="0" w:color="auto"/>
              <w:right w:val="nil"/>
            </w:tcBorders>
            <w:hideMark/>
          </w:tcPr>
          <w:p w14:paraId="47E7855F" w14:textId="77777777" w:rsidR="0047122E" w:rsidRDefault="0047122E">
            <w:pPr>
              <w:rPr>
                <w:ins w:id="870" w:author="Himanshu Seth - I21391" w:date="2022-06-17T12:34:00Z"/>
                <w:rFonts w:cstheme="minorHAnsi"/>
              </w:rPr>
            </w:pPr>
            <w:ins w:id="871" w:author="Himanshu Seth - I21391" w:date="2022-06-17T12:34:00Z">
              <w:r>
                <w:rPr>
                  <w:rFonts w:cstheme="minorHAnsi"/>
                </w:rPr>
                <w:t>Description</w:t>
              </w:r>
            </w:ins>
          </w:p>
        </w:tc>
      </w:tr>
      <w:tr w:rsidR="0047122E" w14:paraId="6C6F4721" w14:textId="77777777" w:rsidTr="0047122E">
        <w:trPr>
          <w:ins w:id="872" w:author="Himanshu Seth - I21391" w:date="2022-06-17T12:34:00Z"/>
        </w:trPr>
        <w:tc>
          <w:tcPr>
            <w:tcW w:w="1802" w:type="dxa"/>
            <w:tcBorders>
              <w:top w:val="single" w:sz="4" w:space="0" w:color="BFBFBF" w:themeColor="background1" w:themeShade="BF"/>
              <w:left w:val="nil"/>
              <w:bottom w:val="single" w:sz="4" w:space="0" w:color="auto"/>
              <w:right w:val="nil"/>
            </w:tcBorders>
            <w:hideMark/>
          </w:tcPr>
          <w:p w14:paraId="176CCB04" w14:textId="77777777" w:rsidR="0047122E" w:rsidRDefault="0047122E">
            <w:pPr>
              <w:rPr>
                <w:ins w:id="873" w:author="Himanshu Seth - I21391" w:date="2022-06-17T12:34:00Z"/>
                <w:rFonts w:cstheme="minorHAnsi"/>
                <w:sz w:val="18"/>
                <w:szCs w:val="18"/>
              </w:rPr>
            </w:pPr>
            <w:ins w:id="874" w:author="Himanshu Seth - I21391" w:date="2022-06-17T12:34:00Z">
              <w:r>
                <w:rPr>
                  <w:rFonts w:cstheme="minorHAnsi"/>
                  <w:sz w:val="18"/>
                  <w:szCs w:val="18"/>
                </w:rPr>
                <w:t>&lt;ASSOC_ID&gt;</w:t>
              </w:r>
            </w:ins>
          </w:p>
        </w:tc>
        <w:tc>
          <w:tcPr>
            <w:tcW w:w="1069" w:type="dxa"/>
            <w:tcBorders>
              <w:top w:val="single" w:sz="4" w:space="0" w:color="BFBFBF" w:themeColor="background1" w:themeShade="BF"/>
              <w:left w:val="nil"/>
              <w:bottom w:val="single" w:sz="4" w:space="0" w:color="auto"/>
              <w:right w:val="nil"/>
            </w:tcBorders>
            <w:hideMark/>
          </w:tcPr>
          <w:p w14:paraId="43B50E67" w14:textId="77777777" w:rsidR="0047122E" w:rsidRDefault="0047122E">
            <w:pPr>
              <w:rPr>
                <w:ins w:id="875" w:author="Himanshu Seth - I21391" w:date="2022-06-17T12:34:00Z"/>
                <w:rFonts w:cstheme="minorHAnsi"/>
                <w:sz w:val="18"/>
                <w:szCs w:val="18"/>
              </w:rPr>
            </w:pPr>
            <w:ins w:id="876" w:author="Himanshu Seth - I21391" w:date="2022-06-17T12:34:00Z">
              <w:r>
                <w:rPr>
                  <w:rFonts w:cstheme="minorHAnsi"/>
                  <w:sz w:val="18"/>
                  <w:szCs w:val="18"/>
                </w:rPr>
                <w:t>Integer</w:t>
              </w:r>
            </w:ins>
          </w:p>
        </w:tc>
        <w:tc>
          <w:tcPr>
            <w:tcW w:w="5913" w:type="dxa"/>
            <w:tcBorders>
              <w:top w:val="single" w:sz="4" w:space="0" w:color="BFBFBF" w:themeColor="background1" w:themeShade="BF"/>
              <w:left w:val="nil"/>
              <w:bottom w:val="single" w:sz="4" w:space="0" w:color="auto"/>
              <w:right w:val="nil"/>
            </w:tcBorders>
            <w:hideMark/>
          </w:tcPr>
          <w:p w14:paraId="13F656DE" w14:textId="77777777" w:rsidR="0047122E" w:rsidRDefault="0047122E">
            <w:pPr>
              <w:rPr>
                <w:ins w:id="877" w:author="Himanshu Seth - I21391" w:date="2022-06-17T12:34:00Z"/>
                <w:rFonts w:cstheme="minorHAnsi"/>
                <w:sz w:val="18"/>
                <w:szCs w:val="18"/>
              </w:rPr>
            </w:pPr>
            <w:ins w:id="878" w:author="Himanshu Seth - I21391" w:date="2022-06-17T12:34:00Z">
              <w:r>
                <w:rPr>
                  <w:rFonts w:cstheme="minorHAnsi"/>
                  <w:sz w:val="18"/>
                  <w:szCs w:val="18"/>
                </w:rPr>
                <w:t>Association ID</w:t>
              </w:r>
            </w:ins>
          </w:p>
        </w:tc>
      </w:tr>
    </w:tbl>
    <w:p w14:paraId="0408BDF2" w14:textId="77777777" w:rsidR="0047122E" w:rsidRDefault="0047122E" w:rsidP="0047122E">
      <w:pPr>
        <w:pStyle w:val="Heading3"/>
        <w:rPr>
          <w:ins w:id="879" w:author="Himanshu Seth - I21391" w:date="2022-06-17T12:34:00Z"/>
        </w:rPr>
      </w:pPr>
      <w:ins w:id="880" w:author="Himanshu Seth - I21391" w:date="2022-06-17T12:34:00Z">
        <w:r>
          <w:t>AEC Syntax (Station Disconnected)</w:t>
        </w:r>
      </w:ins>
    </w:p>
    <w:p w14:paraId="5E6B9141" w14:textId="77777777" w:rsidR="0047122E" w:rsidRDefault="0047122E" w:rsidP="0047122E">
      <w:pPr>
        <w:ind w:left="720"/>
        <w:rPr>
          <w:ins w:id="881" w:author="Himanshu Seth - I21391" w:date="2022-06-17T12:34:00Z"/>
        </w:rPr>
      </w:pPr>
      <w:ins w:id="882" w:author="Himanshu Seth - I21391" w:date="2022-06-17T12:34:00Z">
        <w:r>
          <w:fldChar w:fldCharType="begin"/>
        </w:r>
        <w:r>
          <w:instrText xml:space="preserve"> DOCPROPERTY  taga_ap_sta_disconnected  \* MERGEFORMAT </w:instrText>
        </w:r>
        <w:r>
          <w:fldChar w:fldCharType="separate"/>
        </w:r>
        <w:r>
          <w:t>+WAPSD</w:t>
        </w:r>
        <w:r>
          <w:fldChar w:fldCharType="end"/>
        </w:r>
        <w:r>
          <w:t>: &lt;ASSOC_ID&gt;,&lt;BSSID&gt;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47122E" w14:paraId="67508BCD" w14:textId="77777777" w:rsidTr="0047122E">
        <w:trPr>
          <w:ins w:id="883" w:author="Himanshu Seth - I21391" w:date="2022-06-17T12:34:00Z"/>
        </w:trPr>
        <w:tc>
          <w:tcPr>
            <w:tcW w:w="1802" w:type="dxa"/>
            <w:tcBorders>
              <w:top w:val="single" w:sz="12" w:space="0" w:color="auto"/>
              <w:left w:val="nil"/>
              <w:bottom w:val="single" w:sz="12" w:space="0" w:color="auto"/>
              <w:right w:val="nil"/>
            </w:tcBorders>
            <w:hideMark/>
          </w:tcPr>
          <w:p w14:paraId="5FB0481F" w14:textId="77777777" w:rsidR="0047122E" w:rsidRDefault="0047122E">
            <w:pPr>
              <w:rPr>
                <w:ins w:id="884" w:author="Himanshu Seth - I21391" w:date="2022-06-17T12:34:00Z"/>
                <w:rFonts w:cstheme="minorHAnsi"/>
              </w:rPr>
            </w:pPr>
            <w:ins w:id="885" w:author="Himanshu Seth - I21391" w:date="2022-06-17T12:34:00Z">
              <w:r>
                <w:rPr>
                  <w:rFonts w:cstheme="minorHAnsi"/>
                </w:rPr>
                <w:t>Parameter Name</w:t>
              </w:r>
            </w:ins>
          </w:p>
        </w:tc>
        <w:tc>
          <w:tcPr>
            <w:tcW w:w="1069" w:type="dxa"/>
            <w:tcBorders>
              <w:top w:val="single" w:sz="12" w:space="0" w:color="auto"/>
              <w:left w:val="nil"/>
              <w:bottom w:val="single" w:sz="12" w:space="0" w:color="auto"/>
              <w:right w:val="nil"/>
            </w:tcBorders>
            <w:hideMark/>
          </w:tcPr>
          <w:p w14:paraId="08CBC17B" w14:textId="77777777" w:rsidR="0047122E" w:rsidRDefault="0047122E">
            <w:pPr>
              <w:rPr>
                <w:ins w:id="886" w:author="Himanshu Seth - I21391" w:date="2022-06-17T12:34:00Z"/>
                <w:rFonts w:cstheme="minorHAnsi"/>
              </w:rPr>
            </w:pPr>
            <w:ins w:id="887" w:author="Himanshu Seth - I21391" w:date="2022-06-17T12:34:00Z">
              <w:r>
                <w:rPr>
                  <w:rFonts w:cstheme="minorHAnsi"/>
                </w:rPr>
                <w:t>Type</w:t>
              </w:r>
            </w:ins>
          </w:p>
        </w:tc>
        <w:tc>
          <w:tcPr>
            <w:tcW w:w="5913" w:type="dxa"/>
            <w:tcBorders>
              <w:top w:val="single" w:sz="12" w:space="0" w:color="auto"/>
              <w:left w:val="nil"/>
              <w:bottom w:val="single" w:sz="12" w:space="0" w:color="auto"/>
              <w:right w:val="nil"/>
            </w:tcBorders>
            <w:hideMark/>
          </w:tcPr>
          <w:p w14:paraId="0BCA3499" w14:textId="77777777" w:rsidR="0047122E" w:rsidRDefault="0047122E">
            <w:pPr>
              <w:rPr>
                <w:ins w:id="888" w:author="Himanshu Seth - I21391" w:date="2022-06-17T12:34:00Z"/>
                <w:rFonts w:cstheme="minorHAnsi"/>
              </w:rPr>
            </w:pPr>
            <w:ins w:id="889" w:author="Himanshu Seth - I21391" w:date="2022-06-17T12:34:00Z">
              <w:r>
                <w:rPr>
                  <w:rFonts w:cstheme="minorHAnsi"/>
                </w:rPr>
                <w:t>Description</w:t>
              </w:r>
            </w:ins>
          </w:p>
        </w:tc>
      </w:tr>
      <w:tr w:rsidR="0047122E" w14:paraId="4485B027" w14:textId="77777777" w:rsidTr="0047122E">
        <w:trPr>
          <w:ins w:id="890" w:author="Himanshu Seth - I21391" w:date="2022-06-17T12:34:00Z"/>
        </w:trPr>
        <w:tc>
          <w:tcPr>
            <w:tcW w:w="1802" w:type="dxa"/>
            <w:tcBorders>
              <w:top w:val="single" w:sz="4" w:space="0" w:color="BFBFBF" w:themeColor="background1" w:themeShade="BF"/>
              <w:left w:val="nil"/>
              <w:bottom w:val="single" w:sz="4" w:space="0" w:color="auto"/>
              <w:right w:val="nil"/>
            </w:tcBorders>
            <w:hideMark/>
          </w:tcPr>
          <w:p w14:paraId="1810167C" w14:textId="77777777" w:rsidR="0047122E" w:rsidRDefault="0047122E">
            <w:pPr>
              <w:rPr>
                <w:ins w:id="891" w:author="Himanshu Seth - I21391" w:date="2022-06-17T12:34:00Z"/>
                <w:rFonts w:cstheme="minorHAnsi"/>
                <w:sz w:val="18"/>
                <w:szCs w:val="18"/>
              </w:rPr>
            </w:pPr>
            <w:ins w:id="892" w:author="Himanshu Seth - I21391" w:date="2022-06-17T12:34:00Z">
              <w:r>
                <w:rPr>
                  <w:rFonts w:cstheme="minorHAnsi"/>
                  <w:sz w:val="18"/>
                  <w:szCs w:val="18"/>
                </w:rPr>
                <w:t>&lt;ASSOC_ID&gt;</w:t>
              </w:r>
            </w:ins>
          </w:p>
        </w:tc>
        <w:tc>
          <w:tcPr>
            <w:tcW w:w="1069" w:type="dxa"/>
            <w:tcBorders>
              <w:top w:val="single" w:sz="4" w:space="0" w:color="BFBFBF" w:themeColor="background1" w:themeShade="BF"/>
              <w:left w:val="nil"/>
              <w:bottom w:val="single" w:sz="4" w:space="0" w:color="auto"/>
              <w:right w:val="nil"/>
            </w:tcBorders>
            <w:hideMark/>
          </w:tcPr>
          <w:p w14:paraId="3C3B52D0" w14:textId="77777777" w:rsidR="0047122E" w:rsidRDefault="0047122E">
            <w:pPr>
              <w:rPr>
                <w:ins w:id="893" w:author="Himanshu Seth - I21391" w:date="2022-06-17T12:34:00Z"/>
                <w:rFonts w:cstheme="minorHAnsi"/>
                <w:sz w:val="18"/>
                <w:szCs w:val="18"/>
              </w:rPr>
            </w:pPr>
            <w:ins w:id="894" w:author="Himanshu Seth - I21391" w:date="2022-06-17T12:34:00Z">
              <w:r>
                <w:rPr>
                  <w:rFonts w:cstheme="minorHAnsi"/>
                  <w:sz w:val="18"/>
                  <w:szCs w:val="18"/>
                </w:rPr>
                <w:t>Integer</w:t>
              </w:r>
            </w:ins>
          </w:p>
        </w:tc>
        <w:tc>
          <w:tcPr>
            <w:tcW w:w="5913" w:type="dxa"/>
            <w:tcBorders>
              <w:top w:val="single" w:sz="4" w:space="0" w:color="BFBFBF" w:themeColor="background1" w:themeShade="BF"/>
              <w:left w:val="nil"/>
              <w:bottom w:val="single" w:sz="4" w:space="0" w:color="auto"/>
              <w:right w:val="nil"/>
            </w:tcBorders>
            <w:hideMark/>
          </w:tcPr>
          <w:p w14:paraId="4AE4BF24" w14:textId="77777777" w:rsidR="0047122E" w:rsidRDefault="0047122E">
            <w:pPr>
              <w:rPr>
                <w:ins w:id="895" w:author="Himanshu Seth - I21391" w:date="2022-06-17T12:34:00Z"/>
                <w:rFonts w:cstheme="minorHAnsi"/>
                <w:sz w:val="18"/>
                <w:szCs w:val="18"/>
              </w:rPr>
            </w:pPr>
            <w:ins w:id="896" w:author="Himanshu Seth - I21391" w:date="2022-06-17T12:34:00Z">
              <w:r>
                <w:rPr>
                  <w:rFonts w:cstheme="minorHAnsi"/>
                  <w:sz w:val="18"/>
                  <w:szCs w:val="18"/>
                </w:rPr>
                <w:t>Association ID</w:t>
              </w:r>
            </w:ins>
          </w:p>
        </w:tc>
      </w:tr>
    </w:tbl>
    <w:p w14:paraId="57C3AD78" w14:textId="77777777" w:rsidR="0047122E" w:rsidRDefault="0047122E" w:rsidP="0047122E">
      <w:pPr>
        <w:rPr>
          <w:ins w:id="897" w:author="Himanshu Seth - I21391" w:date="2022-06-17T12:34:00Z"/>
          <w:rFonts w:asciiTheme="majorHAnsi" w:eastAsiaTheme="majorEastAsia" w:hAnsiTheme="majorHAnsi" w:cstheme="majorBidi"/>
          <w:color w:val="1F3763" w:themeColor="accent1" w:themeShade="7F"/>
          <w:sz w:val="24"/>
          <w:szCs w:val="24"/>
        </w:rPr>
      </w:pPr>
    </w:p>
    <w:p w14:paraId="08E2C49D" w14:textId="77777777" w:rsidR="0047122E" w:rsidRDefault="0047122E" w:rsidP="0047122E">
      <w:pPr>
        <w:rPr>
          <w:ins w:id="898" w:author="Himanshu Seth - I21391" w:date="2022-06-17T12:34:00Z"/>
          <w:rFonts w:asciiTheme="majorHAnsi" w:eastAsiaTheme="majorEastAsia" w:hAnsiTheme="majorHAnsi" w:cstheme="majorBidi"/>
          <w:color w:val="1F3763" w:themeColor="accent1" w:themeShade="7F"/>
          <w:sz w:val="24"/>
          <w:szCs w:val="24"/>
        </w:rPr>
      </w:pPr>
      <w:ins w:id="899" w:author="Himanshu Seth - I21391" w:date="2022-06-17T12:34:00Z">
        <w:r>
          <w:br w:type="page"/>
        </w:r>
      </w:ins>
    </w:p>
    <w:p w14:paraId="7E9D83B6" w14:textId="77777777" w:rsidR="0047122E" w:rsidRDefault="0047122E" w:rsidP="0047122E">
      <w:pPr>
        <w:pStyle w:val="Heading3"/>
        <w:rPr>
          <w:ins w:id="900" w:author="Himanshu Seth - I21391" w:date="2022-06-17T12:34:00Z"/>
        </w:rPr>
      </w:pPr>
      <w:ins w:id="901" w:author="Himanshu Seth - I21391" w:date="2022-06-17T12:34:00Z">
        <w:r>
          <w:lastRenderedPageBreak/>
          <w:t>AEC Syntax (DHCP Server Indication of Connected STA Address Assignment)</w:t>
        </w:r>
      </w:ins>
    </w:p>
    <w:p w14:paraId="7BD2E4A9" w14:textId="77777777" w:rsidR="0047122E" w:rsidRDefault="0047122E" w:rsidP="0047122E">
      <w:pPr>
        <w:ind w:left="720"/>
        <w:rPr>
          <w:ins w:id="902" w:author="Himanshu Seth - I21391" w:date="2022-06-17T12:34:00Z"/>
        </w:rPr>
      </w:pPr>
      <w:ins w:id="903" w:author="Himanshu Seth - I21391" w:date="2022-06-17T12:34:00Z">
        <w:r>
          <w:fldChar w:fldCharType="begin"/>
        </w:r>
        <w:r>
          <w:instrText xml:space="preserve"> DOCPROPERTY  taga_ap_dhcp_to_sta  \* MERGEFORMAT </w:instrText>
        </w:r>
        <w:r>
          <w:fldChar w:fldCharType="separate"/>
        </w:r>
        <w:r>
          <w:t>+WAPAIP</w:t>
        </w:r>
        <w:r>
          <w:fldChar w:fldCharType="end"/>
        </w:r>
        <w:r>
          <w:t>: &lt;ASSOC_ID&gt;,&lt;IP_ADDRESS&gt;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802"/>
        <w:gridCol w:w="1069"/>
        <w:gridCol w:w="5913"/>
      </w:tblGrid>
      <w:tr w:rsidR="0047122E" w14:paraId="0CEC28E7" w14:textId="77777777" w:rsidTr="0047122E">
        <w:trPr>
          <w:ins w:id="904" w:author="Himanshu Seth - I21391" w:date="2022-06-17T12:34:00Z"/>
        </w:trPr>
        <w:tc>
          <w:tcPr>
            <w:tcW w:w="1802" w:type="dxa"/>
            <w:tcBorders>
              <w:top w:val="single" w:sz="12" w:space="0" w:color="auto"/>
              <w:left w:val="nil"/>
              <w:bottom w:val="single" w:sz="12" w:space="0" w:color="auto"/>
              <w:right w:val="nil"/>
            </w:tcBorders>
            <w:hideMark/>
          </w:tcPr>
          <w:p w14:paraId="649B17DC" w14:textId="77777777" w:rsidR="0047122E" w:rsidRDefault="0047122E">
            <w:pPr>
              <w:rPr>
                <w:ins w:id="905" w:author="Himanshu Seth - I21391" w:date="2022-06-17T12:34:00Z"/>
                <w:rFonts w:cstheme="minorHAnsi"/>
              </w:rPr>
            </w:pPr>
            <w:ins w:id="906" w:author="Himanshu Seth - I21391" w:date="2022-06-17T12:34:00Z">
              <w:r>
                <w:rPr>
                  <w:rFonts w:cstheme="minorHAnsi"/>
                </w:rPr>
                <w:t>Parameter Name</w:t>
              </w:r>
            </w:ins>
          </w:p>
        </w:tc>
        <w:tc>
          <w:tcPr>
            <w:tcW w:w="1069" w:type="dxa"/>
            <w:tcBorders>
              <w:top w:val="single" w:sz="12" w:space="0" w:color="auto"/>
              <w:left w:val="nil"/>
              <w:bottom w:val="single" w:sz="12" w:space="0" w:color="auto"/>
              <w:right w:val="nil"/>
            </w:tcBorders>
            <w:hideMark/>
          </w:tcPr>
          <w:p w14:paraId="2CEF457D" w14:textId="77777777" w:rsidR="0047122E" w:rsidRDefault="0047122E">
            <w:pPr>
              <w:rPr>
                <w:ins w:id="907" w:author="Himanshu Seth - I21391" w:date="2022-06-17T12:34:00Z"/>
                <w:rFonts w:cstheme="minorHAnsi"/>
              </w:rPr>
            </w:pPr>
            <w:ins w:id="908" w:author="Himanshu Seth - I21391" w:date="2022-06-17T12:34:00Z">
              <w:r>
                <w:rPr>
                  <w:rFonts w:cstheme="minorHAnsi"/>
                </w:rPr>
                <w:t>Type</w:t>
              </w:r>
            </w:ins>
          </w:p>
        </w:tc>
        <w:tc>
          <w:tcPr>
            <w:tcW w:w="5913" w:type="dxa"/>
            <w:tcBorders>
              <w:top w:val="single" w:sz="12" w:space="0" w:color="auto"/>
              <w:left w:val="nil"/>
              <w:bottom w:val="single" w:sz="12" w:space="0" w:color="auto"/>
              <w:right w:val="nil"/>
            </w:tcBorders>
            <w:hideMark/>
          </w:tcPr>
          <w:p w14:paraId="72499BD5" w14:textId="77777777" w:rsidR="0047122E" w:rsidRDefault="0047122E">
            <w:pPr>
              <w:rPr>
                <w:ins w:id="909" w:author="Himanshu Seth - I21391" w:date="2022-06-17T12:34:00Z"/>
                <w:rFonts w:cstheme="minorHAnsi"/>
              </w:rPr>
            </w:pPr>
            <w:ins w:id="910" w:author="Himanshu Seth - I21391" w:date="2022-06-17T12:34:00Z">
              <w:r>
                <w:rPr>
                  <w:rFonts w:cstheme="minorHAnsi"/>
                </w:rPr>
                <w:t>Description</w:t>
              </w:r>
            </w:ins>
          </w:p>
        </w:tc>
      </w:tr>
      <w:tr w:rsidR="0047122E" w14:paraId="34E7DA77" w14:textId="77777777" w:rsidTr="0047122E">
        <w:trPr>
          <w:ins w:id="911" w:author="Himanshu Seth - I21391" w:date="2022-06-17T12:34:00Z"/>
        </w:trPr>
        <w:tc>
          <w:tcPr>
            <w:tcW w:w="1802" w:type="dxa"/>
            <w:tcBorders>
              <w:top w:val="single" w:sz="4" w:space="0" w:color="BFBFBF" w:themeColor="background1" w:themeShade="BF"/>
              <w:left w:val="nil"/>
              <w:bottom w:val="single" w:sz="4" w:space="0" w:color="auto"/>
              <w:right w:val="nil"/>
            </w:tcBorders>
            <w:hideMark/>
          </w:tcPr>
          <w:p w14:paraId="5AE9D665" w14:textId="77777777" w:rsidR="0047122E" w:rsidRDefault="0047122E">
            <w:pPr>
              <w:rPr>
                <w:ins w:id="912" w:author="Himanshu Seth - I21391" w:date="2022-06-17T12:34:00Z"/>
                <w:rFonts w:cstheme="minorHAnsi"/>
                <w:sz w:val="18"/>
                <w:szCs w:val="18"/>
              </w:rPr>
            </w:pPr>
            <w:ins w:id="913" w:author="Himanshu Seth - I21391" w:date="2022-06-17T12:34:00Z">
              <w:r>
                <w:rPr>
                  <w:rFonts w:cstheme="minorHAnsi"/>
                  <w:sz w:val="18"/>
                  <w:szCs w:val="18"/>
                </w:rPr>
                <w:t>&lt;ASSOC_ID&gt;</w:t>
              </w:r>
            </w:ins>
          </w:p>
        </w:tc>
        <w:tc>
          <w:tcPr>
            <w:tcW w:w="1069" w:type="dxa"/>
            <w:tcBorders>
              <w:top w:val="single" w:sz="4" w:space="0" w:color="BFBFBF" w:themeColor="background1" w:themeShade="BF"/>
              <w:left w:val="nil"/>
              <w:bottom w:val="single" w:sz="4" w:space="0" w:color="auto"/>
              <w:right w:val="nil"/>
            </w:tcBorders>
            <w:hideMark/>
          </w:tcPr>
          <w:p w14:paraId="57D2CE89" w14:textId="77777777" w:rsidR="0047122E" w:rsidRDefault="0047122E">
            <w:pPr>
              <w:rPr>
                <w:ins w:id="914" w:author="Himanshu Seth - I21391" w:date="2022-06-17T12:34:00Z"/>
                <w:rFonts w:cstheme="minorHAnsi"/>
                <w:sz w:val="18"/>
                <w:szCs w:val="18"/>
              </w:rPr>
            </w:pPr>
            <w:ins w:id="915" w:author="Himanshu Seth - I21391" w:date="2022-06-17T12:34:00Z">
              <w:r>
                <w:rPr>
                  <w:rFonts w:cstheme="minorHAnsi"/>
                  <w:sz w:val="18"/>
                  <w:szCs w:val="18"/>
                </w:rPr>
                <w:t>Integer</w:t>
              </w:r>
            </w:ins>
          </w:p>
        </w:tc>
        <w:tc>
          <w:tcPr>
            <w:tcW w:w="5913" w:type="dxa"/>
            <w:tcBorders>
              <w:top w:val="single" w:sz="4" w:space="0" w:color="BFBFBF" w:themeColor="background1" w:themeShade="BF"/>
              <w:left w:val="nil"/>
              <w:bottom w:val="single" w:sz="4" w:space="0" w:color="auto"/>
              <w:right w:val="nil"/>
            </w:tcBorders>
            <w:hideMark/>
          </w:tcPr>
          <w:p w14:paraId="4D4A428C" w14:textId="77777777" w:rsidR="0047122E" w:rsidRDefault="0047122E">
            <w:pPr>
              <w:rPr>
                <w:ins w:id="916" w:author="Himanshu Seth - I21391" w:date="2022-06-17T12:34:00Z"/>
                <w:rFonts w:cstheme="minorHAnsi"/>
                <w:sz w:val="18"/>
                <w:szCs w:val="18"/>
              </w:rPr>
            </w:pPr>
            <w:ins w:id="917" w:author="Himanshu Seth - I21391" w:date="2022-06-17T12:34:00Z">
              <w:r>
                <w:rPr>
                  <w:rFonts w:cstheme="minorHAnsi"/>
                  <w:sz w:val="18"/>
                  <w:szCs w:val="18"/>
                </w:rPr>
                <w:t>Association ID</w:t>
              </w:r>
            </w:ins>
          </w:p>
        </w:tc>
      </w:tr>
    </w:tbl>
    <w:p w14:paraId="3DB4C665" w14:textId="77777777" w:rsidR="0047122E" w:rsidRDefault="0047122E" w:rsidP="0047122E">
      <w:pPr>
        <w:rPr>
          <w:ins w:id="918" w:author="Himanshu Seth - I21391" w:date="2022-06-17T12:34:00Z"/>
        </w:rPr>
      </w:pPr>
    </w:p>
    <w:p w14:paraId="5B2BEF40" w14:textId="77777777" w:rsidR="0047122E" w:rsidRDefault="0047122E" w:rsidP="0047122E">
      <w:pPr>
        <w:rPr>
          <w:ins w:id="919" w:author="Himanshu Seth - I21391" w:date="2022-06-17T12:34:00Z"/>
        </w:rPr>
      </w:pPr>
      <w:ins w:id="920" w:author="Himanshu Seth - I21391" w:date="2022-06-17T12:34: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47122E" w14:paraId="6B22CD07" w14:textId="77777777" w:rsidTr="0047122E">
        <w:trPr>
          <w:cantSplit/>
          <w:ins w:id="921" w:author="Himanshu Seth - I21391" w:date="2022-06-17T12:34:00Z"/>
        </w:trPr>
        <w:tc>
          <w:tcPr>
            <w:tcW w:w="4860" w:type="dxa"/>
            <w:hideMark/>
          </w:tcPr>
          <w:p w14:paraId="3F864CEE" w14:textId="77777777" w:rsidR="0047122E" w:rsidRDefault="0047122E">
            <w:pPr>
              <w:rPr>
                <w:ins w:id="922" w:author="Himanshu Seth - I21391" w:date="2022-06-17T12:34:00Z"/>
                <w:rFonts w:ascii="Consolas" w:hAnsi="Consolas"/>
                <w:sz w:val="14"/>
              </w:rPr>
            </w:pPr>
            <w:ins w:id="923" w:author="Himanshu Seth - I21391" w:date="2022-06-17T12:34:00Z">
              <w:r>
                <w:rPr>
                  <w:rFonts w:ascii="Consolas" w:hAnsi="Consolas"/>
                  <w:sz w:val="14"/>
                </w:rPr>
                <w:t>AT+WAPC=1,"MyAPSSID"</w:t>
              </w:r>
            </w:ins>
          </w:p>
        </w:tc>
        <w:tc>
          <w:tcPr>
            <w:tcW w:w="3780" w:type="dxa"/>
            <w:hideMark/>
          </w:tcPr>
          <w:p w14:paraId="1E4228C5" w14:textId="77777777" w:rsidR="0047122E" w:rsidRDefault="0047122E">
            <w:pPr>
              <w:rPr>
                <w:ins w:id="924" w:author="Himanshu Seth - I21391" w:date="2022-06-17T12:34:00Z"/>
                <w:sz w:val="14"/>
              </w:rPr>
            </w:pPr>
            <w:ins w:id="925" w:author="Himanshu Seth - I21391" w:date="2022-06-17T12:34:00Z">
              <w:r>
                <w:rPr>
                  <w:sz w:val="14"/>
                </w:rPr>
                <w:t>AP SSID</w:t>
              </w:r>
            </w:ins>
          </w:p>
        </w:tc>
      </w:tr>
      <w:tr w:rsidR="0047122E" w14:paraId="44747900" w14:textId="77777777" w:rsidTr="0047122E">
        <w:trPr>
          <w:cantSplit/>
          <w:ins w:id="926" w:author="Himanshu Seth - I21391" w:date="2022-06-17T12:34:00Z"/>
        </w:trPr>
        <w:tc>
          <w:tcPr>
            <w:tcW w:w="4860" w:type="dxa"/>
            <w:hideMark/>
          </w:tcPr>
          <w:p w14:paraId="31207FFA" w14:textId="77777777" w:rsidR="0047122E" w:rsidRDefault="0047122E">
            <w:pPr>
              <w:rPr>
                <w:ins w:id="927" w:author="Himanshu Seth - I21391" w:date="2022-06-17T12:34:00Z"/>
                <w:rFonts w:ascii="Consolas" w:hAnsi="Consolas"/>
                <w:sz w:val="14"/>
              </w:rPr>
            </w:pPr>
            <w:ins w:id="928" w:author="Himanshu Seth - I21391" w:date="2022-06-17T12:34:00Z">
              <w:r>
                <w:rPr>
                  <w:rFonts w:ascii="Consolas" w:hAnsi="Consolas"/>
                  <w:sz w:val="14"/>
                </w:rPr>
                <w:t>OK</w:t>
              </w:r>
            </w:ins>
          </w:p>
        </w:tc>
        <w:tc>
          <w:tcPr>
            <w:tcW w:w="3780" w:type="dxa"/>
          </w:tcPr>
          <w:p w14:paraId="46DA6C2B" w14:textId="77777777" w:rsidR="0047122E" w:rsidRDefault="0047122E">
            <w:pPr>
              <w:rPr>
                <w:ins w:id="929" w:author="Himanshu Seth - I21391" w:date="2022-06-17T12:34:00Z"/>
                <w:sz w:val="14"/>
              </w:rPr>
            </w:pPr>
          </w:p>
        </w:tc>
      </w:tr>
      <w:tr w:rsidR="0047122E" w14:paraId="680199C5" w14:textId="77777777" w:rsidTr="0047122E">
        <w:trPr>
          <w:cantSplit/>
          <w:ins w:id="930" w:author="Himanshu Seth - I21391" w:date="2022-06-17T12:34:00Z"/>
        </w:trPr>
        <w:tc>
          <w:tcPr>
            <w:tcW w:w="4860" w:type="dxa"/>
            <w:hideMark/>
          </w:tcPr>
          <w:p w14:paraId="4352C480" w14:textId="77777777" w:rsidR="0047122E" w:rsidRDefault="0047122E">
            <w:pPr>
              <w:rPr>
                <w:ins w:id="931" w:author="Himanshu Seth - I21391" w:date="2022-06-17T12:34:00Z"/>
                <w:rFonts w:ascii="Consolas" w:hAnsi="Consolas"/>
                <w:sz w:val="14"/>
              </w:rPr>
            </w:pPr>
            <w:ins w:id="932" w:author="Himanshu Seth - I21391" w:date="2022-06-17T12:34:00Z">
              <w:r>
                <w:rPr>
                  <w:rFonts w:ascii="Consolas" w:hAnsi="Consolas"/>
                  <w:sz w:val="14"/>
                </w:rPr>
                <w:t>AT+WAPC=2,2</w:t>
              </w:r>
            </w:ins>
          </w:p>
        </w:tc>
        <w:tc>
          <w:tcPr>
            <w:tcW w:w="3780" w:type="dxa"/>
            <w:hideMark/>
          </w:tcPr>
          <w:p w14:paraId="594931A0" w14:textId="77777777" w:rsidR="0047122E" w:rsidRDefault="0047122E">
            <w:pPr>
              <w:rPr>
                <w:ins w:id="933" w:author="Himanshu Seth - I21391" w:date="2022-06-17T12:34:00Z"/>
                <w:sz w:val="14"/>
              </w:rPr>
            </w:pPr>
            <w:ins w:id="934" w:author="Himanshu Seth - I21391" w:date="2022-06-17T12:34:00Z">
              <w:r>
                <w:rPr>
                  <w:sz w:val="14"/>
                </w:rPr>
                <w:t>WEP security</w:t>
              </w:r>
            </w:ins>
          </w:p>
        </w:tc>
      </w:tr>
      <w:tr w:rsidR="0047122E" w14:paraId="26ED44F6" w14:textId="77777777" w:rsidTr="0047122E">
        <w:trPr>
          <w:cantSplit/>
          <w:ins w:id="935" w:author="Himanshu Seth - I21391" w:date="2022-06-17T12:34:00Z"/>
        </w:trPr>
        <w:tc>
          <w:tcPr>
            <w:tcW w:w="4860" w:type="dxa"/>
            <w:hideMark/>
          </w:tcPr>
          <w:p w14:paraId="207501D2" w14:textId="77777777" w:rsidR="0047122E" w:rsidRDefault="0047122E">
            <w:pPr>
              <w:rPr>
                <w:ins w:id="936" w:author="Himanshu Seth - I21391" w:date="2022-06-17T12:34:00Z"/>
                <w:rFonts w:ascii="Consolas" w:hAnsi="Consolas"/>
                <w:sz w:val="14"/>
              </w:rPr>
            </w:pPr>
            <w:ins w:id="937" w:author="Himanshu Seth - I21391" w:date="2022-06-17T12:34:00Z">
              <w:r>
                <w:rPr>
                  <w:rFonts w:ascii="Consolas" w:hAnsi="Consolas"/>
                  <w:sz w:val="14"/>
                </w:rPr>
                <w:t>OK</w:t>
              </w:r>
            </w:ins>
          </w:p>
        </w:tc>
        <w:tc>
          <w:tcPr>
            <w:tcW w:w="3780" w:type="dxa"/>
          </w:tcPr>
          <w:p w14:paraId="43D3944E" w14:textId="77777777" w:rsidR="0047122E" w:rsidRDefault="0047122E">
            <w:pPr>
              <w:rPr>
                <w:ins w:id="938" w:author="Himanshu Seth - I21391" w:date="2022-06-17T12:34:00Z"/>
                <w:sz w:val="14"/>
              </w:rPr>
            </w:pPr>
          </w:p>
        </w:tc>
      </w:tr>
      <w:tr w:rsidR="0047122E" w14:paraId="734F61B0" w14:textId="77777777" w:rsidTr="0047122E">
        <w:trPr>
          <w:cantSplit/>
          <w:ins w:id="939" w:author="Himanshu Seth - I21391" w:date="2022-06-17T12:34:00Z"/>
        </w:trPr>
        <w:tc>
          <w:tcPr>
            <w:tcW w:w="4860" w:type="dxa"/>
            <w:hideMark/>
          </w:tcPr>
          <w:p w14:paraId="777B55EC" w14:textId="77777777" w:rsidR="0047122E" w:rsidRDefault="0047122E">
            <w:pPr>
              <w:rPr>
                <w:ins w:id="940" w:author="Himanshu Seth - I21391" w:date="2022-06-17T12:34:00Z"/>
                <w:rFonts w:ascii="Consolas" w:hAnsi="Consolas"/>
                <w:sz w:val="14"/>
              </w:rPr>
            </w:pPr>
            <w:ins w:id="941" w:author="Himanshu Seth - I21391" w:date="2022-06-17T12:34:00Z">
              <w:r>
                <w:rPr>
                  <w:rFonts w:ascii="Consolas" w:hAnsi="Consolas"/>
                  <w:sz w:val="14"/>
                </w:rPr>
                <w:t>AT+WAPC=3,"MyAPPassword"</w:t>
              </w:r>
            </w:ins>
          </w:p>
        </w:tc>
        <w:tc>
          <w:tcPr>
            <w:tcW w:w="3780" w:type="dxa"/>
            <w:hideMark/>
          </w:tcPr>
          <w:p w14:paraId="519C46A7" w14:textId="77777777" w:rsidR="0047122E" w:rsidRDefault="0047122E">
            <w:pPr>
              <w:rPr>
                <w:ins w:id="942" w:author="Himanshu Seth - I21391" w:date="2022-06-17T12:34:00Z"/>
                <w:sz w:val="14"/>
              </w:rPr>
            </w:pPr>
            <w:ins w:id="943" w:author="Himanshu Seth - I21391" w:date="2022-06-17T12:34:00Z">
              <w:r>
                <w:rPr>
                  <w:sz w:val="14"/>
                </w:rPr>
                <w:t>WEP key</w:t>
              </w:r>
            </w:ins>
          </w:p>
        </w:tc>
      </w:tr>
      <w:tr w:rsidR="0047122E" w14:paraId="258B47CA" w14:textId="77777777" w:rsidTr="0047122E">
        <w:trPr>
          <w:cantSplit/>
          <w:ins w:id="944" w:author="Himanshu Seth - I21391" w:date="2022-06-17T12:34:00Z"/>
        </w:trPr>
        <w:tc>
          <w:tcPr>
            <w:tcW w:w="4860" w:type="dxa"/>
            <w:hideMark/>
          </w:tcPr>
          <w:p w14:paraId="476381CA" w14:textId="77777777" w:rsidR="0047122E" w:rsidRDefault="0047122E">
            <w:pPr>
              <w:rPr>
                <w:ins w:id="945" w:author="Himanshu Seth - I21391" w:date="2022-06-17T12:34:00Z"/>
                <w:rFonts w:ascii="Consolas" w:hAnsi="Consolas"/>
                <w:sz w:val="14"/>
              </w:rPr>
            </w:pPr>
            <w:ins w:id="946" w:author="Himanshu Seth - I21391" w:date="2022-06-17T12:34:00Z">
              <w:r>
                <w:rPr>
                  <w:rFonts w:ascii="Consolas" w:hAnsi="Consolas"/>
                  <w:sz w:val="14"/>
                </w:rPr>
                <w:t>OK</w:t>
              </w:r>
            </w:ins>
          </w:p>
        </w:tc>
        <w:tc>
          <w:tcPr>
            <w:tcW w:w="3780" w:type="dxa"/>
          </w:tcPr>
          <w:p w14:paraId="4F770F1A" w14:textId="77777777" w:rsidR="0047122E" w:rsidRDefault="0047122E">
            <w:pPr>
              <w:rPr>
                <w:ins w:id="947" w:author="Himanshu Seth - I21391" w:date="2022-06-17T12:34:00Z"/>
                <w:sz w:val="14"/>
              </w:rPr>
            </w:pPr>
          </w:p>
        </w:tc>
      </w:tr>
      <w:tr w:rsidR="0047122E" w14:paraId="61E72938" w14:textId="77777777" w:rsidTr="0047122E">
        <w:trPr>
          <w:cantSplit/>
          <w:ins w:id="948" w:author="Himanshu Seth - I21391" w:date="2022-06-17T12:34:00Z"/>
        </w:trPr>
        <w:tc>
          <w:tcPr>
            <w:tcW w:w="4860" w:type="dxa"/>
            <w:hideMark/>
          </w:tcPr>
          <w:p w14:paraId="6B4DE713" w14:textId="77777777" w:rsidR="0047122E" w:rsidRDefault="0047122E">
            <w:pPr>
              <w:rPr>
                <w:ins w:id="949" w:author="Himanshu Seth - I21391" w:date="2022-06-17T12:34:00Z"/>
                <w:rFonts w:ascii="Consolas" w:hAnsi="Consolas"/>
                <w:sz w:val="14"/>
              </w:rPr>
            </w:pPr>
            <w:ins w:id="950" w:author="Himanshu Seth - I21391" w:date="2022-06-17T12:34:00Z">
              <w:r>
                <w:rPr>
                  <w:rFonts w:ascii="Consolas" w:hAnsi="Consolas"/>
                  <w:sz w:val="14"/>
                </w:rPr>
                <w:t>AT+WAPC=4,11</w:t>
              </w:r>
            </w:ins>
          </w:p>
        </w:tc>
        <w:tc>
          <w:tcPr>
            <w:tcW w:w="3780" w:type="dxa"/>
            <w:hideMark/>
          </w:tcPr>
          <w:p w14:paraId="26A6A3D0" w14:textId="77777777" w:rsidR="0047122E" w:rsidRDefault="0047122E">
            <w:pPr>
              <w:rPr>
                <w:ins w:id="951" w:author="Himanshu Seth - I21391" w:date="2022-06-17T12:34:00Z"/>
                <w:sz w:val="14"/>
              </w:rPr>
            </w:pPr>
            <w:ins w:id="952" w:author="Himanshu Seth - I21391" w:date="2022-06-17T12:34:00Z">
              <w:r>
                <w:rPr>
                  <w:sz w:val="14"/>
                </w:rPr>
                <w:t>Channel</w:t>
              </w:r>
            </w:ins>
          </w:p>
        </w:tc>
      </w:tr>
      <w:tr w:rsidR="0047122E" w14:paraId="3776ADC8" w14:textId="77777777" w:rsidTr="0047122E">
        <w:trPr>
          <w:cantSplit/>
          <w:ins w:id="953" w:author="Himanshu Seth - I21391" w:date="2022-06-17T12:34:00Z"/>
        </w:trPr>
        <w:tc>
          <w:tcPr>
            <w:tcW w:w="4860" w:type="dxa"/>
            <w:hideMark/>
          </w:tcPr>
          <w:p w14:paraId="7C252E32" w14:textId="77777777" w:rsidR="0047122E" w:rsidRDefault="0047122E">
            <w:pPr>
              <w:rPr>
                <w:ins w:id="954" w:author="Himanshu Seth - I21391" w:date="2022-06-17T12:34:00Z"/>
                <w:rFonts w:ascii="Consolas" w:hAnsi="Consolas"/>
                <w:sz w:val="14"/>
              </w:rPr>
            </w:pPr>
            <w:ins w:id="955" w:author="Himanshu Seth - I21391" w:date="2022-06-17T12:34:00Z">
              <w:r>
                <w:rPr>
                  <w:rFonts w:ascii="Consolas" w:hAnsi="Consolas"/>
                  <w:sz w:val="14"/>
                </w:rPr>
                <w:t>OK</w:t>
              </w:r>
            </w:ins>
          </w:p>
        </w:tc>
        <w:tc>
          <w:tcPr>
            <w:tcW w:w="3780" w:type="dxa"/>
          </w:tcPr>
          <w:p w14:paraId="396A20BC" w14:textId="77777777" w:rsidR="0047122E" w:rsidRDefault="0047122E">
            <w:pPr>
              <w:rPr>
                <w:ins w:id="956" w:author="Himanshu Seth - I21391" w:date="2022-06-17T12:34:00Z"/>
                <w:sz w:val="14"/>
              </w:rPr>
            </w:pPr>
          </w:p>
        </w:tc>
      </w:tr>
      <w:tr w:rsidR="0047122E" w14:paraId="008AC6F8" w14:textId="77777777" w:rsidTr="0047122E">
        <w:trPr>
          <w:cantSplit/>
          <w:ins w:id="957" w:author="Himanshu Seth - I21391" w:date="2022-06-17T12:34:00Z"/>
        </w:trPr>
        <w:tc>
          <w:tcPr>
            <w:tcW w:w="4860" w:type="dxa"/>
            <w:hideMark/>
          </w:tcPr>
          <w:p w14:paraId="5EF59132" w14:textId="77777777" w:rsidR="0047122E" w:rsidRDefault="0047122E">
            <w:pPr>
              <w:rPr>
                <w:ins w:id="958" w:author="Himanshu Seth - I21391" w:date="2022-06-17T12:34:00Z"/>
                <w:rFonts w:ascii="Consolas" w:hAnsi="Consolas"/>
                <w:sz w:val="14"/>
              </w:rPr>
            </w:pPr>
            <w:ins w:id="959" w:author="Himanshu Seth - I21391" w:date="2022-06-17T12:34:00Z">
              <w:r>
                <w:rPr>
                  <w:rFonts w:ascii="Consolas" w:hAnsi="Consolas"/>
                  <w:sz w:val="14"/>
                </w:rPr>
                <w:t>AT+WAP=1</w:t>
              </w:r>
            </w:ins>
          </w:p>
        </w:tc>
        <w:tc>
          <w:tcPr>
            <w:tcW w:w="3780" w:type="dxa"/>
          </w:tcPr>
          <w:p w14:paraId="0DD00635" w14:textId="77777777" w:rsidR="0047122E" w:rsidRDefault="0047122E">
            <w:pPr>
              <w:rPr>
                <w:ins w:id="960" w:author="Himanshu Seth - I21391" w:date="2022-06-17T12:34:00Z"/>
                <w:sz w:val="14"/>
              </w:rPr>
            </w:pPr>
          </w:p>
        </w:tc>
      </w:tr>
      <w:tr w:rsidR="0047122E" w14:paraId="3BD94CE2" w14:textId="77777777" w:rsidTr="0047122E">
        <w:trPr>
          <w:cantSplit/>
          <w:ins w:id="961" w:author="Himanshu Seth - I21391" w:date="2022-06-17T12:34:00Z"/>
        </w:trPr>
        <w:tc>
          <w:tcPr>
            <w:tcW w:w="4860" w:type="dxa"/>
            <w:hideMark/>
          </w:tcPr>
          <w:p w14:paraId="66FFD5E8" w14:textId="77777777" w:rsidR="0047122E" w:rsidRDefault="0047122E">
            <w:pPr>
              <w:rPr>
                <w:ins w:id="962" w:author="Himanshu Seth - I21391" w:date="2022-06-17T12:34:00Z"/>
                <w:rFonts w:ascii="Consolas" w:hAnsi="Consolas"/>
                <w:sz w:val="14"/>
              </w:rPr>
            </w:pPr>
            <w:ins w:id="963" w:author="Himanshu Seth - I21391" w:date="2022-06-17T12:34:00Z">
              <w:r>
                <w:rPr>
                  <w:rFonts w:ascii="Consolas" w:hAnsi="Consolas"/>
                  <w:sz w:val="14"/>
                </w:rPr>
                <w:t>OK</w:t>
              </w:r>
            </w:ins>
          </w:p>
        </w:tc>
        <w:tc>
          <w:tcPr>
            <w:tcW w:w="3780" w:type="dxa"/>
          </w:tcPr>
          <w:p w14:paraId="7FBE1FDD" w14:textId="77777777" w:rsidR="0047122E" w:rsidRDefault="0047122E">
            <w:pPr>
              <w:rPr>
                <w:ins w:id="964" w:author="Himanshu Seth - I21391" w:date="2022-06-17T12:34:00Z"/>
                <w:sz w:val="14"/>
              </w:rPr>
            </w:pPr>
          </w:p>
        </w:tc>
      </w:tr>
      <w:tr w:rsidR="0047122E" w14:paraId="00A2A349" w14:textId="77777777" w:rsidTr="0047122E">
        <w:trPr>
          <w:cantSplit/>
          <w:ins w:id="965" w:author="Himanshu Seth - I21391" w:date="2022-06-17T12:34:00Z"/>
        </w:trPr>
        <w:tc>
          <w:tcPr>
            <w:tcW w:w="4860" w:type="dxa"/>
          </w:tcPr>
          <w:p w14:paraId="1A674DA6" w14:textId="77777777" w:rsidR="0047122E" w:rsidRDefault="0047122E">
            <w:pPr>
              <w:rPr>
                <w:ins w:id="966" w:author="Himanshu Seth - I21391" w:date="2022-06-17T12:34:00Z"/>
                <w:rFonts w:ascii="Consolas" w:hAnsi="Consolas"/>
                <w:sz w:val="14"/>
              </w:rPr>
            </w:pPr>
          </w:p>
        </w:tc>
        <w:tc>
          <w:tcPr>
            <w:tcW w:w="3780" w:type="dxa"/>
          </w:tcPr>
          <w:p w14:paraId="081AA117" w14:textId="77777777" w:rsidR="0047122E" w:rsidRDefault="0047122E">
            <w:pPr>
              <w:rPr>
                <w:ins w:id="967" w:author="Himanshu Seth - I21391" w:date="2022-06-17T12:34:00Z"/>
                <w:sz w:val="14"/>
              </w:rPr>
            </w:pPr>
          </w:p>
        </w:tc>
      </w:tr>
      <w:tr w:rsidR="0047122E" w14:paraId="2DE9BE98" w14:textId="77777777" w:rsidTr="0047122E">
        <w:trPr>
          <w:cantSplit/>
          <w:ins w:id="968" w:author="Himanshu Seth - I21391" w:date="2022-06-17T12:34:00Z"/>
        </w:trPr>
        <w:tc>
          <w:tcPr>
            <w:tcW w:w="4860" w:type="dxa"/>
            <w:hideMark/>
          </w:tcPr>
          <w:p w14:paraId="7A5ED646" w14:textId="77777777" w:rsidR="0047122E" w:rsidRDefault="0047122E">
            <w:pPr>
              <w:rPr>
                <w:ins w:id="969" w:author="Himanshu Seth - I21391" w:date="2022-06-17T12:34:00Z"/>
                <w:rFonts w:ascii="Consolas" w:hAnsi="Consolas"/>
                <w:sz w:val="14"/>
              </w:rPr>
            </w:pPr>
            <w:ins w:id="970" w:author="Himanshu Seth - I21391" w:date="2022-06-17T12:34:00Z">
              <w:r>
                <w:rPr>
                  <w:rFonts w:ascii="Consolas" w:hAnsi="Consolas"/>
                  <w:sz w:val="14"/>
                </w:rPr>
                <w:t>+WAPSC:2,"00:01:02:03:04:05"</w:t>
              </w:r>
            </w:ins>
          </w:p>
        </w:tc>
        <w:tc>
          <w:tcPr>
            <w:tcW w:w="3780" w:type="dxa"/>
            <w:hideMark/>
          </w:tcPr>
          <w:p w14:paraId="234F2276" w14:textId="77777777" w:rsidR="0047122E" w:rsidRDefault="0047122E">
            <w:pPr>
              <w:rPr>
                <w:ins w:id="971" w:author="Himanshu Seth - I21391" w:date="2022-06-17T12:34:00Z"/>
                <w:sz w:val="14"/>
              </w:rPr>
            </w:pPr>
            <w:ins w:id="972" w:author="Himanshu Seth - I21391" w:date="2022-06-17T12:34:00Z">
              <w:r>
                <w:rPr>
                  <w:sz w:val="14"/>
                </w:rPr>
                <w:t>STA connected</w:t>
              </w:r>
            </w:ins>
          </w:p>
        </w:tc>
      </w:tr>
      <w:tr w:rsidR="0047122E" w14:paraId="165C0F7B" w14:textId="77777777" w:rsidTr="0047122E">
        <w:trPr>
          <w:cantSplit/>
          <w:ins w:id="973" w:author="Himanshu Seth - I21391" w:date="2022-06-17T12:34:00Z"/>
        </w:trPr>
        <w:tc>
          <w:tcPr>
            <w:tcW w:w="4860" w:type="dxa"/>
            <w:hideMark/>
          </w:tcPr>
          <w:p w14:paraId="7B4189C2" w14:textId="77777777" w:rsidR="0047122E" w:rsidRDefault="0047122E">
            <w:pPr>
              <w:rPr>
                <w:ins w:id="974" w:author="Himanshu Seth - I21391" w:date="2022-06-17T12:34:00Z"/>
                <w:rFonts w:ascii="Consolas" w:hAnsi="Consolas"/>
                <w:sz w:val="14"/>
              </w:rPr>
            </w:pPr>
            <w:ins w:id="975" w:author="Himanshu Seth - I21391" w:date="2022-06-17T12:34:00Z">
              <w:r>
                <w:rPr>
                  <w:rFonts w:ascii="Consolas" w:hAnsi="Consolas"/>
                  <w:sz w:val="14"/>
                </w:rPr>
                <w:t>+WAPAIP:2,"192.168.0.100"</w:t>
              </w:r>
            </w:ins>
          </w:p>
        </w:tc>
        <w:tc>
          <w:tcPr>
            <w:tcW w:w="3780" w:type="dxa"/>
            <w:hideMark/>
          </w:tcPr>
          <w:p w14:paraId="1C4ECEB1" w14:textId="77777777" w:rsidR="0047122E" w:rsidRDefault="0047122E">
            <w:pPr>
              <w:rPr>
                <w:ins w:id="976" w:author="Himanshu Seth - I21391" w:date="2022-06-17T12:34:00Z"/>
                <w:sz w:val="14"/>
              </w:rPr>
            </w:pPr>
            <w:ins w:id="977" w:author="Himanshu Seth - I21391" w:date="2022-06-17T12:34:00Z">
              <w:r>
                <w:rPr>
                  <w:sz w:val="14"/>
                </w:rPr>
                <w:t>STA assigned IP address</w:t>
              </w:r>
            </w:ins>
          </w:p>
        </w:tc>
      </w:tr>
      <w:tr w:rsidR="0047122E" w14:paraId="7A20C1AC" w14:textId="77777777" w:rsidTr="0047122E">
        <w:trPr>
          <w:cantSplit/>
          <w:ins w:id="978" w:author="Himanshu Seth - I21391" w:date="2022-06-17T12:34:00Z"/>
        </w:trPr>
        <w:tc>
          <w:tcPr>
            <w:tcW w:w="4860" w:type="dxa"/>
          </w:tcPr>
          <w:p w14:paraId="64CA977B" w14:textId="77777777" w:rsidR="0047122E" w:rsidRDefault="0047122E">
            <w:pPr>
              <w:rPr>
                <w:ins w:id="979" w:author="Himanshu Seth - I21391" w:date="2022-06-17T12:34:00Z"/>
                <w:rFonts w:ascii="Consolas" w:hAnsi="Consolas"/>
                <w:sz w:val="14"/>
              </w:rPr>
            </w:pPr>
          </w:p>
        </w:tc>
        <w:tc>
          <w:tcPr>
            <w:tcW w:w="3780" w:type="dxa"/>
          </w:tcPr>
          <w:p w14:paraId="4B22338F" w14:textId="77777777" w:rsidR="0047122E" w:rsidRDefault="0047122E">
            <w:pPr>
              <w:rPr>
                <w:ins w:id="980" w:author="Himanshu Seth - I21391" w:date="2022-06-17T12:34:00Z"/>
                <w:sz w:val="14"/>
              </w:rPr>
            </w:pPr>
          </w:p>
        </w:tc>
      </w:tr>
      <w:tr w:rsidR="0047122E" w14:paraId="01B521F0" w14:textId="77777777" w:rsidTr="0047122E">
        <w:trPr>
          <w:cantSplit/>
          <w:ins w:id="981" w:author="Himanshu Seth - I21391" w:date="2022-06-17T12:34:00Z"/>
        </w:trPr>
        <w:tc>
          <w:tcPr>
            <w:tcW w:w="4860" w:type="dxa"/>
            <w:hideMark/>
          </w:tcPr>
          <w:p w14:paraId="55B2E3B0" w14:textId="77777777" w:rsidR="0047122E" w:rsidRDefault="0047122E">
            <w:pPr>
              <w:rPr>
                <w:ins w:id="982" w:author="Himanshu Seth - I21391" w:date="2022-06-17T12:34:00Z"/>
                <w:rFonts w:ascii="Consolas" w:hAnsi="Consolas"/>
                <w:sz w:val="14"/>
              </w:rPr>
            </w:pPr>
            <w:ins w:id="983" w:author="Himanshu Seth - I21391" w:date="2022-06-17T12:34:00Z">
              <w:r>
                <w:rPr>
                  <w:rFonts w:ascii="Consolas" w:hAnsi="Consolas"/>
                  <w:sz w:val="14"/>
                </w:rPr>
                <w:t>+WAPSD:2,"00:01:02:03:04:05"</w:t>
              </w:r>
            </w:ins>
          </w:p>
        </w:tc>
        <w:tc>
          <w:tcPr>
            <w:tcW w:w="3780" w:type="dxa"/>
            <w:hideMark/>
          </w:tcPr>
          <w:p w14:paraId="4AD5A8AF" w14:textId="77777777" w:rsidR="0047122E" w:rsidRDefault="0047122E">
            <w:pPr>
              <w:rPr>
                <w:ins w:id="984" w:author="Himanshu Seth - I21391" w:date="2022-06-17T12:34:00Z"/>
                <w:sz w:val="14"/>
              </w:rPr>
            </w:pPr>
            <w:ins w:id="985" w:author="Himanshu Seth - I21391" w:date="2022-06-17T12:34:00Z">
              <w:r>
                <w:rPr>
                  <w:sz w:val="14"/>
                </w:rPr>
                <w:t>STA disconnected</w:t>
              </w:r>
            </w:ins>
          </w:p>
        </w:tc>
      </w:tr>
    </w:tbl>
    <w:p w14:paraId="2CEAC236" w14:textId="3293C1C5" w:rsidR="001A2006" w:rsidRDefault="001A2006" w:rsidP="00C95438">
      <w:pPr>
        <w:rPr>
          <w:ins w:id="986" w:author="Himanshu Seth - I21391" w:date="2022-06-17T11:27:00Z"/>
        </w:rPr>
      </w:pPr>
      <w:del w:id="987" w:author="Himanshu Seth - I21391" w:date="2022-06-17T11:25:00Z">
        <w:r w:rsidDel="00C95438">
          <w:br w:type="page"/>
        </w:r>
      </w:del>
    </w:p>
    <w:p w14:paraId="697D6C38" w14:textId="5FCCAB38" w:rsidR="00C95438" w:rsidRDefault="00C95438" w:rsidP="00C95438">
      <w:pPr>
        <w:rPr>
          <w:ins w:id="988" w:author="Himanshu Seth - I21391" w:date="2022-06-17T11:27:00Z"/>
          <w:rFonts w:asciiTheme="majorHAnsi" w:eastAsiaTheme="majorEastAsia" w:hAnsiTheme="majorHAnsi" w:cstheme="majorBidi"/>
          <w:i/>
          <w:iCs/>
          <w:color w:val="2F5496" w:themeColor="accent1" w:themeShade="BF"/>
        </w:rPr>
      </w:pPr>
    </w:p>
    <w:p w14:paraId="49D176A8" w14:textId="00D8484F" w:rsidR="00C95438" w:rsidRDefault="00C95438" w:rsidP="00C95438">
      <w:pPr>
        <w:rPr>
          <w:ins w:id="989" w:author="Himanshu Seth - I21391" w:date="2022-06-17T11:27:00Z"/>
          <w:rFonts w:asciiTheme="majorHAnsi" w:eastAsiaTheme="majorEastAsia" w:hAnsiTheme="majorHAnsi" w:cstheme="majorBidi"/>
          <w:i/>
          <w:iCs/>
          <w:color w:val="2F5496" w:themeColor="accent1" w:themeShade="BF"/>
        </w:rPr>
      </w:pPr>
    </w:p>
    <w:p w14:paraId="045AA105" w14:textId="28B331F1" w:rsidR="00C95438" w:rsidRDefault="00C95438" w:rsidP="00C95438">
      <w:pPr>
        <w:rPr>
          <w:ins w:id="990" w:author="Himanshu Seth - I21391" w:date="2022-06-17T11:27:00Z"/>
          <w:rFonts w:asciiTheme="majorHAnsi" w:eastAsiaTheme="majorEastAsia" w:hAnsiTheme="majorHAnsi" w:cstheme="majorBidi"/>
          <w:i/>
          <w:iCs/>
          <w:color w:val="2F5496" w:themeColor="accent1" w:themeShade="BF"/>
        </w:rPr>
      </w:pPr>
    </w:p>
    <w:p w14:paraId="7D8FAF7B" w14:textId="169714D9" w:rsidR="00C95438" w:rsidRDefault="00C95438" w:rsidP="00C95438">
      <w:pPr>
        <w:rPr>
          <w:ins w:id="991" w:author="Himanshu Seth - I21391" w:date="2022-06-17T11:27:00Z"/>
          <w:rFonts w:asciiTheme="majorHAnsi" w:eastAsiaTheme="majorEastAsia" w:hAnsiTheme="majorHAnsi" w:cstheme="majorBidi"/>
          <w:i/>
          <w:iCs/>
          <w:color w:val="2F5496" w:themeColor="accent1" w:themeShade="BF"/>
        </w:rPr>
      </w:pPr>
    </w:p>
    <w:p w14:paraId="3D077963" w14:textId="01ABF3F7" w:rsidR="00C95438" w:rsidRDefault="00C95438" w:rsidP="00C95438">
      <w:pPr>
        <w:rPr>
          <w:ins w:id="992" w:author="Himanshu Seth - I21391" w:date="2022-06-17T11:27:00Z"/>
          <w:rFonts w:asciiTheme="majorHAnsi" w:eastAsiaTheme="majorEastAsia" w:hAnsiTheme="majorHAnsi" w:cstheme="majorBidi"/>
          <w:i/>
          <w:iCs/>
          <w:color w:val="2F5496" w:themeColor="accent1" w:themeShade="BF"/>
        </w:rPr>
      </w:pPr>
    </w:p>
    <w:p w14:paraId="3CBAE8C7" w14:textId="506B7230" w:rsidR="00C95438" w:rsidRDefault="00C95438" w:rsidP="00C95438">
      <w:pPr>
        <w:rPr>
          <w:ins w:id="993" w:author="Himanshu Seth - I21391" w:date="2022-06-17T11:27:00Z"/>
          <w:rFonts w:asciiTheme="majorHAnsi" w:eastAsiaTheme="majorEastAsia" w:hAnsiTheme="majorHAnsi" w:cstheme="majorBidi"/>
          <w:i/>
          <w:iCs/>
          <w:color w:val="2F5496" w:themeColor="accent1" w:themeShade="BF"/>
        </w:rPr>
      </w:pPr>
    </w:p>
    <w:p w14:paraId="45087BDF" w14:textId="666FDE33" w:rsidR="00C95438" w:rsidRDefault="00C95438" w:rsidP="00C95438">
      <w:pPr>
        <w:rPr>
          <w:ins w:id="994" w:author="Himanshu Seth - I21391" w:date="2022-06-17T11:27:00Z"/>
          <w:rFonts w:asciiTheme="majorHAnsi" w:eastAsiaTheme="majorEastAsia" w:hAnsiTheme="majorHAnsi" w:cstheme="majorBidi"/>
          <w:i/>
          <w:iCs/>
          <w:color w:val="2F5496" w:themeColor="accent1" w:themeShade="BF"/>
        </w:rPr>
      </w:pPr>
    </w:p>
    <w:p w14:paraId="6CAC34A0" w14:textId="52D71F60" w:rsidR="00C95438" w:rsidRDefault="00C95438" w:rsidP="00C95438">
      <w:pPr>
        <w:rPr>
          <w:ins w:id="995" w:author="Himanshu Seth - I21391" w:date="2022-06-17T11:27:00Z"/>
          <w:rFonts w:asciiTheme="majorHAnsi" w:eastAsiaTheme="majorEastAsia" w:hAnsiTheme="majorHAnsi" w:cstheme="majorBidi"/>
          <w:i/>
          <w:iCs/>
          <w:color w:val="2F5496" w:themeColor="accent1" w:themeShade="BF"/>
        </w:rPr>
      </w:pPr>
    </w:p>
    <w:p w14:paraId="21DB79A6" w14:textId="283F891D" w:rsidR="00C95438" w:rsidRDefault="00C95438" w:rsidP="00C95438">
      <w:pPr>
        <w:rPr>
          <w:ins w:id="996" w:author="Himanshu Seth - I21391" w:date="2022-06-17T11:27:00Z"/>
          <w:rFonts w:asciiTheme="majorHAnsi" w:eastAsiaTheme="majorEastAsia" w:hAnsiTheme="majorHAnsi" w:cstheme="majorBidi"/>
          <w:i/>
          <w:iCs/>
          <w:color w:val="2F5496" w:themeColor="accent1" w:themeShade="BF"/>
        </w:rPr>
      </w:pPr>
    </w:p>
    <w:p w14:paraId="287BEBE9" w14:textId="35162356" w:rsidR="00C95438" w:rsidRDefault="00C95438" w:rsidP="00C95438">
      <w:pPr>
        <w:rPr>
          <w:ins w:id="997" w:author="Himanshu Seth - I21391" w:date="2022-06-17T11:27:00Z"/>
          <w:rFonts w:asciiTheme="majorHAnsi" w:eastAsiaTheme="majorEastAsia" w:hAnsiTheme="majorHAnsi" w:cstheme="majorBidi"/>
          <w:i/>
          <w:iCs/>
          <w:color w:val="2F5496" w:themeColor="accent1" w:themeShade="BF"/>
        </w:rPr>
      </w:pPr>
    </w:p>
    <w:p w14:paraId="2D565DFB" w14:textId="65602173" w:rsidR="00C95438" w:rsidRDefault="00C95438" w:rsidP="00C95438">
      <w:pPr>
        <w:rPr>
          <w:ins w:id="998" w:author="Himanshu Seth - I21391" w:date="2022-06-17T11:27:00Z"/>
          <w:rFonts w:asciiTheme="majorHAnsi" w:eastAsiaTheme="majorEastAsia" w:hAnsiTheme="majorHAnsi" w:cstheme="majorBidi"/>
          <w:i/>
          <w:iCs/>
          <w:color w:val="2F5496" w:themeColor="accent1" w:themeShade="BF"/>
        </w:rPr>
      </w:pPr>
    </w:p>
    <w:p w14:paraId="33F02C9E" w14:textId="2F05DD4F" w:rsidR="00C95438" w:rsidRDefault="00C95438" w:rsidP="00C95438">
      <w:pPr>
        <w:rPr>
          <w:ins w:id="999" w:author="Himanshu Seth - I21391" w:date="2022-06-17T11:27:00Z"/>
          <w:rFonts w:asciiTheme="majorHAnsi" w:eastAsiaTheme="majorEastAsia" w:hAnsiTheme="majorHAnsi" w:cstheme="majorBidi"/>
          <w:i/>
          <w:iCs/>
          <w:color w:val="2F5496" w:themeColor="accent1" w:themeShade="BF"/>
        </w:rPr>
      </w:pPr>
    </w:p>
    <w:p w14:paraId="0F07E8AF" w14:textId="077049F7" w:rsidR="00C95438" w:rsidRDefault="00C95438" w:rsidP="00C95438">
      <w:pPr>
        <w:rPr>
          <w:ins w:id="1000" w:author="Himanshu Seth - I21391" w:date="2022-06-17T11:27:00Z"/>
          <w:rFonts w:asciiTheme="majorHAnsi" w:eastAsiaTheme="majorEastAsia" w:hAnsiTheme="majorHAnsi" w:cstheme="majorBidi"/>
          <w:i/>
          <w:iCs/>
          <w:color w:val="2F5496" w:themeColor="accent1" w:themeShade="BF"/>
        </w:rPr>
      </w:pPr>
    </w:p>
    <w:p w14:paraId="4D6DC99C" w14:textId="77777777" w:rsidR="00C95438" w:rsidRPr="00C95438" w:rsidRDefault="00C95438" w:rsidP="00C95438">
      <w:pPr>
        <w:rPr>
          <w:rFonts w:asciiTheme="majorHAnsi" w:eastAsiaTheme="majorEastAsia" w:hAnsiTheme="majorHAnsi" w:cstheme="majorBidi"/>
          <w:i/>
          <w:iCs/>
          <w:color w:val="2F5496" w:themeColor="accent1" w:themeShade="BF"/>
          <w:rPrChange w:id="1001" w:author="Himanshu Seth - I21391" w:date="2022-06-17T11:25:00Z">
            <w:rPr/>
          </w:rPrChange>
        </w:rPr>
      </w:pPr>
    </w:p>
    <w:p w14:paraId="45295DD2" w14:textId="77777777" w:rsidR="001A2006" w:rsidRDefault="001A2006" w:rsidP="001A2006">
      <w:pPr>
        <w:pStyle w:val="Heading1"/>
      </w:pPr>
      <w:r>
        <w:lastRenderedPageBreak/>
        <w:t>Command Reference: MQTT</w:t>
      </w:r>
    </w:p>
    <w:p w14:paraId="5F0110B6" w14:textId="77777777" w:rsidR="001A2006" w:rsidRDefault="001A2006" w:rsidP="001A2006">
      <w:pPr>
        <w:pStyle w:val="Heading2"/>
      </w:pPr>
      <w:r>
        <w:t>MQTT Configuration +MQTTC</w:t>
      </w:r>
    </w:p>
    <w:p w14:paraId="46EB04A3" w14:textId="77777777" w:rsidR="001A2006" w:rsidRDefault="001A2006" w:rsidP="001A2006">
      <w:pPr>
        <w:pStyle w:val="Heading3"/>
      </w:pPr>
      <w:r>
        <w:t>Description</w:t>
      </w:r>
    </w:p>
    <w:p w14:paraId="411DB7FB" w14:textId="77777777" w:rsidR="001A2006" w:rsidRDefault="001A2006" w:rsidP="001A2006">
      <w:pPr>
        <w:ind w:left="720"/>
        <w:jc w:val="both"/>
      </w:pPr>
      <w:r w:rsidRPr="00BE201F">
        <w:t xml:space="preserve">This command is used to </w:t>
      </w:r>
      <w:r>
        <w:t>read or set the MQTT configuration.</w:t>
      </w:r>
    </w:p>
    <w:p w14:paraId="2C27FF10" w14:textId="77777777" w:rsidR="001A2006" w:rsidRDefault="001A2006" w:rsidP="001A2006">
      <w:pPr>
        <w:pStyle w:val="Heading3"/>
      </w:pPr>
      <w:r>
        <w:t>Command Syntax</w:t>
      </w:r>
    </w:p>
    <w:tbl>
      <w:tblPr>
        <w:tblStyle w:val="TableGrid"/>
        <w:tblW w:w="0" w:type="auto"/>
        <w:tblInd w:w="607" w:type="dxa"/>
        <w:tblLook w:val="04A0" w:firstRow="1" w:lastRow="0" w:firstColumn="1" w:lastColumn="0" w:noHBand="0" w:noVBand="1"/>
      </w:tblPr>
      <w:tblGrid>
        <w:gridCol w:w="6814"/>
        <w:gridCol w:w="1935"/>
      </w:tblGrid>
      <w:tr w:rsidR="001A2006" w14:paraId="68DA28FF" w14:textId="77777777" w:rsidTr="00D33650">
        <w:tc>
          <w:tcPr>
            <w:tcW w:w="6814" w:type="dxa"/>
            <w:tcBorders>
              <w:top w:val="single" w:sz="12" w:space="0" w:color="auto"/>
              <w:left w:val="nil"/>
              <w:bottom w:val="single" w:sz="12" w:space="0" w:color="auto"/>
              <w:right w:val="nil"/>
            </w:tcBorders>
          </w:tcPr>
          <w:p w14:paraId="1570CB5A" w14:textId="77777777" w:rsidR="001A2006" w:rsidRPr="008B020C" w:rsidRDefault="001A2006" w:rsidP="00D33650">
            <w:pPr>
              <w:rPr>
                <w:rFonts w:cstheme="minorHAnsi"/>
              </w:rPr>
            </w:pPr>
            <w:r w:rsidRPr="008B020C">
              <w:rPr>
                <w:rFonts w:cstheme="minorHAnsi"/>
              </w:rPr>
              <w:t>Command</w:t>
            </w:r>
          </w:p>
        </w:tc>
        <w:tc>
          <w:tcPr>
            <w:tcW w:w="1935" w:type="dxa"/>
            <w:tcBorders>
              <w:top w:val="single" w:sz="12" w:space="0" w:color="auto"/>
              <w:left w:val="nil"/>
              <w:bottom w:val="single" w:sz="12" w:space="0" w:color="auto"/>
              <w:right w:val="nil"/>
            </w:tcBorders>
          </w:tcPr>
          <w:p w14:paraId="2335FA90" w14:textId="77777777" w:rsidR="001A2006" w:rsidRPr="008B020C" w:rsidRDefault="001A2006" w:rsidP="00D33650">
            <w:pPr>
              <w:rPr>
                <w:rFonts w:cstheme="minorHAnsi"/>
              </w:rPr>
            </w:pPr>
            <w:r w:rsidRPr="008B020C">
              <w:rPr>
                <w:rFonts w:cstheme="minorHAnsi"/>
              </w:rPr>
              <w:t>Description</w:t>
            </w:r>
          </w:p>
        </w:tc>
      </w:tr>
      <w:tr w:rsidR="001A2006" w14:paraId="1D9725B6" w14:textId="77777777" w:rsidTr="00D33650">
        <w:tc>
          <w:tcPr>
            <w:tcW w:w="6814" w:type="dxa"/>
            <w:tcBorders>
              <w:top w:val="single" w:sz="12" w:space="0" w:color="auto"/>
              <w:left w:val="nil"/>
              <w:bottom w:val="single" w:sz="4" w:space="0" w:color="BFBFBF" w:themeColor="background1" w:themeShade="BF"/>
              <w:right w:val="nil"/>
            </w:tcBorders>
          </w:tcPr>
          <w:p w14:paraId="1463B1CE" w14:textId="77777777" w:rsidR="001A2006" w:rsidRPr="008B020C" w:rsidRDefault="001A2006" w:rsidP="00D33650">
            <w:pPr>
              <w:rPr>
                <w:rFonts w:ascii="Consolas" w:hAnsi="Consolas"/>
                <w:sz w:val="18"/>
              </w:rPr>
            </w:pPr>
            <w:r w:rsidRPr="008B020C">
              <w:rPr>
                <w:rFonts w:ascii="Consolas" w:hAnsi="Consolas"/>
                <w:sz w:val="18"/>
              </w:rPr>
              <w:t>AT</w:t>
            </w:r>
            <w:r>
              <w:rPr>
                <w:rFonts w:ascii="Consolas" w:hAnsi="Consolas"/>
                <w:sz w:val="18"/>
              </w:rPr>
              <w:t>+MQTTC[=&lt;param_id&gt;]</w:t>
            </w:r>
          </w:p>
        </w:tc>
        <w:tc>
          <w:tcPr>
            <w:tcW w:w="1935" w:type="dxa"/>
            <w:tcBorders>
              <w:top w:val="single" w:sz="12" w:space="0" w:color="auto"/>
              <w:left w:val="nil"/>
              <w:bottom w:val="single" w:sz="4" w:space="0" w:color="BFBFBF" w:themeColor="background1" w:themeShade="BF"/>
              <w:right w:val="nil"/>
            </w:tcBorders>
          </w:tcPr>
          <w:p w14:paraId="4FA8E648" w14:textId="77777777" w:rsidR="001A2006" w:rsidRPr="00A97982" w:rsidRDefault="001A2006" w:rsidP="00D33650">
            <w:pPr>
              <w:rPr>
                <w:rFonts w:cstheme="minorHAnsi"/>
                <w:sz w:val="20"/>
              </w:rPr>
            </w:pPr>
            <w:r w:rsidRPr="00A97982">
              <w:rPr>
                <w:rFonts w:cstheme="minorHAnsi"/>
                <w:sz w:val="20"/>
              </w:rPr>
              <w:t>Read config</w:t>
            </w:r>
            <w:r>
              <w:rPr>
                <w:rFonts w:cstheme="minorHAnsi"/>
                <w:sz w:val="20"/>
              </w:rPr>
              <w:t>uration</w:t>
            </w:r>
          </w:p>
        </w:tc>
      </w:tr>
      <w:tr w:rsidR="001A2006" w14:paraId="157A0C54" w14:textId="77777777" w:rsidTr="00D33650">
        <w:tc>
          <w:tcPr>
            <w:tcW w:w="6814" w:type="dxa"/>
            <w:tcBorders>
              <w:top w:val="single" w:sz="4" w:space="0" w:color="BFBFBF" w:themeColor="background1" w:themeShade="BF"/>
              <w:left w:val="nil"/>
              <w:right w:val="nil"/>
            </w:tcBorders>
          </w:tcPr>
          <w:p w14:paraId="4A8E6A85" w14:textId="77777777" w:rsidR="001A2006" w:rsidRPr="008B020C" w:rsidRDefault="001A2006" w:rsidP="00D33650">
            <w:pPr>
              <w:rPr>
                <w:rFonts w:ascii="Consolas" w:hAnsi="Consolas"/>
                <w:sz w:val="18"/>
              </w:rPr>
            </w:pPr>
            <w:r w:rsidRPr="008B020C">
              <w:rPr>
                <w:rFonts w:ascii="Consolas" w:hAnsi="Consolas"/>
                <w:sz w:val="18"/>
              </w:rPr>
              <w:t>AT</w:t>
            </w:r>
            <w:r>
              <w:rPr>
                <w:rFonts w:ascii="Consolas" w:hAnsi="Consolas"/>
                <w:sz w:val="18"/>
              </w:rPr>
              <w:t>+MQTTC</w:t>
            </w:r>
            <w:r w:rsidRPr="008B020C">
              <w:rPr>
                <w:rFonts w:ascii="Consolas" w:hAnsi="Consolas"/>
                <w:sz w:val="18"/>
              </w:rPr>
              <w:t>=</w:t>
            </w:r>
            <w:r>
              <w:rPr>
                <w:rFonts w:ascii="Consolas" w:hAnsi="Consolas"/>
                <w:sz w:val="18"/>
              </w:rPr>
              <w:t>&lt;param_id&gt;,&lt;param_val&gt;</w:t>
            </w:r>
          </w:p>
        </w:tc>
        <w:tc>
          <w:tcPr>
            <w:tcW w:w="1935" w:type="dxa"/>
            <w:tcBorders>
              <w:top w:val="single" w:sz="4" w:space="0" w:color="BFBFBF" w:themeColor="background1" w:themeShade="BF"/>
              <w:left w:val="nil"/>
              <w:right w:val="nil"/>
            </w:tcBorders>
          </w:tcPr>
          <w:p w14:paraId="54993B05" w14:textId="77777777" w:rsidR="001A2006" w:rsidRPr="00A97982" w:rsidRDefault="001A2006" w:rsidP="00D33650">
            <w:pPr>
              <w:rPr>
                <w:rFonts w:cstheme="minorHAnsi"/>
                <w:sz w:val="20"/>
              </w:rPr>
            </w:pPr>
            <w:r>
              <w:rPr>
                <w:rFonts w:cstheme="minorHAnsi"/>
                <w:sz w:val="20"/>
              </w:rPr>
              <w:t>Set configuration</w:t>
            </w:r>
          </w:p>
        </w:tc>
      </w:tr>
    </w:tbl>
    <w:p w14:paraId="0637C05F" w14:textId="77777777" w:rsidR="001A2006" w:rsidRDefault="001A2006" w:rsidP="001A2006">
      <w:pPr>
        <w:pStyle w:val="Heading3"/>
        <w:rPr>
          <w:rFonts w:ascii="Consolas" w:hAnsi="Consolas"/>
        </w:rPr>
      </w:pPr>
      <w:r>
        <w:t>Supported Parameters</w:t>
      </w: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11"/>
        <w:gridCol w:w="2942"/>
        <w:gridCol w:w="862"/>
        <w:gridCol w:w="4569"/>
      </w:tblGrid>
      <w:tr w:rsidR="001A2006" w:rsidRPr="00870ED6" w14:paraId="5A072838" w14:textId="77777777" w:rsidTr="00D33650">
        <w:tc>
          <w:tcPr>
            <w:tcW w:w="411" w:type="dxa"/>
            <w:tcBorders>
              <w:bottom w:val="single" w:sz="12" w:space="0" w:color="auto"/>
            </w:tcBorders>
            <w:vAlign w:val="center"/>
          </w:tcPr>
          <w:p w14:paraId="23DBA56D" w14:textId="77777777" w:rsidR="001A2006" w:rsidRPr="00870ED6" w:rsidRDefault="001A2006" w:rsidP="00D33650">
            <w:pPr>
              <w:rPr>
                <w:rFonts w:cstheme="minorHAnsi"/>
              </w:rPr>
            </w:pPr>
            <w:r>
              <w:rPr>
                <w:rFonts w:cstheme="minorHAnsi"/>
              </w:rPr>
              <w:t>ID</w:t>
            </w:r>
          </w:p>
        </w:tc>
        <w:tc>
          <w:tcPr>
            <w:tcW w:w="2942" w:type="dxa"/>
            <w:tcBorders>
              <w:bottom w:val="single" w:sz="12" w:space="0" w:color="auto"/>
            </w:tcBorders>
            <w:vAlign w:val="center"/>
          </w:tcPr>
          <w:p w14:paraId="3C6600D1" w14:textId="77777777" w:rsidR="001A2006" w:rsidRPr="00870ED6" w:rsidRDefault="001A2006" w:rsidP="00D33650">
            <w:pPr>
              <w:rPr>
                <w:rFonts w:cstheme="minorHAnsi"/>
              </w:rPr>
            </w:pPr>
            <w:r w:rsidRPr="00870ED6">
              <w:rPr>
                <w:rFonts w:cstheme="minorHAnsi"/>
              </w:rPr>
              <w:t>Name</w:t>
            </w:r>
            <w:r>
              <w:rPr>
                <w:rFonts w:cstheme="minorHAnsi"/>
              </w:rPr>
              <w:t xml:space="preserve"> &amp; Default Value</w:t>
            </w:r>
          </w:p>
        </w:tc>
        <w:tc>
          <w:tcPr>
            <w:tcW w:w="862" w:type="dxa"/>
            <w:tcBorders>
              <w:bottom w:val="single" w:sz="12" w:space="0" w:color="auto"/>
            </w:tcBorders>
            <w:vAlign w:val="center"/>
          </w:tcPr>
          <w:p w14:paraId="303A30F0" w14:textId="77777777" w:rsidR="001A2006" w:rsidRPr="00870ED6" w:rsidRDefault="001A2006" w:rsidP="00D33650">
            <w:pPr>
              <w:rPr>
                <w:rFonts w:cstheme="minorHAnsi"/>
              </w:rPr>
            </w:pPr>
            <w:r>
              <w:rPr>
                <w:rFonts w:cstheme="minorHAnsi"/>
              </w:rPr>
              <w:t>Type</w:t>
            </w:r>
          </w:p>
        </w:tc>
        <w:tc>
          <w:tcPr>
            <w:tcW w:w="4569" w:type="dxa"/>
            <w:tcBorders>
              <w:bottom w:val="single" w:sz="12" w:space="0" w:color="auto"/>
            </w:tcBorders>
            <w:vAlign w:val="center"/>
          </w:tcPr>
          <w:p w14:paraId="437426F4" w14:textId="77777777" w:rsidR="001A2006" w:rsidRPr="00870ED6" w:rsidRDefault="001A2006" w:rsidP="00D33650">
            <w:pPr>
              <w:rPr>
                <w:rFonts w:cstheme="minorHAnsi"/>
              </w:rPr>
            </w:pPr>
            <w:r>
              <w:rPr>
                <w:rFonts w:cstheme="minorHAnsi"/>
              </w:rPr>
              <w:t>Description</w:t>
            </w:r>
          </w:p>
        </w:tc>
      </w:tr>
      <w:tr w:rsidR="001A2006" w:rsidRPr="00870ED6" w14:paraId="4373BC0D" w14:textId="77777777" w:rsidTr="00D33650">
        <w:tc>
          <w:tcPr>
            <w:tcW w:w="411" w:type="dxa"/>
            <w:tcBorders>
              <w:bottom w:val="single" w:sz="4" w:space="0" w:color="BFBFBF" w:themeColor="background1" w:themeShade="BF"/>
            </w:tcBorders>
            <w:vAlign w:val="center"/>
          </w:tcPr>
          <w:p w14:paraId="5F9ED46B" w14:textId="77777777" w:rsidR="001A2006" w:rsidRPr="00870ED6" w:rsidRDefault="001A2006" w:rsidP="00D33650">
            <w:pPr>
              <w:rPr>
                <w:rFonts w:cstheme="minorHAnsi"/>
                <w:sz w:val="18"/>
                <w:szCs w:val="18"/>
              </w:rPr>
            </w:pPr>
            <w:r>
              <w:rPr>
                <w:rFonts w:cstheme="minorHAnsi"/>
                <w:sz w:val="18"/>
                <w:szCs w:val="18"/>
              </w:rPr>
              <w:t>1</w:t>
            </w:r>
          </w:p>
        </w:tc>
        <w:tc>
          <w:tcPr>
            <w:tcW w:w="2942" w:type="dxa"/>
            <w:tcBorders>
              <w:bottom w:val="single" w:sz="4" w:space="0" w:color="BFBFBF" w:themeColor="background1" w:themeShade="BF"/>
            </w:tcBorders>
            <w:vAlign w:val="center"/>
          </w:tcPr>
          <w:p w14:paraId="6B47F22C"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BROKER_ADDR</w:t>
            </w:r>
            <w:r w:rsidRPr="00870ED6">
              <w:rPr>
                <w:rFonts w:cstheme="minorHAnsi"/>
                <w:sz w:val="18"/>
                <w:szCs w:val="18"/>
              </w:rPr>
              <w:t>&gt;</w:t>
            </w:r>
            <w:r>
              <w:rPr>
                <w:rFonts w:cstheme="minorHAnsi"/>
                <w:sz w:val="18"/>
                <w:szCs w:val="18"/>
              </w:rPr>
              <w:t>: “”</w:t>
            </w:r>
          </w:p>
        </w:tc>
        <w:tc>
          <w:tcPr>
            <w:tcW w:w="862" w:type="dxa"/>
            <w:tcBorders>
              <w:bottom w:val="single" w:sz="4" w:space="0" w:color="BFBFBF" w:themeColor="background1" w:themeShade="BF"/>
            </w:tcBorders>
            <w:vAlign w:val="center"/>
          </w:tcPr>
          <w:p w14:paraId="42227201" w14:textId="77777777" w:rsidR="001A2006" w:rsidRPr="00870ED6" w:rsidRDefault="001A2006" w:rsidP="00D33650">
            <w:pPr>
              <w:rPr>
                <w:rFonts w:cstheme="minorHAnsi"/>
                <w:sz w:val="18"/>
                <w:szCs w:val="18"/>
              </w:rPr>
            </w:pPr>
            <w:r>
              <w:rPr>
                <w:rFonts w:cstheme="minorHAnsi"/>
                <w:sz w:val="18"/>
                <w:szCs w:val="18"/>
              </w:rPr>
              <w:t>String</w:t>
            </w:r>
          </w:p>
        </w:tc>
        <w:tc>
          <w:tcPr>
            <w:tcW w:w="4569" w:type="dxa"/>
            <w:tcBorders>
              <w:bottom w:val="single" w:sz="4" w:space="0" w:color="BFBFBF" w:themeColor="background1" w:themeShade="BF"/>
            </w:tcBorders>
            <w:vAlign w:val="center"/>
          </w:tcPr>
          <w:p w14:paraId="3E7C591E" w14:textId="77777777" w:rsidR="001A2006" w:rsidRPr="00870ED6" w:rsidRDefault="001A2006" w:rsidP="00D33650">
            <w:pPr>
              <w:rPr>
                <w:rFonts w:cstheme="minorHAnsi"/>
                <w:sz w:val="18"/>
                <w:szCs w:val="18"/>
              </w:rPr>
            </w:pPr>
            <w:r>
              <w:rPr>
                <w:rFonts w:cstheme="minorHAnsi"/>
                <w:sz w:val="18"/>
                <w:szCs w:val="18"/>
              </w:rPr>
              <w:t>Broker domain name or IPv4 address</w:t>
            </w:r>
          </w:p>
        </w:tc>
      </w:tr>
      <w:tr w:rsidR="001A2006" w14:paraId="5ACC841B" w14:textId="77777777" w:rsidTr="00D33650">
        <w:tc>
          <w:tcPr>
            <w:tcW w:w="411" w:type="dxa"/>
            <w:tcBorders>
              <w:top w:val="single" w:sz="4" w:space="0" w:color="BFBFBF" w:themeColor="background1" w:themeShade="BF"/>
              <w:bottom w:val="single" w:sz="4" w:space="0" w:color="BFBFBF" w:themeColor="background1" w:themeShade="BF"/>
            </w:tcBorders>
            <w:vAlign w:val="center"/>
          </w:tcPr>
          <w:p w14:paraId="4A0204A1" w14:textId="77777777" w:rsidR="001A2006" w:rsidRDefault="001A2006" w:rsidP="00D33650">
            <w:pPr>
              <w:rPr>
                <w:rFonts w:cstheme="minorHAnsi"/>
                <w:sz w:val="18"/>
                <w:szCs w:val="18"/>
              </w:rPr>
            </w:pPr>
            <w:r>
              <w:rPr>
                <w:rFonts w:cstheme="minorHAnsi"/>
                <w:sz w:val="18"/>
                <w:szCs w:val="18"/>
              </w:rPr>
              <w:t>2</w:t>
            </w:r>
          </w:p>
        </w:tc>
        <w:tc>
          <w:tcPr>
            <w:tcW w:w="2942" w:type="dxa"/>
            <w:tcBorders>
              <w:top w:val="single" w:sz="4" w:space="0" w:color="BFBFBF" w:themeColor="background1" w:themeShade="BF"/>
              <w:bottom w:val="single" w:sz="4" w:space="0" w:color="BFBFBF" w:themeColor="background1" w:themeShade="BF"/>
            </w:tcBorders>
            <w:vAlign w:val="center"/>
          </w:tcPr>
          <w:p w14:paraId="4A788062" w14:textId="401F1D79" w:rsidR="001A2006" w:rsidRPr="00870ED6" w:rsidRDefault="001A2006" w:rsidP="00D33650">
            <w:pPr>
              <w:rPr>
                <w:rFonts w:cstheme="minorHAnsi"/>
                <w:sz w:val="18"/>
                <w:szCs w:val="18"/>
              </w:rPr>
            </w:pPr>
            <w:r>
              <w:rPr>
                <w:rFonts w:cstheme="minorHAnsi"/>
                <w:sz w:val="18"/>
                <w:szCs w:val="18"/>
              </w:rPr>
              <w:t xml:space="preserve">&lt;BROKER_PORT&gt;: </w:t>
            </w:r>
            <w:r w:rsidR="00877DC9">
              <w:rPr>
                <w:rFonts w:cstheme="minorHAnsi"/>
                <w:sz w:val="18"/>
                <w:szCs w:val="18"/>
              </w:rPr>
              <w:t>8</w:t>
            </w:r>
            <w:r>
              <w:rPr>
                <w:rFonts w:cstheme="minorHAnsi"/>
                <w:sz w:val="18"/>
                <w:szCs w:val="18"/>
              </w:rPr>
              <w:t>883</w:t>
            </w:r>
          </w:p>
        </w:tc>
        <w:tc>
          <w:tcPr>
            <w:tcW w:w="862" w:type="dxa"/>
            <w:tcBorders>
              <w:top w:val="single" w:sz="4" w:space="0" w:color="BFBFBF" w:themeColor="background1" w:themeShade="BF"/>
              <w:bottom w:val="single" w:sz="4" w:space="0" w:color="BFBFBF" w:themeColor="background1" w:themeShade="BF"/>
            </w:tcBorders>
            <w:vAlign w:val="center"/>
          </w:tcPr>
          <w:p w14:paraId="0BE21F06" w14:textId="77777777" w:rsidR="001A2006" w:rsidRPr="00870ED6" w:rsidRDefault="001A2006" w:rsidP="00D33650">
            <w:pPr>
              <w:rPr>
                <w:rFonts w:cstheme="minorHAnsi"/>
                <w:sz w:val="18"/>
                <w:szCs w:val="18"/>
              </w:rPr>
            </w:pPr>
            <w:r>
              <w:rPr>
                <w:rFonts w:cstheme="minorHAnsi"/>
                <w:sz w:val="18"/>
                <w:szCs w:val="18"/>
              </w:rPr>
              <w:t>Integer</w:t>
            </w:r>
          </w:p>
        </w:tc>
        <w:tc>
          <w:tcPr>
            <w:tcW w:w="4569" w:type="dxa"/>
            <w:tcBorders>
              <w:top w:val="single" w:sz="4" w:space="0" w:color="BFBFBF" w:themeColor="background1" w:themeShade="BF"/>
              <w:bottom w:val="single" w:sz="4" w:space="0" w:color="BFBFBF" w:themeColor="background1" w:themeShade="BF"/>
            </w:tcBorders>
            <w:vAlign w:val="center"/>
          </w:tcPr>
          <w:p w14:paraId="7CCCE079" w14:textId="77777777" w:rsidR="001A2006" w:rsidRDefault="001A2006" w:rsidP="00D33650">
            <w:pPr>
              <w:rPr>
                <w:rFonts w:cstheme="minorHAnsi"/>
                <w:sz w:val="18"/>
                <w:szCs w:val="18"/>
              </w:rPr>
            </w:pPr>
            <w:r>
              <w:rPr>
                <w:rFonts w:cstheme="minorHAnsi"/>
                <w:sz w:val="18"/>
                <w:szCs w:val="18"/>
              </w:rPr>
              <w:t>Broker listening TCP port</w:t>
            </w:r>
          </w:p>
        </w:tc>
      </w:tr>
      <w:tr w:rsidR="001A2006" w14:paraId="5E2833E6" w14:textId="77777777" w:rsidTr="00D33650">
        <w:tc>
          <w:tcPr>
            <w:tcW w:w="411" w:type="dxa"/>
            <w:tcBorders>
              <w:top w:val="single" w:sz="4" w:space="0" w:color="BFBFBF" w:themeColor="background1" w:themeShade="BF"/>
              <w:bottom w:val="single" w:sz="4" w:space="0" w:color="BFBFBF" w:themeColor="background1" w:themeShade="BF"/>
            </w:tcBorders>
            <w:vAlign w:val="center"/>
          </w:tcPr>
          <w:p w14:paraId="72F4ED47" w14:textId="77777777" w:rsidR="001A2006" w:rsidRDefault="001A2006" w:rsidP="00D33650">
            <w:pPr>
              <w:rPr>
                <w:rFonts w:cstheme="minorHAnsi"/>
                <w:sz w:val="18"/>
                <w:szCs w:val="18"/>
              </w:rPr>
            </w:pPr>
            <w:r>
              <w:rPr>
                <w:rFonts w:cstheme="minorHAnsi"/>
                <w:sz w:val="18"/>
                <w:szCs w:val="18"/>
              </w:rPr>
              <w:t>3</w:t>
            </w:r>
          </w:p>
        </w:tc>
        <w:tc>
          <w:tcPr>
            <w:tcW w:w="2942" w:type="dxa"/>
            <w:tcBorders>
              <w:top w:val="single" w:sz="4" w:space="0" w:color="BFBFBF" w:themeColor="background1" w:themeShade="BF"/>
              <w:bottom w:val="single" w:sz="4" w:space="0" w:color="BFBFBF" w:themeColor="background1" w:themeShade="BF"/>
            </w:tcBorders>
            <w:vAlign w:val="center"/>
          </w:tcPr>
          <w:p w14:paraId="393FA518" w14:textId="77777777" w:rsidR="001A2006" w:rsidRDefault="001A2006" w:rsidP="00D33650">
            <w:pPr>
              <w:rPr>
                <w:rFonts w:cstheme="minorHAnsi"/>
                <w:sz w:val="18"/>
                <w:szCs w:val="18"/>
              </w:rPr>
            </w:pPr>
            <w:r>
              <w:rPr>
                <w:rFonts w:cstheme="minorHAnsi"/>
                <w:sz w:val="18"/>
                <w:szCs w:val="18"/>
              </w:rPr>
              <w:t>&lt;CLIENT_ID &gt;: “&lt;Device ID&gt;”</w:t>
            </w:r>
          </w:p>
        </w:tc>
        <w:tc>
          <w:tcPr>
            <w:tcW w:w="862" w:type="dxa"/>
            <w:tcBorders>
              <w:top w:val="single" w:sz="4" w:space="0" w:color="BFBFBF" w:themeColor="background1" w:themeShade="BF"/>
              <w:bottom w:val="single" w:sz="4" w:space="0" w:color="BFBFBF" w:themeColor="background1" w:themeShade="BF"/>
            </w:tcBorders>
            <w:vAlign w:val="center"/>
          </w:tcPr>
          <w:p w14:paraId="59AD5D90" w14:textId="77777777" w:rsidR="001A2006" w:rsidRDefault="001A2006" w:rsidP="00D33650">
            <w:pPr>
              <w:rPr>
                <w:rFonts w:cstheme="minorHAnsi"/>
                <w:sz w:val="18"/>
                <w:szCs w:val="18"/>
              </w:rPr>
            </w:pPr>
            <w:r>
              <w:rPr>
                <w:rFonts w:cstheme="minorHAnsi"/>
                <w:sz w:val="18"/>
                <w:szCs w:val="18"/>
              </w:rPr>
              <w:t>String</w:t>
            </w:r>
          </w:p>
        </w:tc>
        <w:tc>
          <w:tcPr>
            <w:tcW w:w="4569" w:type="dxa"/>
            <w:tcBorders>
              <w:top w:val="single" w:sz="4" w:space="0" w:color="BFBFBF" w:themeColor="background1" w:themeShade="BF"/>
              <w:bottom w:val="single" w:sz="4" w:space="0" w:color="BFBFBF" w:themeColor="background1" w:themeShade="BF"/>
            </w:tcBorders>
            <w:vAlign w:val="center"/>
          </w:tcPr>
          <w:p w14:paraId="6AEB40F7" w14:textId="77777777" w:rsidR="001A2006" w:rsidRDefault="001A2006" w:rsidP="00D33650">
            <w:pPr>
              <w:rPr>
                <w:rFonts w:cstheme="minorHAnsi"/>
                <w:sz w:val="18"/>
                <w:szCs w:val="18"/>
              </w:rPr>
            </w:pPr>
            <w:r>
              <w:rPr>
                <w:rFonts w:cstheme="minorHAnsi"/>
                <w:sz w:val="18"/>
                <w:szCs w:val="18"/>
              </w:rPr>
              <w:t>MQTT Client ID</w:t>
            </w:r>
          </w:p>
        </w:tc>
      </w:tr>
      <w:tr w:rsidR="001A2006" w14:paraId="771D46A8" w14:textId="77777777" w:rsidTr="00D33650">
        <w:tc>
          <w:tcPr>
            <w:tcW w:w="411" w:type="dxa"/>
            <w:tcBorders>
              <w:top w:val="single" w:sz="4" w:space="0" w:color="BFBFBF" w:themeColor="background1" w:themeShade="BF"/>
              <w:bottom w:val="single" w:sz="4" w:space="0" w:color="BFBFBF" w:themeColor="background1" w:themeShade="BF"/>
            </w:tcBorders>
            <w:vAlign w:val="center"/>
          </w:tcPr>
          <w:p w14:paraId="475BD53F" w14:textId="77777777" w:rsidR="001A2006" w:rsidRDefault="001A2006" w:rsidP="00D33650">
            <w:pPr>
              <w:rPr>
                <w:rFonts w:cstheme="minorHAnsi"/>
                <w:sz w:val="18"/>
                <w:szCs w:val="18"/>
              </w:rPr>
            </w:pPr>
            <w:r>
              <w:rPr>
                <w:rFonts w:cstheme="minorHAnsi"/>
                <w:sz w:val="18"/>
                <w:szCs w:val="18"/>
              </w:rPr>
              <w:t>4</w:t>
            </w:r>
          </w:p>
        </w:tc>
        <w:tc>
          <w:tcPr>
            <w:tcW w:w="2942" w:type="dxa"/>
            <w:tcBorders>
              <w:top w:val="single" w:sz="4" w:space="0" w:color="BFBFBF" w:themeColor="background1" w:themeShade="BF"/>
              <w:bottom w:val="single" w:sz="4" w:space="0" w:color="BFBFBF" w:themeColor="background1" w:themeShade="BF"/>
            </w:tcBorders>
            <w:vAlign w:val="center"/>
          </w:tcPr>
          <w:p w14:paraId="2910B1CC" w14:textId="77777777" w:rsidR="001A2006" w:rsidRDefault="001A2006" w:rsidP="00D33650">
            <w:pPr>
              <w:rPr>
                <w:rFonts w:cstheme="minorHAnsi"/>
                <w:sz w:val="18"/>
                <w:szCs w:val="18"/>
              </w:rPr>
            </w:pPr>
            <w:r>
              <w:rPr>
                <w:rFonts w:cstheme="minorHAnsi"/>
                <w:sz w:val="18"/>
                <w:szCs w:val="18"/>
              </w:rPr>
              <w:t>&lt;USERNAME&gt;: “”</w:t>
            </w:r>
          </w:p>
        </w:tc>
        <w:tc>
          <w:tcPr>
            <w:tcW w:w="862" w:type="dxa"/>
            <w:tcBorders>
              <w:top w:val="single" w:sz="4" w:space="0" w:color="BFBFBF" w:themeColor="background1" w:themeShade="BF"/>
              <w:bottom w:val="single" w:sz="4" w:space="0" w:color="BFBFBF" w:themeColor="background1" w:themeShade="BF"/>
            </w:tcBorders>
            <w:vAlign w:val="center"/>
          </w:tcPr>
          <w:p w14:paraId="0081A5C5" w14:textId="77777777" w:rsidR="001A2006" w:rsidRDefault="001A2006" w:rsidP="00D33650">
            <w:pPr>
              <w:rPr>
                <w:rFonts w:cstheme="minorHAnsi"/>
                <w:sz w:val="18"/>
                <w:szCs w:val="18"/>
              </w:rPr>
            </w:pPr>
            <w:r>
              <w:rPr>
                <w:rFonts w:cstheme="minorHAnsi"/>
                <w:sz w:val="18"/>
                <w:szCs w:val="18"/>
              </w:rPr>
              <w:t>String</w:t>
            </w:r>
          </w:p>
        </w:tc>
        <w:tc>
          <w:tcPr>
            <w:tcW w:w="4569" w:type="dxa"/>
            <w:tcBorders>
              <w:top w:val="single" w:sz="4" w:space="0" w:color="BFBFBF" w:themeColor="background1" w:themeShade="BF"/>
              <w:bottom w:val="single" w:sz="4" w:space="0" w:color="BFBFBF" w:themeColor="background1" w:themeShade="BF"/>
            </w:tcBorders>
            <w:vAlign w:val="center"/>
          </w:tcPr>
          <w:p w14:paraId="08C1350F" w14:textId="77777777" w:rsidR="001A2006" w:rsidRDefault="001A2006" w:rsidP="00D33650">
            <w:pPr>
              <w:rPr>
                <w:rFonts w:cstheme="minorHAnsi"/>
                <w:sz w:val="18"/>
                <w:szCs w:val="18"/>
              </w:rPr>
            </w:pPr>
            <w:r>
              <w:rPr>
                <w:rFonts w:cstheme="minorHAnsi"/>
                <w:sz w:val="18"/>
                <w:szCs w:val="18"/>
              </w:rPr>
              <w:t>Username</w:t>
            </w:r>
          </w:p>
        </w:tc>
      </w:tr>
    </w:tbl>
    <w:p w14:paraId="28B531C0"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503"/>
        <w:gridCol w:w="2246"/>
      </w:tblGrid>
      <w:tr w:rsidR="001A2006" w:rsidRPr="008B020C" w14:paraId="0AB35D1D" w14:textId="77777777" w:rsidTr="00D33650">
        <w:tc>
          <w:tcPr>
            <w:tcW w:w="6503" w:type="dxa"/>
            <w:tcBorders>
              <w:top w:val="single" w:sz="12" w:space="0" w:color="auto"/>
              <w:left w:val="nil"/>
              <w:bottom w:val="single" w:sz="12" w:space="0" w:color="auto"/>
              <w:right w:val="nil"/>
            </w:tcBorders>
          </w:tcPr>
          <w:p w14:paraId="4A425A4E" w14:textId="77777777" w:rsidR="001A2006" w:rsidRPr="008B020C" w:rsidRDefault="001A2006" w:rsidP="00D33650">
            <w:pPr>
              <w:rPr>
                <w:rFonts w:cstheme="minorHAnsi"/>
              </w:rPr>
            </w:pPr>
            <w:r>
              <w:rPr>
                <w:rFonts w:cstheme="minorHAnsi"/>
              </w:rPr>
              <w:t>Response</w:t>
            </w:r>
          </w:p>
        </w:tc>
        <w:tc>
          <w:tcPr>
            <w:tcW w:w="2246" w:type="dxa"/>
            <w:tcBorders>
              <w:top w:val="single" w:sz="12" w:space="0" w:color="auto"/>
              <w:left w:val="nil"/>
              <w:bottom w:val="single" w:sz="12" w:space="0" w:color="auto"/>
              <w:right w:val="nil"/>
            </w:tcBorders>
          </w:tcPr>
          <w:p w14:paraId="6E8F4E15" w14:textId="77777777" w:rsidR="001A2006" w:rsidRPr="008B020C" w:rsidRDefault="001A2006" w:rsidP="00D33650">
            <w:pPr>
              <w:rPr>
                <w:rFonts w:cstheme="minorHAnsi"/>
              </w:rPr>
            </w:pPr>
            <w:r w:rsidRPr="008B020C">
              <w:rPr>
                <w:rFonts w:cstheme="minorHAnsi"/>
              </w:rPr>
              <w:t>Description</w:t>
            </w:r>
          </w:p>
        </w:tc>
      </w:tr>
      <w:tr w:rsidR="001A2006" w:rsidRPr="00A97982" w14:paraId="770A0584" w14:textId="77777777" w:rsidTr="00D33650">
        <w:tc>
          <w:tcPr>
            <w:tcW w:w="6503" w:type="dxa"/>
            <w:tcBorders>
              <w:top w:val="single" w:sz="12" w:space="0" w:color="auto"/>
              <w:left w:val="nil"/>
              <w:bottom w:val="single" w:sz="4" w:space="0" w:color="BFBFBF" w:themeColor="background1" w:themeShade="BF"/>
              <w:right w:val="nil"/>
            </w:tcBorders>
          </w:tcPr>
          <w:p w14:paraId="1E07E127" w14:textId="77777777" w:rsidR="001A2006" w:rsidRPr="008B020C" w:rsidRDefault="001A2006" w:rsidP="00D33650">
            <w:pPr>
              <w:rPr>
                <w:rFonts w:ascii="Consolas" w:hAnsi="Consolas"/>
                <w:sz w:val="18"/>
              </w:rPr>
            </w:pPr>
            <w:r>
              <w:rPr>
                <w:rFonts w:ascii="Consolas" w:hAnsi="Consolas"/>
                <w:sz w:val="18"/>
              </w:rPr>
              <w:t>+MQTTC:&lt;param_id&gt;,&lt;param_val&gt;</w:t>
            </w:r>
          </w:p>
        </w:tc>
        <w:tc>
          <w:tcPr>
            <w:tcW w:w="2246" w:type="dxa"/>
            <w:tcBorders>
              <w:top w:val="single" w:sz="12" w:space="0" w:color="auto"/>
              <w:left w:val="nil"/>
              <w:bottom w:val="single" w:sz="4" w:space="0" w:color="BFBFBF" w:themeColor="background1" w:themeShade="BF"/>
              <w:right w:val="nil"/>
            </w:tcBorders>
          </w:tcPr>
          <w:p w14:paraId="2F5550D0" w14:textId="77777777" w:rsidR="001A2006" w:rsidRPr="00A97982" w:rsidRDefault="001A2006" w:rsidP="00D33650">
            <w:pPr>
              <w:rPr>
                <w:rFonts w:cstheme="minorHAnsi"/>
                <w:sz w:val="20"/>
              </w:rPr>
            </w:pPr>
            <w:r>
              <w:rPr>
                <w:rFonts w:cstheme="minorHAnsi"/>
                <w:sz w:val="20"/>
              </w:rPr>
              <w:t>Read response</w:t>
            </w:r>
          </w:p>
        </w:tc>
      </w:tr>
      <w:tr w:rsidR="001A2006" w:rsidRPr="00A97982" w14:paraId="46D0735E" w14:textId="77777777" w:rsidTr="00D33650">
        <w:tc>
          <w:tcPr>
            <w:tcW w:w="6503" w:type="dxa"/>
            <w:tcBorders>
              <w:top w:val="single" w:sz="4" w:space="0" w:color="BFBFBF" w:themeColor="background1" w:themeShade="BF"/>
              <w:left w:val="nil"/>
              <w:bottom w:val="single" w:sz="4" w:space="0" w:color="BFBFBF" w:themeColor="background1" w:themeShade="BF"/>
              <w:right w:val="nil"/>
            </w:tcBorders>
          </w:tcPr>
          <w:p w14:paraId="56827D81" w14:textId="77777777" w:rsidR="001A2006" w:rsidRDefault="001A2006" w:rsidP="00D33650">
            <w:pPr>
              <w:rPr>
                <w:rFonts w:ascii="Consolas" w:hAnsi="Consolas"/>
                <w:sz w:val="18"/>
              </w:rPr>
            </w:pPr>
            <w:r>
              <w:rPr>
                <w:rFonts w:ascii="Consolas" w:hAnsi="Consolas"/>
                <w:sz w:val="18"/>
              </w:rPr>
              <w:t>OK</w:t>
            </w:r>
          </w:p>
        </w:tc>
        <w:tc>
          <w:tcPr>
            <w:tcW w:w="2246" w:type="dxa"/>
            <w:tcBorders>
              <w:top w:val="single" w:sz="4" w:space="0" w:color="BFBFBF" w:themeColor="background1" w:themeShade="BF"/>
              <w:left w:val="nil"/>
              <w:bottom w:val="single" w:sz="4" w:space="0" w:color="BFBFBF" w:themeColor="background1" w:themeShade="BF"/>
              <w:right w:val="nil"/>
            </w:tcBorders>
          </w:tcPr>
          <w:p w14:paraId="6715B512" w14:textId="77777777" w:rsidR="001A2006" w:rsidRDefault="001A2006" w:rsidP="00D33650">
            <w:pPr>
              <w:rPr>
                <w:rFonts w:cstheme="minorHAnsi"/>
                <w:sz w:val="20"/>
              </w:rPr>
            </w:pPr>
            <w:r>
              <w:rPr>
                <w:rFonts w:cstheme="minorHAnsi"/>
                <w:sz w:val="20"/>
              </w:rPr>
              <w:t>Successful response</w:t>
            </w:r>
          </w:p>
        </w:tc>
      </w:tr>
      <w:tr w:rsidR="001A2006" w:rsidRPr="00A97982" w14:paraId="4FC85D4C" w14:textId="77777777" w:rsidTr="00D33650">
        <w:tc>
          <w:tcPr>
            <w:tcW w:w="6503" w:type="dxa"/>
            <w:tcBorders>
              <w:top w:val="single" w:sz="4" w:space="0" w:color="BFBFBF" w:themeColor="background1" w:themeShade="BF"/>
              <w:left w:val="nil"/>
              <w:right w:val="nil"/>
            </w:tcBorders>
          </w:tcPr>
          <w:p w14:paraId="45E6B258" w14:textId="77777777" w:rsidR="001A2006" w:rsidRPr="008B020C" w:rsidRDefault="001A2006" w:rsidP="00D33650">
            <w:pPr>
              <w:rPr>
                <w:rFonts w:ascii="Consolas" w:hAnsi="Consolas"/>
                <w:sz w:val="18"/>
              </w:rPr>
            </w:pPr>
            <w:r>
              <w:rPr>
                <w:rFonts w:ascii="Consolas" w:hAnsi="Consolas"/>
                <w:sz w:val="18"/>
              </w:rPr>
              <w:t>ERROR:&lt;ERROR_CODE&gt;</w:t>
            </w:r>
          </w:p>
        </w:tc>
        <w:tc>
          <w:tcPr>
            <w:tcW w:w="2246" w:type="dxa"/>
            <w:tcBorders>
              <w:top w:val="single" w:sz="4" w:space="0" w:color="BFBFBF" w:themeColor="background1" w:themeShade="BF"/>
              <w:left w:val="nil"/>
              <w:right w:val="nil"/>
            </w:tcBorders>
          </w:tcPr>
          <w:p w14:paraId="3E54A19A" w14:textId="77777777" w:rsidR="001A2006" w:rsidRPr="00A97982" w:rsidRDefault="001A2006" w:rsidP="00D33650">
            <w:pPr>
              <w:rPr>
                <w:rFonts w:cstheme="minorHAnsi"/>
                <w:sz w:val="20"/>
              </w:rPr>
            </w:pPr>
            <w:r>
              <w:rPr>
                <w:rFonts w:cstheme="minorHAnsi"/>
                <w:sz w:val="20"/>
              </w:rPr>
              <w:t>Error response</w:t>
            </w:r>
          </w:p>
        </w:tc>
      </w:tr>
    </w:tbl>
    <w:p w14:paraId="54B009F8" w14:textId="77777777" w:rsidR="001A2006" w:rsidRDefault="001A2006" w:rsidP="001A2006">
      <w:pPr>
        <w:pStyle w:val="Heading2"/>
      </w:pPr>
    </w:p>
    <w:p w14:paraId="007B5560"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1686F508" w14:textId="77777777" w:rsidR="001A2006" w:rsidRDefault="001A2006" w:rsidP="001A2006">
      <w:pPr>
        <w:pStyle w:val="Heading2"/>
      </w:pPr>
      <w:r>
        <w:lastRenderedPageBreak/>
        <w:t>MQTT Connection +MQTTCONN</w:t>
      </w:r>
    </w:p>
    <w:p w14:paraId="5272ED60" w14:textId="77777777" w:rsidR="001A2006" w:rsidRDefault="001A2006" w:rsidP="001A2006">
      <w:pPr>
        <w:pStyle w:val="Heading3"/>
      </w:pPr>
      <w:r>
        <w:t>Description</w:t>
      </w:r>
    </w:p>
    <w:p w14:paraId="1E096D6E" w14:textId="77777777" w:rsidR="001A2006" w:rsidRDefault="001A2006" w:rsidP="001A2006">
      <w:pPr>
        <w:ind w:left="720"/>
        <w:jc w:val="both"/>
      </w:pPr>
      <w:r w:rsidRPr="005F4FBF">
        <w:t>This is used to connect to an MQTT broker</w:t>
      </w:r>
      <w:r>
        <w:t xml:space="preserve"> or request current connection status.</w:t>
      </w:r>
    </w:p>
    <w:p w14:paraId="2C066F05" w14:textId="77777777" w:rsidR="001A2006" w:rsidRPr="00870ED6" w:rsidRDefault="001A2006" w:rsidP="001A2006">
      <w:pPr>
        <w:pStyle w:val="Heading3"/>
      </w:pPr>
      <w:r>
        <w:t>Command Syntax</w:t>
      </w:r>
    </w:p>
    <w:p w14:paraId="0DDDD368" w14:textId="77777777" w:rsidR="001A2006" w:rsidRDefault="001A2006" w:rsidP="001A2006">
      <w:pPr>
        <w:spacing w:after="0"/>
        <w:ind w:left="720"/>
      </w:pPr>
      <w:r>
        <w:t>AT+MQTTCONN[=&lt;CLEAN&gt;]</w:t>
      </w:r>
    </w:p>
    <w:p w14:paraId="1204064A"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612D5910" w14:textId="77777777" w:rsidTr="00D33650">
        <w:tc>
          <w:tcPr>
            <w:tcW w:w="2540" w:type="dxa"/>
            <w:tcBorders>
              <w:bottom w:val="single" w:sz="12" w:space="0" w:color="auto"/>
            </w:tcBorders>
          </w:tcPr>
          <w:p w14:paraId="3F71FFA1"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1368868D"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2BFE9881" w14:textId="77777777" w:rsidR="001A2006" w:rsidRPr="00870ED6" w:rsidRDefault="001A2006" w:rsidP="00D33650">
            <w:pPr>
              <w:rPr>
                <w:rFonts w:cstheme="minorHAnsi"/>
              </w:rPr>
            </w:pPr>
            <w:r>
              <w:rPr>
                <w:rFonts w:cstheme="minorHAnsi"/>
              </w:rPr>
              <w:t>Description</w:t>
            </w:r>
          </w:p>
        </w:tc>
      </w:tr>
      <w:tr w:rsidR="001A2006" w:rsidRPr="00870ED6" w14:paraId="3574A8C0" w14:textId="77777777" w:rsidTr="00D33650">
        <w:tc>
          <w:tcPr>
            <w:tcW w:w="2540" w:type="dxa"/>
            <w:tcBorders>
              <w:bottom w:val="single" w:sz="12" w:space="0" w:color="auto"/>
            </w:tcBorders>
          </w:tcPr>
          <w:p w14:paraId="23BEB09A"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CLEAN</w:t>
            </w:r>
            <w:r w:rsidRPr="00870ED6">
              <w:rPr>
                <w:rFonts w:cstheme="minorHAnsi"/>
                <w:sz w:val="18"/>
                <w:szCs w:val="18"/>
              </w:rPr>
              <w:t>&gt;</w:t>
            </w:r>
          </w:p>
        </w:tc>
        <w:tc>
          <w:tcPr>
            <w:tcW w:w="1207" w:type="dxa"/>
            <w:tcBorders>
              <w:bottom w:val="single" w:sz="12" w:space="0" w:color="auto"/>
            </w:tcBorders>
          </w:tcPr>
          <w:p w14:paraId="6589CC19" w14:textId="77777777" w:rsidR="001A2006" w:rsidRPr="00870ED6" w:rsidRDefault="001A2006" w:rsidP="00D33650">
            <w:pPr>
              <w:rPr>
                <w:rFonts w:cstheme="minorHAnsi"/>
                <w:sz w:val="18"/>
                <w:szCs w:val="18"/>
              </w:rPr>
            </w:pPr>
            <w:r w:rsidRPr="00870ED6">
              <w:rPr>
                <w:rFonts w:cstheme="minorHAnsi"/>
                <w:sz w:val="18"/>
                <w:szCs w:val="18"/>
              </w:rPr>
              <w:t>Integer</w:t>
            </w:r>
          </w:p>
        </w:tc>
        <w:tc>
          <w:tcPr>
            <w:tcW w:w="5037" w:type="dxa"/>
            <w:tcBorders>
              <w:bottom w:val="single" w:sz="12" w:space="0" w:color="auto"/>
            </w:tcBorders>
          </w:tcPr>
          <w:p w14:paraId="4BFF2766" w14:textId="77777777" w:rsidR="00C12CB1" w:rsidRDefault="00C12CB1" w:rsidP="00D33650">
            <w:pPr>
              <w:rPr>
                <w:rFonts w:cstheme="minorHAnsi"/>
                <w:b/>
                <w:bCs/>
                <w:sz w:val="18"/>
                <w:szCs w:val="18"/>
              </w:rPr>
            </w:pPr>
            <w:r>
              <w:rPr>
                <w:rFonts w:cstheme="minorHAnsi"/>
                <w:b/>
                <w:bCs/>
                <w:sz w:val="18"/>
                <w:szCs w:val="18"/>
              </w:rPr>
              <w:t>Placeholder for future release. Ignored in this release.</w:t>
            </w:r>
          </w:p>
          <w:p w14:paraId="7267D836" w14:textId="52DB8EB9" w:rsidR="001A2006" w:rsidRDefault="001A2006" w:rsidP="00D33650">
            <w:pPr>
              <w:rPr>
                <w:rFonts w:cstheme="minorHAnsi"/>
                <w:sz w:val="18"/>
                <w:szCs w:val="18"/>
              </w:rPr>
            </w:pPr>
            <w:r>
              <w:rPr>
                <w:rFonts w:cstheme="minorHAnsi"/>
                <w:sz w:val="18"/>
                <w:szCs w:val="18"/>
              </w:rPr>
              <w:t>Clean session flag:</w:t>
            </w:r>
          </w:p>
          <w:p w14:paraId="0A1CE3BC" w14:textId="77777777" w:rsidR="00E203F1" w:rsidRDefault="001A2006" w:rsidP="00D33650">
            <w:pPr>
              <w:ind w:left="720"/>
              <w:rPr>
                <w:rFonts w:cstheme="minorHAnsi"/>
                <w:b/>
                <w:bCs/>
                <w:sz w:val="18"/>
                <w:szCs w:val="18"/>
              </w:rPr>
            </w:pPr>
            <w:r>
              <w:rPr>
                <w:rFonts w:cstheme="minorHAnsi"/>
                <w:sz w:val="18"/>
                <w:szCs w:val="18"/>
              </w:rPr>
              <w:t>0</w:t>
            </w:r>
            <w:r>
              <w:rPr>
                <w:rFonts w:cstheme="minorHAnsi"/>
                <w:sz w:val="18"/>
                <w:szCs w:val="18"/>
              </w:rPr>
              <w:tab/>
              <w:t>Reuse existing session if possible</w:t>
            </w:r>
            <w:r w:rsidR="00492CB0" w:rsidRPr="008B5BE9">
              <w:rPr>
                <w:rFonts w:cstheme="minorHAnsi"/>
                <w:b/>
                <w:bCs/>
                <w:sz w:val="18"/>
                <w:szCs w:val="18"/>
              </w:rPr>
              <w:t xml:space="preserve"> </w:t>
            </w:r>
          </w:p>
          <w:p w14:paraId="14DE767F" w14:textId="71454960" w:rsidR="001A2006" w:rsidRPr="00870ED6" w:rsidRDefault="00492CB0" w:rsidP="00D33650">
            <w:pPr>
              <w:ind w:left="720"/>
              <w:rPr>
                <w:rFonts w:cstheme="minorHAnsi"/>
                <w:sz w:val="18"/>
                <w:szCs w:val="18"/>
              </w:rPr>
            </w:pPr>
            <w:r w:rsidRPr="008B5BE9">
              <w:rPr>
                <w:rFonts w:cstheme="minorHAnsi"/>
                <w:b/>
                <w:bCs/>
                <w:sz w:val="18"/>
                <w:szCs w:val="18"/>
              </w:rPr>
              <w:t>(Placeholder for future release)</w:t>
            </w:r>
            <w:r w:rsidR="001A2006">
              <w:rPr>
                <w:rFonts w:cstheme="minorHAnsi"/>
                <w:sz w:val="18"/>
                <w:szCs w:val="18"/>
              </w:rPr>
              <w:br/>
              <w:t xml:space="preserve">1 </w:t>
            </w:r>
            <w:r w:rsidR="001A2006">
              <w:rPr>
                <w:rFonts w:cstheme="minorHAnsi"/>
                <w:sz w:val="18"/>
                <w:szCs w:val="18"/>
              </w:rPr>
              <w:tab/>
              <w:t>Request clean session</w:t>
            </w:r>
          </w:p>
        </w:tc>
      </w:tr>
    </w:tbl>
    <w:p w14:paraId="577A9395"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235DD36A" w14:textId="77777777" w:rsidTr="00D33650">
        <w:tc>
          <w:tcPr>
            <w:tcW w:w="6352" w:type="dxa"/>
            <w:tcBorders>
              <w:top w:val="single" w:sz="12" w:space="0" w:color="auto"/>
              <w:left w:val="nil"/>
              <w:bottom w:val="single" w:sz="12" w:space="0" w:color="auto"/>
              <w:right w:val="nil"/>
            </w:tcBorders>
          </w:tcPr>
          <w:p w14:paraId="147CA00F"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0C152CA1" w14:textId="77777777" w:rsidR="001A2006" w:rsidRPr="008B020C" w:rsidRDefault="001A2006" w:rsidP="00D33650">
            <w:pPr>
              <w:rPr>
                <w:rFonts w:cstheme="minorHAnsi"/>
              </w:rPr>
            </w:pPr>
            <w:r w:rsidRPr="008B020C">
              <w:rPr>
                <w:rFonts w:cstheme="minorHAnsi"/>
              </w:rPr>
              <w:t>Description</w:t>
            </w:r>
          </w:p>
        </w:tc>
      </w:tr>
      <w:tr w:rsidR="001A2006" w:rsidRPr="00A97982" w14:paraId="65C6ACC0"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61844274"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29F637C8" w14:textId="77777777" w:rsidR="001A2006" w:rsidRDefault="001A2006" w:rsidP="00D33650">
            <w:pPr>
              <w:rPr>
                <w:rFonts w:cstheme="minorHAnsi"/>
                <w:sz w:val="20"/>
              </w:rPr>
            </w:pPr>
            <w:r>
              <w:rPr>
                <w:rFonts w:cstheme="minorHAnsi"/>
                <w:sz w:val="20"/>
              </w:rPr>
              <w:t>Successful response</w:t>
            </w:r>
          </w:p>
        </w:tc>
      </w:tr>
      <w:tr w:rsidR="001A2006" w:rsidRPr="00A97982" w14:paraId="56028E78" w14:textId="77777777" w:rsidTr="00D33650">
        <w:tc>
          <w:tcPr>
            <w:tcW w:w="6352" w:type="dxa"/>
            <w:tcBorders>
              <w:top w:val="single" w:sz="4" w:space="0" w:color="BFBFBF" w:themeColor="background1" w:themeShade="BF"/>
              <w:left w:val="nil"/>
              <w:right w:val="nil"/>
            </w:tcBorders>
          </w:tcPr>
          <w:p w14:paraId="11DE2B54"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1330E65F" w14:textId="77777777" w:rsidR="001A2006" w:rsidRPr="00A97982" w:rsidRDefault="001A2006" w:rsidP="00D33650">
            <w:pPr>
              <w:rPr>
                <w:rFonts w:cstheme="minorHAnsi"/>
                <w:sz w:val="20"/>
              </w:rPr>
            </w:pPr>
            <w:r>
              <w:rPr>
                <w:rFonts w:cstheme="minorHAnsi"/>
                <w:sz w:val="20"/>
              </w:rPr>
              <w:t>Error response</w:t>
            </w:r>
          </w:p>
        </w:tc>
      </w:tr>
    </w:tbl>
    <w:p w14:paraId="3B208822" w14:textId="77777777" w:rsidR="001A2006" w:rsidRPr="00870ED6" w:rsidRDefault="001A2006" w:rsidP="001A2006">
      <w:pPr>
        <w:pStyle w:val="Heading3"/>
      </w:pPr>
      <w:r>
        <w:t>AEC Syntax</w:t>
      </w:r>
    </w:p>
    <w:p w14:paraId="6A134176" w14:textId="77777777" w:rsidR="001A2006" w:rsidRDefault="001A2006" w:rsidP="001A2006">
      <w:pPr>
        <w:spacing w:after="0"/>
        <w:ind w:left="720"/>
      </w:pPr>
      <w:r>
        <w:t>+MQTTCONNACK:&lt;CONNACK_FLAGS&gt;,&lt;RETURN_CODE&gt;</w:t>
      </w:r>
    </w:p>
    <w:p w14:paraId="7FC34626"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2044A699" w14:textId="77777777" w:rsidTr="00D33650">
        <w:tc>
          <w:tcPr>
            <w:tcW w:w="2540" w:type="dxa"/>
            <w:tcBorders>
              <w:bottom w:val="single" w:sz="12" w:space="0" w:color="auto"/>
            </w:tcBorders>
          </w:tcPr>
          <w:p w14:paraId="01670A6F"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6907E3B8"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6EB7E7CD" w14:textId="77777777" w:rsidR="001A2006" w:rsidRPr="00870ED6" w:rsidRDefault="001A2006" w:rsidP="00D33650">
            <w:pPr>
              <w:rPr>
                <w:rFonts w:cstheme="minorHAnsi"/>
              </w:rPr>
            </w:pPr>
            <w:r>
              <w:rPr>
                <w:rFonts w:cstheme="minorHAnsi"/>
              </w:rPr>
              <w:t>Description</w:t>
            </w:r>
          </w:p>
        </w:tc>
      </w:tr>
      <w:tr w:rsidR="001A2006" w:rsidRPr="00870ED6" w14:paraId="2371F9BC" w14:textId="77777777" w:rsidTr="00D33650">
        <w:tc>
          <w:tcPr>
            <w:tcW w:w="2540" w:type="dxa"/>
            <w:tcBorders>
              <w:bottom w:val="single" w:sz="4" w:space="0" w:color="BFBFBF" w:themeColor="background1" w:themeShade="BF"/>
            </w:tcBorders>
          </w:tcPr>
          <w:p w14:paraId="04B810A1"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CONNACK_FLAGS</w:t>
            </w:r>
            <w:r w:rsidRPr="00870ED6">
              <w:rPr>
                <w:rFonts w:cstheme="minorHAnsi"/>
                <w:sz w:val="18"/>
                <w:szCs w:val="18"/>
              </w:rPr>
              <w:t>&gt;</w:t>
            </w:r>
          </w:p>
        </w:tc>
        <w:tc>
          <w:tcPr>
            <w:tcW w:w="1207" w:type="dxa"/>
            <w:tcBorders>
              <w:bottom w:val="single" w:sz="4" w:space="0" w:color="BFBFBF" w:themeColor="background1" w:themeShade="BF"/>
            </w:tcBorders>
          </w:tcPr>
          <w:p w14:paraId="2462AA2F" w14:textId="77777777" w:rsidR="001A2006" w:rsidRPr="00870ED6" w:rsidRDefault="001A2006" w:rsidP="00D33650">
            <w:pPr>
              <w:rPr>
                <w:rFonts w:cstheme="minorHAnsi"/>
                <w:sz w:val="18"/>
                <w:szCs w:val="18"/>
              </w:rPr>
            </w:pPr>
            <w:r>
              <w:rPr>
                <w:rFonts w:cstheme="minorHAnsi"/>
                <w:sz w:val="18"/>
                <w:szCs w:val="18"/>
              </w:rPr>
              <w:t>Integer</w:t>
            </w:r>
          </w:p>
        </w:tc>
        <w:tc>
          <w:tcPr>
            <w:tcW w:w="5037" w:type="dxa"/>
            <w:tcBorders>
              <w:bottom w:val="single" w:sz="4" w:space="0" w:color="BFBFBF" w:themeColor="background1" w:themeShade="BF"/>
            </w:tcBorders>
          </w:tcPr>
          <w:p w14:paraId="7827A1AA" w14:textId="77777777" w:rsidR="001A2006" w:rsidRPr="00240121" w:rsidRDefault="001A2006" w:rsidP="00D33650">
            <w:pPr>
              <w:rPr>
                <w:rFonts w:cstheme="minorHAnsi"/>
                <w:sz w:val="18"/>
                <w:szCs w:val="18"/>
              </w:rPr>
            </w:pPr>
            <w:r>
              <w:rPr>
                <w:rFonts w:cstheme="minorHAnsi"/>
                <w:sz w:val="18"/>
                <w:szCs w:val="18"/>
              </w:rPr>
              <w:t>Connect Acknowledge Flags</w:t>
            </w:r>
          </w:p>
        </w:tc>
      </w:tr>
      <w:tr w:rsidR="001A2006" w:rsidRPr="00870ED6" w14:paraId="49BB0830" w14:textId="77777777" w:rsidTr="00D33650">
        <w:tc>
          <w:tcPr>
            <w:tcW w:w="2540" w:type="dxa"/>
            <w:tcBorders>
              <w:top w:val="single" w:sz="4" w:space="0" w:color="BFBFBF" w:themeColor="background1" w:themeShade="BF"/>
              <w:bottom w:val="single" w:sz="12" w:space="0" w:color="auto"/>
            </w:tcBorders>
          </w:tcPr>
          <w:p w14:paraId="66866840" w14:textId="77777777" w:rsidR="001A2006" w:rsidRPr="00870ED6" w:rsidRDefault="001A2006" w:rsidP="00D33650">
            <w:pPr>
              <w:rPr>
                <w:rFonts w:cstheme="minorHAnsi"/>
                <w:sz w:val="18"/>
                <w:szCs w:val="18"/>
              </w:rPr>
            </w:pPr>
            <w:r>
              <w:rPr>
                <w:rFonts w:cstheme="minorHAnsi"/>
                <w:sz w:val="18"/>
                <w:szCs w:val="18"/>
              </w:rPr>
              <w:t>&lt;RETURN_CODE&gt;</w:t>
            </w:r>
          </w:p>
        </w:tc>
        <w:tc>
          <w:tcPr>
            <w:tcW w:w="1207" w:type="dxa"/>
            <w:tcBorders>
              <w:top w:val="single" w:sz="4" w:space="0" w:color="BFBFBF" w:themeColor="background1" w:themeShade="BF"/>
              <w:bottom w:val="single" w:sz="12" w:space="0" w:color="auto"/>
            </w:tcBorders>
          </w:tcPr>
          <w:p w14:paraId="4D5A5FFA" w14:textId="77777777" w:rsidR="001A2006" w:rsidRDefault="001A2006" w:rsidP="00D33650">
            <w:pPr>
              <w:rPr>
                <w:rFonts w:cstheme="minorHAnsi"/>
                <w:sz w:val="18"/>
                <w:szCs w:val="18"/>
              </w:rPr>
            </w:pPr>
            <w:r>
              <w:rPr>
                <w:rFonts w:cstheme="minorHAnsi"/>
                <w:sz w:val="18"/>
                <w:szCs w:val="18"/>
              </w:rPr>
              <w:t>Integer</w:t>
            </w:r>
          </w:p>
        </w:tc>
        <w:tc>
          <w:tcPr>
            <w:tcW w:w="5037" w:type="dxa"/>
            <w:tcBorders>
              <w:top w:val="single" w:sz="4" w:space="0" w:color="BFBFBF" w:themeColor="background1" w:themeShade="BF"/>
              <w:bottom w:val="single" w:sz="12" w:space="0" w:color="auto"/>
            </w:tcBorders>
          </w:tcPr>
          <w:p w14:paraId="1F20D5E9" w14:textId="77777777" w:rsidR="001A2006" w:rsidRDefault="001A2006" w:rsidP="00D33650">
            <w:pPr>
              <w:rPr>
                <w:rFonts w:cstheme="minorHAnsi"/>
                <w:sz w:val="18"/>
                <w:szCs w:val="18"/>
              </w:rPr>
            </w:pPr>
            <w:r>
              <w:rPr>
                <w:rFonts w:cstheme="minorHAnsi"/>
                <w:sz w:val="18"/>
                <w:szCs w:val="18"/>
              </w:rPr>
              <w:t>Connect Return code</w:t>
            </w:r>
          </w:p>
        </w:tc>
      </w:tr>
    </w:tbl>
    <w:p w14:paraId="2735EA49" w14:textId="77777777" w:rsidR="001A2006" w:rsidRPr="00870ED6" w:rsidRDefault="001A2006" w:rsidP="001A2006">
      <w:pPr>
        <w:pStyle w:val="Heading3"/>
      </w:pPr>
      <w:r>
        <w:t>AEC Syntax</w:t>
      </w:r>
    </w:p>
    <w:p w14:paraId="5A69CBFC" w14:textId="77777777" w:rsidR="001A2006" w:rsidRDefault="001A2006" w:rsidP="001A2006">
      <w:pPr>
        <w:spacing w:after="0"/>
        <w:ind w:left="720"/>
      </w:pPr>
      <w:r>
        <w:t>+MQTTCONN:&lt;CONN_STATE&gt;</w:t>
      </w:r>
    </w:p>
    <w:p w14:paraId="27C357BE"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1BEA67CC" w14:textId="77777777" w:rsidTr="00D33650">
        <w:tc>
          <w:tcPr>
            <w:tcW w:w="2540" w:type="dxa"/>
            <w:tcBorders>
              <w:bottom w:val="single" w:sz="12" w:space="0" w:color="auto"/>
            </w:tcBorders>
          </w:tcPr>
          <w:p w14:paraId="0C09DBA9"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713C8861"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3A48F4F7" w14:textId="77777777" w:rsidR="001A2006" w:rsidRPr="00870ED6" w:rsidRDefault="001A2006" w:rsidP="00D33650">
            <w:pPr>
              <w:rPr>
                <w:rFonts w:cstheme="minorHAnsi"/>
              </w:rPr>
            </w:pPr>
            <w:r>
              <w:rPr>
                <w:rFonts w:cstheme="minorHAnsi"/>
              </w:rPr>
              <w:t>Description</w:t>
            </w:r>
          </w:p>
        </w:tc>
      </w:tr>
      <w:tr w:rsidR="001A2006" w:rsidRPr="00870ED6" w14:paraId="466F395A" w14:textId="77777777" w:rsidTr="00D33650">
        <w:tc>
          <w:tcPr>
            <w:tcW w:w="2540" w:type="dxa"/>
            <w:tcBorders>
              <w:bottom w:val="single" w:sz="12" w:space="0" w:color="auto"/>
            </w:tcBorders>
          </w:tcPr>
          <w:p w14:paraId="0A9CBC34"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CONN_STATE</w:t>
            </w:r>
            <w:r w:rsidRPr="00870ED6">
              <w:rPr>
                <w:rFonts w:cstheme="minorHAnsi"/>
                <w:sz w:val="18"/>
                <w:szCs w:val="18"/>
              </w:rPr>
              <w:t>&gt;</w:t>
            </w:r>
          </w:p>
        </w:tc>
        <w:tc>
          <w:tcPr>
            <w:tcW w:w="1207" w:type="dxa"/>
            <w:tcBorders>
              <w:bottom w:val="single" w:sz="12" w:space="0" w:color="auto"/>
            </w:tcBorders>
          </w:tcPr>
          <w:p w14:paraId="39ECC81F" w14:textId="77777777" w:rsidR="001A2006" w:rsidRPr="00870ED6" w:rsidRDefault="001A2006" w:rsidP="00D33650">
            <w:pPr>
              <w:rPr>
                <w:rFonts w:cstheme="minorHAnsi"/>
                <w:sz w:val="18"/>
                <w:szCs w:val="18"/>
              </w:rPr>
            </w:pPr>
            <w:r>
              <w:rPr>
                <w:rFonts w:cstheme="minorHAnsi"/>
                <w:sz w:val="18"/>
                <w:szCs w:val="18"/>
              </w:rPr>
              <w:t>Integer</w:t>
            </w:r>
          </w:p>
        </w:tc>
        <w:tc>
          <w:tcPr>
            <w:tcW w:w="5037" w:type="dxa"/>
            <w:tcBorders>
              <w:bottom w:val="single" w:sz="12" w:space="0" w:color="auto"/>
            </w:tcBorders>
          </w:tcPr>
          <w:p w14:paraId="4BC60DB3" w14:textId="77777777" w:rsidR="001A2006" w:rsidRDefault="001A2006" w:rsidP="00D33650">
            <w:pPr>
              <w:rPr>
                <w:rFonts w:cstheme="minorHAnsi"/>
                <w:sz w:val="18"/>
                <w:szCs w:val="18"/>
              </w:rPr>
            </w:pPr>
            <w:r>
              <w:rPr>
                <w:rFonts w:cstheme="minorHAnsi"/>
                <w:sz w:val="18"/>
                <w:szCs w:val="18"/>
              </w:rPr>
              <w:t>MQTT connected state:</w:t>
            </w:r>
          </w:p>
          <w:p w14:paraId="08086DF6" w14:textId="77777777" w:rsidR="001A2006" w:rsidRPr="00CF40B4" w:rsidRDefault="001A2006" w:rsidP="00D33650">
            <w:pPr>
              <w:pStyle w:val="ListParagraph"/>
              <w:rPr>
                <w:rFonts w:cstheme="minorHAnsi"/>
                <w:sz w:val="18"/>
                <w:szCs w:val="18"/>
              </w:rPr>
            </w:pPr>
            <w:r>
              <w:rPr>
                <w:rFonts w:cstheme="minorHAnsi"/>
                <w:sz w:val="18"/>
                <w:szCs w:val="18"/>
              </w:rPr>
              <w:t>0</w:t>
            </w:r>
            <w:r>
              <w:rPr>
                <w:rFonts w:cstheme="minorHAnsi"/>
                <w:sz w:val="18"/>
                <w:szCs w:val="18"/>
              </w:rPr>
              <w:tab/>
              <w:t>Not connected</w:t>
            </w:r>
            <w:r>
              <w:rPr>
                <w:rFonts w:cstheme="minorHAnsi"/>
                <w:sz w:val="18"/>
                <w:szCs w:val="18"/>
              </w:rPr>
              <w:br/>
              <w:t xml:space="preserve">1 </w:t>
            </w:r>
            <w:r>
              <w:rPr>
                <w:rFonts w:cstheme="minorHAnsi"/>
                <w:sz w:val="18"/>
                <w:szCs w:val="18"/>
              </w:rPr>
              <w:tab/>
              <w:t>Connected</w:t>
            </w:r>
          </w:p>
        </w:tc>
      </w:tr>
    </w:tbl>
    <w:p w14:paraId="33F81A5F"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1DF9856D" w14:textId="77777777" w:rsidTr="00D33650">
        <w:tc>
          <w:tcPr>
            <w:tcW w:w="4590" w:type="dxa"/>
          </w:tcPr>
          <w:p w14:paraId="50187ED6" w14:textId="77777777" w:rsidR="001A2006" w:rsidRDefault="001A2006" w:rsidP="00D33650">
            <w:pPr>
              <w:rPr>
                <w:rFonts w:ascii="Consolas" w:hAnsi="Consolas"/>
                <w:sz w:val="14"/>
              </w:rPr>
            </w:pPr>
            <w:r>
              <w:rPr>
                <w:rFonts w:ascii="Consolas" w:hAnsi="Consolas"/>
                <w:sz w:val="14"/>
              </w:rPr>
              <w:t>AT+MQTTCONN=1</w:t>
            </w:r>
          </w:p>
        </w:tc>
        <w:tc>
          <w:tcPr>
            <w:tcW w:w="4050" w:type="dxa"/>
          </w:tcPr>
          <w:p w14:paraId="56C6A6CA" w14:textId="1AB4A597" w:rsidR="001A2006" w:rsidRDefault="001A2006" w:rsidP="00D33650">
            <w:pPr>
              <w:rPr>
                <w:sz w:val="14"/>
              </w:rPr>
            </w:pPr>
            <w:r>
              <w:rPr>
                <w:sz w:val="14"/>
              </w:rPr>
              <w:t>Connect to broker</w:t>
            </w:r>
            <w:del w:id="1002" w:author="Himanshu Seth - I21391" w:date="2022-06-17T12:40:00Z">
              <w:r w:rsidDel="00815680">
                <w:rPr>
                  <w:sz w:val="14"/>
                </w:rPr>
                <w:delText xml:space="preserve"> defined by +TLSC configuration</w:delText>
              </w:r>
            </w:del>
          </w:p>
        </w:tc>
      </w:tr>
      <w:tr w:rsidR="001A2006" w14:paraId="24A51735" w14:textId="77777777" w:rsidTr="00D33650">
        <w:tc>
          <w:tcPr>
            <w:tcW w:w="4590" w:type="dxa"/>
          </w:tcPr>
          <w:p w14:paraId="08806B9C" w14:textId="77777777" w:rsidR="001A2006" w:rsidRDefault="001A2006" w:rsidP="00D33650">
            <w:pPr>
              <w:rPr>
                <w:rFonts w:ascii="Consolas" w:hAnsi="Consolas"/>
                <w:sz w:val="14"/>
              </w:rPr>
            </w:pPr>
            <w:r>
              <w:rPr>
                <w:rFonts w:ascii="Consolas" w:hAnsi="Consolas"/>
                <w:sz w:val="14"/>
              </w:rPr>
              <w:t>OK</w:t>
            </w:r>
          </w:p>
        </w:tc>
        <w:tc>
          <w:tcPr>
            <w:tcW w:w="4050" w:type="dxa"/>
          </w:tcPr>
          <w:p w14:paraId="41ACFE50" w14:textId="77777777" w:rsidR="001A2006" w:rsidRDefault="001A2006" w:rsidP="00D33650">
            <w:pPr>
              <w:rPr>
                <w:sz w:val="14"/>
              </w:rPr>
            </w:pPr>
            <w:r>
              <w:rPr>
                <w:sz w:val="14"/>
              </w:rPr>
              <w:t>Command completed</w:t>
            </w:r>
          </w:p>
        </w:tc>
      </w:tr>
      <w:tr w:rsidR="001A2006" w14:paraId="37B874C7" w14:textId="77777777" w:rsidTr="00D33650">
        <w:tc>
          <w:tcPr>
            <w:tcW w:w="4590" w:type="dxa"/>
          </w:tcPr>
          <w:p w14:paraId="6C78256B" w14:textId="77777777" w:rsidR="001A2006" w:rsidRDefault="001A2006" w:rsidP="00D33650">
            <w:pPr>
              <w:rPr>
                <w:rFonts w:ascii="Consolas" w:hAnsi="Consolas"/>
                <w:sz w:val="14"/>
              </w:rPr>
            </w:pPr>
            <w:r>
              <w:rPr>
                <w:rFonts w:ascii="Consolas" w:hAnsi="Consolas"/>
                <w:sz w:val="14"/>
              </w:rPr>
              <w:t>+MQTTCONNACK:0,0</w:t>
            </w:r>
          </w:p>
        </w:tc>
        <w:tc>
          <w:tcPr>
            <w:tcW w:w="4050" w:type="dxa"/>
          </w:tcPr>
          <w:p w14:paraId="5840598E" w14:textId="77777777" w:rsidR="001A2006" w:rsidRDefault="001A2006" w:rsidP="00D33650">
            <w:pPr>
              <w:rPr>
                <w:sz w:val="14"/>
              </w:rPr>
            </w:pPr>
            <w:r>
              <w:rPr>
                <w:sz w:val="14"/>
              </w:rPr>
              <w:t>Connection acknowledgement</w:t>
            </w:r>
          </w:p>
        </w:tc>
      </w:tr>
      <w:tr w:rsidR="001A2006" w14:paraId="7894CF44" w14:textId="77777777" w:rsidTr="00D33650">
        <w:tc>
          <w:tcPr>
            <w:tcW w:w="4590" w:type="dxa"/>
          </w:tcPr>
          <w:p w14:paraId="3A64C81E" w14:textId="77777777" w:rsidR="001A2006" w:rsidRDefault="001A2006" w:rsidP="00D33650">
            <w:pPr>
              <w:rPr>
                <w:rFonts w:ascii="Consolas" w:hAnsi="Consolas"/>
                <w:sz w:val="14"/>
              </w:rPr>
            </w:pPr>
            <w:r>
              <w:rPr>
                <w:rFonts w:ascii="Consolas" w:hAnsi="Consolas"/>
                <w:sz w:val="14"/>
              </w:rPr>
              <w:fldChar w:fldCharType="begin"/>
            </w:r>
            <w:r>
              <w:rPr>
                <w:rFonts w:ascii="Consolas" w:hAnsi="Consolas"/>
                <w:sz w:val="14"/>
              </w:rPr>
              <w:instrText xml:space="preserve"> DOCPROPERTY  tagc_dns_lookup  \* MERGEFORMAT </w:instrText>
            </w:r>
            <w:r>
              <w:rPr>
                <w:rFonts w:ascii="Consolas" w:hAnsi="Consolas"/>
                <w:sz w:val="14"/>
              </w:rPr>
              <w:fldChar w:fldCharType="separate"/>
            </w:r>
            <w:r>
              <w:rPr>
                <w:rFonts w:ascii="Consolas" w:hAnsi="Consolas"/>
                <w:sz w:val="14"/>
              </w:rPr>
              <w:t>+MQTTCONN</w:t>
            </w:r>
            <w:r>
              <w:rPr>
                <w:rFonts w:ascii="Consolas" w:hAnsi="Consolas"/>
                <w:sz w:val="14"/>
              </w:rPr>
              <w:fldChar w:fldCharType="end"/>
            </w:r>
            <w:r>
              <w:rPr>
                <w:rFonts w:ascii="Consolas" w:hAnsi="Consolas"/>
                <w:sz w:val="14"/>
              </w:rPr>
              <w:t>:1</w:t>
            </w:r>
          </w:p>
        </w:tc>
        <w:tc>
          <w:tcPr>
            <w:tcW w:w="4050" w:type="dxa"/>
          </w:tcPr>
          <w:p w14:paraId="475DE7DC" w14:textId="77777777" w:rsidR="001A2006" w:rsidRDefault="001A2006" w:rsidP="00D33650">
            <w:pPr>
              <w:rPr>
                <w:sz w:val="14"/>
              </w:rPr>
            </w:pPr>
            <w:r>
              <w:rPr>
                <w:sz w:val="14"/>
              </w:rPr>
              <w:t>Connected</w:t>
            </w:r>
          </w:p>
        </w:tc>
      </w:tr>
    </w:tbl>
    <w:p w14:paraId="7FE05691" w14:textId="77777777" w:rsidR="001A2006" w:rsidRDefault="001A2006" w:rsidP="001A2006">
      <w:pPr>
        <w:pStyle w:val="Heading2"/>
      </w:pPr>
    </w:p>
    <w:p w14:paraId="5C65E40C"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4BEA8570" w14:textId="77777777" w:rsidR="001A2006" w:rsidRDefault="001A2006" w:rsidP="001A2006">
      <w:pPr>
        <w:pStyle w:val="Heading2"/>
      </w:pPr>
      <w:r>
        <w:lastRenderedPageBreak/>
        <w:t>MQTT Subscribe +MQTTSUB</w:t>
      </w:r>
    </w:p>
    <w:p w14:paraId="7F0DF4CC" w14:textId="77777777" w:rsidR="001A2006" w:rsidRDefault="001A2006" w:rsidP="001A2006">
      <w:pPr>
        <w:pStyle w:val="Heading3"/>
      </w:pPr>
      <w:r>
        <w:t>Description</w:t>
      </w:r>
    </w:p>
    <w:p w14:paraId="55753184" w14:textId="77777777" w:rsidR="001A2006" w:rsidRDefault="001A2006" w:rsidP="001A2006">
      <w:pPr>
        <w:ind w:left="720"/>
        <w:jc w:val="both"/>
      </w:pPr>
      <w:r w:rsidRPr="0034535B">
        <w:t>This is used to subscribe to an MQTT topic</w:t>
      </w:r>
      <w:r>
        <w:t>.</w:t>
      </w:r>
    </w:p>
    <w:p w14:paraId="0BF97517" w14:textId="77777777" w:rsidR="001A2006" w:rsidRPr="00870ED6" w:rsidRDefault="001A2006" w:rsidP="001A2006">
      <w:pPr>
        <w:pStyle w:val="Heading3"/>
      </w:pPr>
      <w:r>
        <w:t>Command Syntax</w:t>
      </w:r>
    </w:p>
    <w:p w14:paraId="7C0DA88D" w14:textId="77777777" w:rsidR="001A2006" w:rsidRDefault="001A2006" w:rsidP="001A2006">
      <w:pPr>
        <w:spacing w:after="0"/>
        <w:ind w:left="720"/>
      </w:pPr>
      <w:r>
        <w:t>AT+MQTTSUB=&lt;TOPIC_NAME&gt;,&lt;MAX_QOS&gt;</w:t>
      </w:r>
    </w:p>
    <w:p w14:paraId="33082814"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1A2006" w:rsidRPr="00870ED6" w14:paraId="3AC6273F" w14:textId="77777777" w:rsidTr="00D33650">
        <w:tc>
          <w:tcPr>
            <w:tcW w:w="2530" w:type="dxa"/>
            <w:tcBorders>
              <w:bottom w:val="single" w:sz="12" w:space="0" w:color="auto"/>
            </w:tcBorders>
          </w:tcPr>
          <w:p w14:paraId="5AF64EAC" w14:textId="77777777" w:rsidR="001A2006" w:rsidRPr="00870ED6" w:rsidRDefault="001A2006" w:rsidP="00D33650">
            <w:pPr>
              <w:rPr>
                <w:rFonts w:cstheme="minorHAnsi"/>
              </w:rPr>
            </w:pPr>
            <w:r w:rsidRPr="00870ED6">
              <w:rPr>
                <w:rFonts w:cstheme="minorHAnsi"/>
              </w:rPr>
              <w:t>Parameter Name</w:t>
            </w:r>
          </w:p>
        </w:tc>
        <w:tc>
          <w:tcPr>
            <w:tcW w:w="1204" w:type="dxa"/>
            <w:tcBorders>
              <w:bottom w:val="single" w:sz="12" w:space="0" w:color="auto"/>
            </w:tcBorders>
          </w:tcPr>
          <w:p w14:paraId="3634FA4C" w14:textId="77777777" w:rsidR="001A2006" w:rsidRPr="00870ED6" w:rsidRDefault="001A2006" w:rsidP="00D33650">
            <w:pPr>
              <w:rPr>
                <w:rFonts w:cstheme="minorHAnsi"/>
              </w:rPr>
            </w:pPr>
            <w:r>
              <w:rPr>
                <w:rFonts w:cstheme="minorHAnsi"/>
              </w:rPr>
              <w:t>Type</w:t>
            </w:r>
          </w:p>
        </w:tc>
        <w:tc>
          <w:tcPr>
            <w:tcW w:w="5050" w:type="dxa"/>
            <w:tcBorders>
              <w:bottom w:val="single" w:sz="12" w:space="0" w:color="auto"/>
            </w:tcBorders>
          </w:tcPr>
          <w:p w14:paraId="2972F8F9" w14:textId="77777777" w:rsidR="001A2006" w:rsidRPr="00870ED6" w:rsidRDefault="001A2006" w:rsidP="00D33650">
            <w:pPr>
              <w:rPr>
                <w:rFonts w:cstheme="minorHAnsi"/>
              </w:rPr>
            </w:pPr>
            <w:r>
              <w:rPr>
                <w:rFonts w:cstheme="minorHAnsi"/>
              </w:rPr>
              <w:t>Description</w:t>
            </w:r>
          </w:p>
        </w:tc>
      </w:tr>
      <w:tr w:rsidR="001A2006" w:rsidRPr="00870ED6" w14:paraId="178D4E8A" w14:textId="77777777" w:rsidTr="00D33650">
        <w:tc>
          <w:tcPr>
            <w:tcW w:w="2530" w:type="dxa"/>
            <w:tcBorders>
              <w:bottom w:val="single" w:sz="4" w:space="0" w:color="BFBFBF" w:themeColor="background1" w:themeShade="BF"/>
            </w:tcBorders>
          </w:tcPr>
          <w:p w14:paraId="5EDC7DF7"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TOPIC_NAME</w:t>
            </w:r>
            <w:r w:rsidRPr="00870ED6">
              <w:rPr>
                <w:rFonts w:cstheme="minorHAnsi"/>
                <w:sz w:val="18"/>
                <w:szCs w:val="18"/>
              </w:rPr>
              <w:t>&gt;</w:t>
            </w:r>
          </w:p>
        </w:tc>
        <w:tc>
          <w:tcPr>
            <w:tcW w:w="1204" w:type="dxa"/>
            <w:tcBorders>
              <w:bottom w:val="single" w:sz="4" w:space="0" w:color="BFBFBF" w:themeColor="background1" w:themeShade="BF"/>
            </w:tcBorders>
          </w:tcPr>
          <w:p w14:paraId="4BD96404" w14:textId="77777777" w:rsidR="001A2006" w:rsidRPr="00870ED6" w:rsidRDefault="001A2006" w:rsidP="00D33650">
            <w:pPr>
              <w:rPr>
                <w:rFonts w:cstheme="minorHAnsi"/>
                <w:sz w:val="18"/>
                <w:szCs w:val="18"/>
              </w:rPr>
            </w:pPr>
            <w:r>
              <w:rPr>
                <w:rFonts w:cstheme="minorHAnsi"/>
                <w:sz w:val="18"/>
                <w:szCs w:val="18"/>
              </w:rPr>
              <w:t>String</w:t>
            </w:r>
          </w:p>
        </w:tc>
        <w:tc>
          <w:tcPr>
            <w:tcW w:w="5050" w:type="dxa"/>
            <w:tcBorders>
              <w:bottom w:val="single" w:sz="4" w:space="0" w:color="BFBFBF" w:themeColor="background1" w:themeShade="BF"/>
            </w:tcBorders>
          </w:tcPr>
          <w:p w14:paraId="6DDECDE2" w14:textId="77777777" w:rsidR="001A2006" w:rsidRPr="00870ED6" w:rsidRDefault="001A2006" w:rsidP="00D33650">
            <w:pPr>
              <w:rPr>
                <w:rFonts w:cstheme="minorHAnsi"/>
                <w:sz w:val="18"/>
                <w:szCs w:val="18"/>
              </w:rPr>
            </w:pPr>
            <w:r>
              <w:rPr>
                <w:rFonts w:cstheme="minorHAnsi"/>
                <w:sz w:val="18"/>
                <w:szCs w:val="18"/>
              </w:rPr>
              <w:t>Name of topic to subscribe to</w:t>
            </w:r>
          </w:p>
        </w:tc>
      </w:tr>
      <w:tr w:rsidR="001A2006" w14:paraId="18AF29B0" w14:textId="77777777" w:rsidTr="00D33650">
        <w:tc>
          <w:tcPr>
            <w:tcW w:w="2530" w:type="dxa"/>
            <w:tcBorders>
              <w:top w:val="single" w:sz="4" w:space="0" w:color="BFBFBF" w:themeColor="background1" w:themeShade="BF"/>
              <w:bottom w:val="single" w:sz="12" w:space="0" w:color="000000" w:themeColor="text1"/>
            </w:tcBorders>
          </w:tcPr>
          <w:p w14:paraId="230ACC4A" w14:textId="77777777" w:rsidR="001A2006" w:rsidRDefault="001A2006" w:rsidP="00D33650">
            <w:pPr>
              <w:rPr>
                <w:rFonts w:cstheme="minorHAnsi"/>
                <w:sz w:val="18"/>
                <w:szCs w:val="18"/>
              </w:rPr>
            </w:pPr>
            <w:r>
              <w:rPr>
                <w:rFonts w:cstheme="minorHAnsi"/>
                <w:sz w:val="18"/>
                <w:szCs w:val="18"/>
              </w:rPr>
              <w:t>&lt;MAX_QOS&gt;</w:t>
            </w:r>
          </w:p>
        </w:tc>
        <w:tc>
          <w:tcPr>
            <w:tcW w:w="1204" w:type="dxa"/>
            <w:tcBorders>
              <w:top w:val="single" w:sz="4" w:space="0" w:color="BFBFBF" w:themeColor="background1" w:themeShade="BF"/>
              <w:bottom w:val="single" w:sz="12" w:space="0" w:color="000000" w:themeColor="text1"/>
            </w:tcBorders>
          </w:tcPr>
          <w:p w14:paraId="704C09A6" w14:textId="77777777" w:rsidR="001A2006" w:rsidRDefault="001A2006" w:rsidP="00D33650">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12" w:space="0" w:color="000000" w:themeColor="text1"/>
            </w:tcBorders>
          </w:tcPr>
          <w:p w14:paraId="301B0C2F" w14:textId="4C056BB3" w:rsidR="001A2006" w:rsidRDefault="001A2006" w:rsidP="00D33650">
            <w:pPr>
              <w:rPr>
                <w:rFonts w:cstheme="minorHAnsi"/>
                <w:sz w:val="18"/>
                <w:szCs w:val="18"/>
              </w:rPr>
            </w:pPr>
            <w:r>
              <w:rPr>
                <w:rFonts w:cstheme="minorHAnsi"/>
                <w:sz w:val="18"/>
                <w:szCs w:val="18"/>
              </w:rPr>
              <w:t>Max QoS</w:t>
            </w:r>
            <w:r w:rsidR="000B58E4">
              <w:rPr>
                <w:rFonts w:cstheme="minorHAnsi"/>
                <w:sz w:val="18"/>
                <w:szCs w:val="18"/>
              </w:rPr>
              <w:t xml:space="preserve"> (Valid values are 0, 1 and 2)</w:t>
            </w:r>
          </w:p>
        </w:tc>
      </w:tr>
    </w:tbl>
    <w:p w14:paraId="12DF0AC6"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4601A759" w14:textId="77777777" w:rsidTr="00D33650">
        <w:tc>
          <w:tcPr>
            <w:tcW w:w="6352" w:type="dxa"/>
            <w:tcBorders>
              <w:top w:val="single" w:sz="12" w:space="0" w:color="auto"/>
              <w:left w:val="nil"/>
              <w:bottom w:val="single" w:sz="12" w:space="0" w:color="auto"/>
              <w:right w:val="nil"/>
            </w:tcBorders>
          </w:tcPr>
          <w:p w14:paraId="11AD0C7F"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36C53150" w14:textId="77777777" w:rsidR="001A2006" w:rsidRPr="008B020C" w:rsidRDefault="001A2006" w:rsidP="00D33650">
            <w:pPr>
              <w:rPr>
                <w:rFonts w:cstheme="minorHAnsi"/>
              </w:rPr>
            </w:pPr>
            <w:r w:rsidRPr="008B020C">
              <w:rPr>
                <w:rFonts w:cstheme="minorHAnsi"/>
              </w:rPr>
              <w:t>Description</w:t>
            </w:r>
          </w:p>
        </w:tc>
      </w:tr>
      <w:tr w:rsidR="001A2006" w:rsidRPr="00A97982" w14:paraId="7F5D5070"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487DE0A4"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201FCF38" w14:textId="77777777" w:rsidR="001A2006" w:rsidRDefault="001A2006" w:rsidP="00D33650">
            <w:pPr>
              <w:rPr>
                <w:rFonts w:cstheme="minorHAnsi"/>
                <w:sz w:val="20"/>
              </w:rPr>
            </w:pPr>
            <w:r>
              <w:rPr>
                <w:rFonts w:cstheme="minorHAnsi"/>
                <w:sz w:val="20"/>
              </w:rPr>
              <w:t>Successful response</w:t>
            </w:r>
          </w:p>
        </w:tc>
      </w:tr>
      <w:tr w:rsidR="001A2006" w:rsidRPr="00A97982" w14:paraId="2FE820C8" w14:textId="77777777" w:rsidTr="00D33650">
        <w:tc>
          <w:tcPr>
            <w:tcW w:w="6352" w:type="dxa"/>
            <w:tcBorders>
              <w:top w:val="single" w:sz="4" w:space="0" w:color="BFBFBF" w:themeColor="background1" w:themeShade="BF"/>
              <w:left w:val="nil"/>
              <w:right w:val="nil"/>
            </w:tcBorders>
          </w:tcPr>
          <w:p w14:paraId="39E3C243"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71A05BA1" w14:textId="77777777" w:rsidR="001A2006" w:rsidRPr="00A97982" w:rsidRDefault="001A2006" w:rsidP="00D33650">
            <w:pPr>
              <w:rPr>
                <w:rFonts w:cstheme="minorHAnsi"/>
                <w:sz w:val="20"/>
              </w:rPr>
            </w:pPr>
            <w:r>
              <w:rPr>
                <w:rFonts w:cstheme="minorHAnsi"/>
                <w:sz w:val="20"/>
              </w:rPr>
              <w:t>Error response</w:t>
            </w:r>
          </w:p>
        </w:tc>
      </w:tr>
    </w:tbl>
    <w:p w14:paraId="773E64B5" w14:textId="77777777" w:rsidR="001A2006" w:rsidRPr="00870ED6" w:rsidRDefault="001A2006" w:rsidP="001A2006">
      <w:pPr>
        <w:pStyle w:val="Heading3"/>
      </w:pPr>
      <w:r>
        <w:t>AEC Syntax</w:t>
      </w:r>
    </w:p>
    <w:p w14:paraId="2FAA5B9B" w14:textId="77777777" w:rsidR="001A2006" w:rsidRDefault="001A2006" w:rsidP="001A2006">
      <w:pPr>
        <w:spacing w:after="0"/>
        <w:ind w:left="720"/>
      </w:pPr>
      <w:r>
        <w:t>+MQTTSUB:&lt;REASON_CODE&gt;</w:t>
      </w:r>
    </w:p>
    <w:p w14:paraId="358919DC"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5445F8F7" w14:textId="77777777" w:rsidTr="00D33650">
        <w:tc>
          <w:tcPr>
            <w:tcW w:w="2540" w:type="dxa"/>
            <w:tcBorders>
              <w:bottom w:val="single" w:sz="12" w:space="0" w:color="auto"/>
            </w:tcBorders>
          </w:tcPr>
          <w:p w14:paraId="67B1CA83"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2AB2E945"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2CABC233" w14:textId="77777777" w:rsidR="001A2006" w:rsidRPr="00870ED6" w:rsidRDefault="001A2006" w:rsidP="00D33650">
            <w:pPr>
              <w:rPr>
                <w:rFonts w:cstheme="minorHAnsi"/>
              </w:rPr>
            </w:pPr>
            <w:r>
              <w:rPr>
                <w:rFonts w:cstheme="minorHAnsi"/>
              </w:rPr>
              <w:t>Description</w:t>
            </w:r>
          </w:p>
        </w:tc>
      </w:tr>
      <w:tr w:rsidR="00EF1425" w:rsidRPr="00870ED6" w14:paraId="5428A064" w14:textId="77777777" w:rsidTr="00D33650">
        <w:tc>
          <w:tcPr>
            <w:tcW w:w="2540" w:type="dxa"/>
            <w:tcBorders>
              <w:bottom w:val="single" w:sz="12" w:space="0" w:color="auto"/>
            </w:tcBorders>
          </w:tcPr>
          <w:p w14:paraId="1B6CFECA" w14:textId="77777777" w:rsidR="00EF1425" w:rsidRPr="00870ED6" w:rsidRDefault="00EF1425" w:rsidP="00EF1425">
            <w:pPr>
              <w:rPr>
                <w:rFonts w:cstheme="minorHAnsi"/>
                <w:sz w:val="18"/>
                <w:szCs w:val="18"/>
              </w:rPr>
            </w:pPr>
            <w:r w:rsidRPr="00870ED6">
              <w:rPr>
                <w:rFonts w:cstheme="minorHAnsi"/>
                <w:sz w:val="18"/>
                <w:szCs w:val="18"/>
              </w:rPr>
              <w:t>&lt;</w:t>
            </w:r>
            <w:r>
              <w:rPr>
                <w:rFonts w:cstheme="minorHAnsi"/>
                <w:sz w:val="18"/>
                <w:szCs w:val="18"/>
              </w:rPr>
              <w:t>REASON_CODE</w:t>
            </w:r>
            <w:r w:rsidRPr="00870ED6">
              <w:rPr>
                <w:rFonts w:cstheme="minorHAnsi"/>
                <w:sz w:val="18"/>
                <w:szCs w:val="18"/>
              </w:rPr>
              <w:t>&gt;</w:t>
            </w:r>
          </w:p>
        </w:tc>
        <w:tc>
          <w:tcPr>
            <w:tcW w:w="1207" w:type="dxa"/>
            <w:tcBorders>
              <w:bottom w:val="single" w:sz="12" w:space="0" w:color="auto"/>
            </w:tcBorders>
          </w:tcPr>
          <w:p w14:paraId="3F7743CE" w14:textId="77777777" w:rsidR="00EF1425" w:rsidRPr="00870ED6" w:rsidRDefault="00EF1425" w:rsidP="00EF1425">
            <w:pPr>
              <w:rPr>
                <w:rFonts w:cstheme="minorHAnsi"/>
                <w:sz w:val="18"/>
                <w:szCs w:val="18"/>
              </w:rPr>
            </w:pPr>
            <w:r>
              <w:rPr>
                <w:rFonts w:cstheme="minorHAnsi"/>
                <w:sz w:val="18"/>
                <w:szCs w:val="18"/>
              </w:rPr>
              <w:t>Integer</w:t>
            </w:r>
          </w:p>
        </w:tc>
        <w:tc>
          <w:tcPr>
            <w:tcW w:w="5037" w:type="dxa"/>
            <w:tcBorders>
              <w:bottom w:val="single" w:sz="12" w:space="0" w:color="auto"/>
            </w:tcBorders>
          </w:tcPr>
          <w:p w14:paraId="6CCB4D0B" w14:textId="77777777" w:rsidR="00EF1425" w:rsidRDefault="00EF1425" w:rsidP="00EF1425">
            <w:pPr>
              <w:rPr>
                <w:rFonts w:cstheme="minorHAnsi"/>
                <w:sz w:val="18"/>
                <w:szCs w:val="18"/>
              </w:rPr>
            </w:pPr>
            <w:r>
              <w:rPr>
                <w:rFonts w:cstheme="minorHAnsi"/>
                <w:sz w:val="18"/>
                <w:szCs w:val="18"/>
              </w:rPr>
              <w:t>Result of unsubscribe request:</w:t>
            </w:r>
          </w:p>
          <w:p w14:paraId="412B4D65" w14:textId="0DF142EC" w:rsidR="00EF1425" w:rsidRDefault="00EF1425" w:rsidP="00EF1425">
            <w:pPr>
              <w:pStyle w:val="ListParagraph"/>
              <w:numPr>
                <w:ilvl w:val="0"/>
                <w:numId w:val="2"/>
              </w:numPr>
              <w:rPr>
                <w:rFonts w:cstheme="minorHAnsi"/>
                <w:sz w:val="18"/>
                <w:szCs w:val="18"/>
              </w:rPr>
            </w:pPr>
            <w:r>
              <w:rPr>
                <w:rFonts w:cstheme="minorHAnsi"/>
                <w:sz w:val="18"/>
                <w:szCs w:val="18"/>
              </w:rPr>
              <w:t xml:space="preserve">Request succeeded </w:t>
            </w:r>
          </w:p>
          <w:p w14:paraId="5D71070F" w14:textId="6C4647A4" w:rsidR="00EF1425" w:rsidRPr="00E0122C" w:rsidRDefault="00EF1425" w:rsidP="00EF1425">
            <w:pPr>
              <w:pStyle w:val="ListParagraph"/>
              <w:numPr>
                <w:ilvl w:val="0"/>
                <w:numId w:val="2"/>
              </w:numPr>
              <w:rPr>
                <w:rFonts w:cstheme="minorHAnsi"/>
                <w:sz w:val="18"/>
                <w:szCs w:val="18"/>
              </w:rPr>
            </w:pPr>
            <w:r>
              <w:rPr>
                <w:rFonts w:cstheme="minorHAnsi"/>
                <w:sz w:val="18"/>
                <w:szCs w:val="18"/>
              </w:rPr>
              <w:t>Request failed</w:t>
            </w:r>
          </w:p>
        </w:tc>
      </w:tr>
    </w:tbl>
    <w:p w14:paraId="359E0348"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753075EC" w14:textId="77777777" w:rsidTr="00D33650">
        <w:tc>
          <w:tcPr>
            <w:tcW w:w="4590" w:type="dxa"/>
          </w:tcPr>
          <w:p w14:paraId="09F0AAAA" w14:textId="77777777" w:rsidR="001A2006" w:rsidRDefault="001A2006" w:rsidP="00D33650">
            <w:pPr>
              <w:rPr>
                <w:rFonts w:ascii="Consolas" w:hAnsi="Consolas"/>
                <w:sz w:val="14"/>
              </w:rPr>
            </w:pPr>
            <w:r>
              <w:rPr>
                <w:rFonts w:ascii="Consolas" w:hAnsi="Consolas"/>
                <w:sz w:val="14"/>
              </w:rPr>
              <w:t>AT+MQTTSUB=</w:t>
            </w:r>
            <w:r w:rsidRPr="00953217">
              <w:rPr>
                <w:rFonts w:ascii="Consolas" w:hAnsi="Consolas"/>
                <w:sz w:val="14"/>
              </w:rPr>
              <w:t>"</w:t>
            </w:r>
            <w:r>
              <w:rPr>
                <w:rFonts w:ascii="Consolas" w:hAnsi="Consolas"/>
                <w:sz w:val="14"/>
              </w:rPr>
              <w:t>Topic/name</w:t>
            </w:r>
            <w:r w:rsidRPr="00953217">
              <w:rPr>
                <w:rFonts w:ascii="Consolas" w:hAnsi="Consolas"/>
                <w:sz w:val="14"/>
              </w:rPr>
              <w:t>"</w:t>
            </w:r>
          </w:p>
        </w:tc>
        <w:tc>
          <w:tcPr>
            <w:tcW w:w="4050" w:type="dxa"/>
          </w:tcPr>
          <w:p w14:paraId="70CFF680" w14:textId="77777777" w:rsidR="001A2006" w:rsidRDefault="001A2006" w:rsidP="00D33650">
            <w:pPr>
              <w:rPr>
                <w:sz w:val="14"/>
              </w:rPr>
            </w:pPr>
            <w:r>
              <w:rPr>
                <w:sz w:val="14"/>
              </w:rPr>
              <w:t>Subscribe to a topic</w:t>
            </w:r>
          </w:p>
        </w:tc>
      </w:tr>
      <w:tr w:rsidR="001A2006" w14:paraId="7A12A73C" w14:textId="77777777" w:rsidTr="00D33650">
        <w:tc>
          <w:tcPr>
            <w:tcW w:w="4590" w:type="dxa"/>
          </w:tcPr>
          <w:p w14:paraId="5F28CE73" w14:textId="77777777" w:rsidR="001A2006" w:rsidRDefault="001A2006" w:rsidP="00D33650">
            <w:pPr>
              <w:rPr>
                <w:rFonts w:ascii="Consolas" w:hAnsi="Consolas"/>
                <w:sz w:val="14"/>
              </w:rPr>
            </w:pPr>
            <w:r>
              <w:rPr>
                <w:rFonts w:ascii="Consolas" w:hAnsi="Consolas"/>
                <w:sz w:val="14"/>
              </w:rPr>
              <w:t>OK</w:t>
            </w:r>
          </w:p>
        </w:tc>
        <w:tc>
          <w:tcPr>
            <w:tcW w:w="4050" w:type="dxa"/>
          </w:tcPr>
          <w:p w14:paraId="3B850B63" w14:textId="77777777" w:rsidR="001A2006" w:rsidRDefault="001A2006" w:rsidP="00D33650">
            <w:pPr>
              <w:rPr>
                <w:sz w:val="14"/>
              </w:rPr>
            </w:pPr>
            <w:r>
              <w:rPr>
                <w:sz w:val="14"/>
              </w:rPr>
              <w:t>Command completed</w:t>
            </w:r>
          </w:p>
        </w:tc>
      </w:tr>
      <w:tr w:rsidR="001A2006" w14:paraId="3FCCD104" w14:textId="77777777" w:rsidTr="00D33650">
        <w:tc>
          <w:tcPr>
            <w:tcW w:w="4590" w:type="dxa"/>
          </w:tcPr>
          <w:p w14:paraId="38A69392" w14:textId="77777777" w:rsidR="001A2006" w:rsidRDefault="001A2006" w:rsidP="00D33650">
            <w:pPr>
              <w:rPr>
                <w:rFonts w:ascii="Consolas" w:hAnsi="Consolas"/>
                <w:sz w:val="14"/>
              </w:rPr>
            </w:pPr>
            <w:r>
              <w:rPr>
                <w:rFonts w:ascii="Consolas" w:hAnsi="Consolas"/>
                <w:sz w:val="14"/>
              </w:rPr>
              <w:t>+MQTTSUB:0</w:t>
            </w:r>
          </w:p>
        </w:tc>
        <w:tc>
          <w:tcPr>
            <w:tcW w:w="4050" w:type="dxa"/>
          </w:tcPr>
          <w:p w14:paraId="69781BBB" w14:textId="77777777" w:rsidR="001A2006" w:rsidRDefault="001A2006" w:rsidP="00D33650">
            <w:pPr>
              <w:rPr>
                <w:sz w:val="14"/>
              </w:rPr>
            </w:pPr>
            <w:r>
              <w:rPr>
                <w:sz w:val="14"/>
              </w:rPr>
              <w:t>Subscription successful</w:t>
            </w:r>
          </w:p>
        </w:tc>
      </w:tr>
    </w:tbl>
    <w:p w14:paraId="2F7B5880" w14:textId="77777777" w:rsidR="001A2006" w:rsidRDefault="001A2006" w:rsidP="001A2006">
      <w:pPr>
        <w:pStyle w:val="Heading2"/>
      </w:pPr>
    </w:p>
    <w:p w14:paraId="29FEFC5F"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36248222" w14:textId="77777777" w:rsidR="001A2006" w:rsidRDefault="001A2006" w:rsidP="001A2006">
      <w:pPr>
        <w:pStyle w:val="Heading2"/>
      </w:pPr>
      <w:r>
        <w:lastRenderedPageBreak/>
        <w:t>MQTT Unsubscribe +MQTTUNSUB</w:t>
      </w:r>
    </w:p>
    <w:p w14:paraId="31A11FFA" w14:textId="77777777" w:rsidR="001A2006" w:rsidRDefault="001A2006" w:rsidP="001A2006">
      <w:pPr>
        <w:pStyle w:val="Heading3"/>
      </w:pPr>
      <w:r>
        <w:t>Description</w:t>
      </w:r>
    </w:p>
    <w:p w14:paraId="0D549A8E" w14:textId="77777777" w:rsidR="001A2006" w:rsidRDefault="001A2006" w:rsidP="001A2006">
      <w:pPr>
        <w:ind w:left="720"/>
        <w:jc w:val="both"/>
      </w:pPr>
      <w:r w:rsidRPr="0034535B">
        <w:t xml:space="preserve">This is used to </w:t>
      </w:r>
      <w:r>
        <w:t>un</w:t>
      </w:r>
      <w:r w:rsidRPr="0034535B">
        <w:t xml:space="preserve">subscribe </w:t>
      </w:r>
      <w:r>
        <w:t>from</w:t>
      </w:r>
      <w:r w:rsidRPr="0034535B">
        <w:t xml:space="preserve"> an MQTT topic</w:t>
      </w:r>
      <w:r>
        <w:t>.</w:t>
      </w:r>
    </w:p>
    <w:p w14:paraId="01BA002C" w14:textId="77777777" w:rsidR="001A2006" w:rsidRPr="00870ED6" w:rsidRDefault="001A2006" w:rsidP="001A2006">
      <w:pPr>
        <w:pStyle w:val="Heading3"/>
      </w:pPr>
      <w:r>
        <w:t>Command Syntax</w:t>
      </w:r>
    </w:p>
    <w:p w14:paraId="57A54F81" w14:textId="7537BC83" w:rsidR="001A2006" w:rsidRDefault="001A2006" w:rsidP="001A2006">
      <w:pPr>
        <w:spacing w:after="0"/>
        <w:ind w:left="720"/>
      </w:pPr>
      <w:r>
        <w:t>AT+MQTTU</w:t>
      </w:r>
      <w:r w:rsidR="00E467D7">
        <w:t>N</w:t>
      </w:r>
      <w:r>
        <w:t>SUB=&lt;TOPIC_NAME&gt;</w:t>
      </w:r>
    </w:p>
    <w:p w14:paraId="7BE7F88E"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1A2006" w:rsidRPr="00870ED6" w14:paraId="3BA4983A" w14:textId="77777777" w:rsidTr="00D33650">
        <w:tc>
          <w:tcPr>
            <w:tcW w:w="2530" w:type="dxa"/>
            <w:tcBorders>
              <w:bottom w:val="single" w:sz="12" w:space="0" w:color="auto"/>
            </w:tcBorders>
          </w:tcPr>
          <w:p w14:paraId="0D3757A0" w14:textId="77777777" w:rsidR="001A2006" w:rsidRPr="00870ED6" w:rsidRDefault="001A2006" w:rsidP="00D33650">
            <w:pPr>
              <w:rPr>
                <w:rFonts w:cstheme="minorHAnsi"/>
              </w:rPr>
            </w:pPr>
            <w:r w:rsidRPr="00870ED6">
              <w:rPr>
                <w:rFonts w:cstheme="minorHAnsi"/>
              </w:rPr>
              <w:t>Parameter Name</w:t>
            </w:r>
          </w:p>
        </w:tc>
        <w:tc>
          <w:tcPr>
            <w:tcW w:w="1204" w:type="dxa"/>
            <w:tcBorders>
              <w:bottom w:val="single" w:sz="12" w:space="0" w:color="auto"/>
            </w:tcBorders>
          </w:tcPr>
          <w:p w14:paraId="1F29484E" w14:textId="77777777" w:rsidR="001A2006" w:rsidRPr="00870ED6" w:rsidRDefault="001A2006" w:rsidP="00D33650">
            <w:pPr>
              <w:rPr>
                <w:rFonts w:cstheme="minorHAnsi"/>
              </w:rPr>
            </w:pPr>
            <w:r>
              <w:rPr>
                <w:rFonts w:cstheme="minorHAnsi"/>
              </w:rPr>
              <w:t>Type</w:t>
            </w:r>
          </w:p>
        </w:tc>
        <w:tc>
          <w:tcPr>
            <w:tcW w:w="5050" w:type="dxa"/>
            <w:tcBorders>
              <w:bottom w:val="single" w:sz="12" w:space="0" w:color="auto"/>
            </w:tcBorders>
          </w:tcPr>
          <w:p w14:paraId="0DC78E23" w14:textId="77777777" w:rsidR="001A2006" w:rsidRPr="00870ED6" w:rsidRDefault="001A2006" w:rsidP="00D33650">
            <w:pPr>
              <w:rPr>
                <w:rFonts w:cstheme="minorHAnsi"/>
              </w:rPr>
            </w:pPr>
            <w:r>
              <w:rPr>
                <w:rFonts w:cstheme="minorHAnsi"/>
              </w:rPr>
              <w:t>Description</w:t>
            </w:r>
          </w:p>
        </w:tc>
      </w:tr>
      <w:tr w:rsidR="001A2006" w:rsidRPr="00870ED6" w14:paraId="45873EAB" w14:textId="77777777" w:rsidTr="00D33650">
        <w:tc>
          <w:tcPr>
            <w:tcW w:w="2530" w:type="dxa"/>
            <w:tcBorders>
              <w:bottom w:val="single" w:sz="12" w:space="0" w:color="auto"/>
            </w:tcBorders>
          </w:tcPr>
          <w:p w14:paraId="3470B5CC"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TOPIC_NAME</w:t>
            </w:r>
            <w:r w:rsidRPr="00870ED6">
              <w:rPr>
                <w:rFonts w:cstheme="minorHAnsi"/>
                <w:sz w:val="18"/>
                <w:szCs w:val="18"/>
              </w:rPr>
              <w:t>&gt;</w:t>
            </w:r>
          </w:p>
        </w:tc>
        <w:tc>
          <w:tcPr>
            <w:tcW w:w="1204" w:type="dxa"/>
            <w:tcBorders>
              <w:bottom w:val="single" w:sz="12" w:space="0" w:color="auto"/>
            </w:tcBorders>
          </w:tcPr>
          <w:p w14:paraId="62FB2CF2" w14:textId="77777777" w:rsidR="001A2006" w:rsidRPr="00870ED6" w:rsidRDefault="001A2006" w:rsidP="00D33650">
            <w:pPr>
              <w:rPr>
                <w:rFonts w:cstheme="minorHAnsi"/>
                <w:sz w:val="18"/>
                <w:szCs w:val="18"/>
              </w:rPr>
            </w:pPr>
            <w:r>
              <w:rPr>
                <w:rFonts w:cstheme="minorHAnsi"/>
                <w:sz w:val="18"/>
                <w:szCs w:val="18"/>
              </w:rPr>
              <w:t>String</w:t>
            </w:r>
          </w:p>
        </w:tc>
        <w:tc>
          <w:tcPr>
            <w:tcW w:w="5050" w:type="dxa"/>
            <w:tcBorders>
              <w:bottom w:val="single" w:sz="12" w:space="0" w:color="auto"/>
            </w:tcBorders>
          </w:tcPr>
          <w:p w14:paraId="58F837F3" w14:textId="77777777" w:rsidR="001A2006" w:rsidRPr="00870ED6" w:rsidRDefault="001A2006" w:rsidP="00D33650">
            <w:pPr>
              <w:rPr>
                <w:rFonts w:cstheme="minorHAnsi"/>
                <w:sz w:val="18"/>
                <w:szCs w:val="18"/>
              </w:rPr>
            </w:pPr>
            <w:r>
              <w:rPr>
                <w:rFonts w:cstheme="minorHAnsi"/>
                <w:sz w:val="18"/>
                <w:szCs w:val="18"/>
              </w:rPr>
              <w:t>Name of topic to unsubscribe from</w:t>
            </w:r>
          </w:p>
        </w:tc>
      </w:tr>
    </w:tbl>
    <w:p w14:paraId="707BF458"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6921BBD8" w14:textId="77777777" w:rsidTr="00D33650">
        <w:tc>
          <w:tcPr>
            <w:tcW w:w="6352" w:type="dxa"/>
            <w:tcBorders>
              <w:top w:val="single" w:sz="12" w:space="0" w:color="auto"/>
              <w:left w:val="nil"/>
              <w:bottom w:val="single" w:sz="12" w:space="0" w:color="auto"/>
              <w:right w:val="nil"/>
            </w:tcBorders>
          </w:tcPr>
          <w:p w14:paraId="5E59C615"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3511060C" w14:textId="77777777" w:rsidR="001A2006" w:rsidRPr="008B020C" w:rsidRDefault="001A2006" w:rsidP="00D33650">
            <w:pPr>
              <w:rPr>
                <w:rFonts w:cstheme="minorHAnsi"/>
              </w:rPr>
            </w:pPr>
            <w:r w:rsidRPr="008B020C">
              <w:rPr>
                <w:rFonts w:cstheme="minorHAnsi"/>
              </w:rPr>
              <w:t>Description</w:t>
            </w:r>
          </w:p>
        </w:tc>
      </w:tr>
      <w:tr w:rsidR="001A2006" w:rsidRPr="00A97982" w14:paraId="6BC566B2"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4E30443B"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2CB66174" w14:textId="77777777" w:rsidR="001A2006" w:rsidRDefault="001A2006" w:rsidP="00D33650">
            <w:pPr>
              <w:rPr>
                <w:rFonts w:cstheme="minorHAnsi"/>
                <w:sz w:val="20"/>
              </w:rPr>
            </w:pPr>
            <w:r>
              <w:rPr>
                <w:rFonts w:cstheme="minorHAnsi"/>
                <w:sz w:val="20"/>
              </w:rPr>
              <w:t>Successful response</w:t>
            </w:r>
          </w:p>
        </w:tc>
      </w:tr>
      <w:tr w:rsidR="001A2006" w:rsidRPr="00A97982" w14:paraId="0DB6FEC6" w14:textId="77777777" w:rsidTr="00D33650">
        <w:tc>
          <w:tcPr>
            <w:tcW w:w="6352" w:type="dxa"/>
            <w:tcBorders>
              <w:top w:val="single" w:sz="4" w:space="0" w:color="BFBFBF" w:themeColor="background1" w:themeShade="BF"/>
              <w:left w:val="nil"/>
              <w:right w:val="nil"/>
            </w:tcBorders>
          </w:tcPr>
          <w:p w14:paraId="0F01A66A"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4D59EBC7" w14:textId="77777777" w:rsidR="001A2006" w:rsidRPr="00A97982" w:rsidRDefault="001A2006" w:rsidP="00D33650">
            <w:pPr>
              <w:rPr>
                <w:rFonts w:cstheme="minorHAnsi"/>
                <w:sz w:val="20"/>
              </w:rPr>
            </w:pPr>
            <w:r>
              <w:rPr>
                <w:rFonts w:cstheme="minorHAnsi"/>
                <w:sz w:val="20"/>
              </w:rPr>
              <w:t>Error response</w:t>
            </w:r>
          </w:p>
        </w:tc>
      </w:tr>
    </w:tbl>
    <w:p w14:paraId="40589E5D" w14:textId="77777777" w:rsidR="001A2006" w:rsidRPr="00870ED6" w:rsidRDefault="001A2006" w:rsidP="001A2006">
      <w:pPr>
        <w:pStyle w:val="Heading3"/>
      </w:pPr>
      <w:r>
        <w:t>AEC Syntax</w:t>
      </w:r>
    </w:p>
    <w:p w14:paraId="22C0249D" w14:textId="77777777" w:rsidR="001A2006" w:rsidRDefault="001A2006" w:rsidP="001A2006">
      <w:pPr>
        <w:spacing w:after="0"/>
        <w:ind w:left="720"/>
      </w:pPr>
      <w:r>
        <w:t>+MQTTUNSUB:&lt;RESULT&gt;</w:t>
      </w:r>
    </w:p>
    <w:p w14:paraId="404951CF" w14:textId="77777777" w:rsidR="001A2006" w:rsidRPr="00F70689" w:rsidRDefault="001A2006" w:rsidP="001A2006">
      <w:pPr>
        <w:spacing w:after="0"/>
        <w:ind w:left="72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1A2006" w:rsidRPr="00870ED6" w14:paraId="184920E3" w14:textId="77777777" w:rsidTr="00D33650">
        <w:tc>
          <w:tcPr>
            <w:tcW w:w="2540" w:type="dxa"/>
            <w:tcBorders>
              <w:bottom w:val="single" w:sz="12" w:space="0" w:color="auto"/>
            </w:tcBorders>
          </w:tcPr>
          <w:p w14:paraId="57D44392" w14:textId="77777777" w:rsidR="001A2006" w:rsidRPr="00870ED6" w:rsidRDefault="001A2006" w:rsidP="00D33650">
            <w:pPr>
              <w:rPr>
                <w:rFonts w:cstheme="minorHAnsi"/>
              </w:rPr>
            </w:pPr>
            <w:r w:rsidRPr="00870ED6">
              <w:rPr>
                <w:rFonts w:cstheme="minorHAnsi"/>
              </w:rPr>
              <w:t>Parameter Name</w:t>
            </w:r>
          </w:p>
        </w:tc>
        <w:tc>
          <w:tcPr>
            <w:tcW w:w="1207" w:type="dxa"/>
            <w:tcBorders>
              <w:bottom w:val="single" w:sz="12" w:space="0" w:color="auto"/>
            </w:tcBorders>
          </w:tcPr>
          <w:p w14:paraId="05311BEC" w14:textId="77777777" w:rsidR="001A2006" w:rsidRPr="00870ED6" w:rsidRDefault="001A2006" w:rsidP="00D33650">
            <w:pPr>
              <w:rPr>
                <w:rFonts w:cstheme="minorHAnsi"/>
              </w:rPr>
            </w:pPr>
            <w:r>
              <w:rPr>
                <w:rFonts w:cstheme="minorHAnsi"/>
              </w:rPr>
              <w:t>Type</w:t>
            </w:r>
          </w:p>
        </w:tc>
        <w:tc>
          <w:tcPr>
            <w:tcW w:w="5037" w:type="dxa"/>
            <w:tcBorders>
              <w:bottom w:val="single" w:sz="12" w:space="0" w:color="auto"/>
            </w:tcBorders>
          </w:tcPr>
          <w:p w14:paraId="4808E515" w14:textId="77777777" w:rsidR="001A2006" w:rsidRPr="00870ED6" w:rsidRDefault="001A2006" w:rsidP="00D33650">
            <w:pPr>
              <w:rPr>
                <w:rFonts w:cstheme="minorHAnsi"/>
              </w:rPr>
            </w:pPr>
            <w:r>
              <w:rPr>
                <w:rFonts w:cstheme="minorHAnsi"/>
              </w:rPr>
              <w:t>Description</w:t>
            </w:r>
          </w:p>
        </w:tc>
      </w:tr>
      <w:tr w:rsidR="001A2006" w:rsidRPr="00870ED6" w14:paraId="4FD623D6" w14:textId="77777777" w:rsidTr="00D33650">
        <w:tc>
          <w:tcPr>
            <w:tcW w:w="2540" w:type="dxa"/>
            <w:tcBorders>
              <w:bottom w:val="single" w:sz="12" w:space="0" w:color="auto"/>
            </w:tcBorders>
          </w:tcPr>
          <w:p w14:paraId="487F582A"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RESULT</w:t>
            </w:r>
            <w:r w:rsidRPr="00870ED6">
              <w:rPr>
                <w:rFonts w:cstheme="minorHAnsi"/>
                <w:sz w:val="18"/>
                <w:szCs w:val="18"/>
              </w:rPr>
              <w:t>&gt;</w:t>
            </w:r>
          </w:p>
        </w:tc>
        <w:tc>
          <w:tcPr>
            <w:tcW w:w="1207" w:type="dxa"/>
            <w:tcBorders>
              <w:bottom w:val="single" w:sz="12" w:space="0" w:color="auto"/>
            </w:tcBorders>
          </w:tcPr>
          <w:p w14:paraId="586629D5" w14:textId="77777777" w:rsidR="001A2006" w:rsidRPr="00870ED6" w:rsidRDefault="001A2006" w:rsidP="00D33650">
            <w:pPr>
              <w:rPr>
                <w:rFonts w:cstheme="minorHAnsi"/>
                <w:sz w:val="18"/>
                <w:szCs w:val="18"/>
              </w:rPr>
            </w:pPr>
            <w:r>
              <w:rPr>
                <w:rFonts w:cstheme="minorHAnsi"/>
                <w:sz w:val="18"/>
                <w:szCs w:val="18"/>
              </w:rPr>
              <w:t>Integer</w:t>
            </w:r>
          </w:p>
        </w:tc>
        <w:tc>
          <w:tcPr>
            <w:tcW w:w="5037" w:type="dxa"/>
            <w:tcBorders>
              <w:bottom w:val="single" w:sz="12" w:space="0" w:color="auto"/>
            </w:tcBorders>
          </w:tcPr>
          <w:p w14:paraId="625FC3C4" w14:textId="77777777" w:rsidR="001A2006" w:rsidRDefault="001A2006" w:rsidP="00D33650">
            <w:pPr>
              <w:rPr>
                <w:rFonts w:cstheme="minorHAnsi"/>
                <w:sz w:val="18"/>
                <w:szCs w:val="18"/>
              </w:rPr>
            </w:pPr>
            <w:r>
              <w:rPr>
                <w:rFonts w:cstheme="minorHAnsi"/>
                <w:sz w:val="18"/>
                <w:szCs w:val="18"/>
              </w:rPr>
              <w:t>Result of unsubscribe request:</w:t>
            </w:r>
          </w:p>
          <w:p w14:paraId="0EE62BEB" w14:textId="77777777" w:rsidR="001A2006" w:rsidRDefault="001A2006" w:rsidP="001A2006">
            <w:pPr>
              <w:pStyle w:val="ListParagraph"/>
              <w:numPr>
                <w:ilvl w:val="0"/>
                <w:numId w:val="2"/>
              </w:numPr>
              <w:rPr>
                <w:rFonts w:cstheme="minorHAnsi"/>
                <w:sz w:val="18"/>
                <w:szCs w:val="18"/>
              </w:rPr>
            </w:pPr>
            <w:r>
              <w:rPr>
                <w:rFonts w:cstheme="minorHAnsi"/>
                <w:sz w:val="18"/>
                <w:szCs w:val="18"/>
              </w:rPr>
              <w:t>Request failed</w:t>
            </w:r>
          </w:p>
          <w:p w14:paraId="2F2F978F" w14:textId="77777777" w:rsidR="001A2006" w:rsidRPr="00E0122C" w:rsidRDefault="001A2006" w:rsidP="001A2006">
            <w:pPr>
              <w:pStyle w:val="ListParagraph"/>
              <w:numPr>
                <w:ilvl w:val="0"/>
                <w:numId w:val="2"/>
              </w:numPr>
              <w:rPr>
                <w:rFonts w:cstheme="minorHAnsi"/>
                <w:sz w:val="18"/>
                <w:szCs w:val="18"/>
              </w:rPr>
            </w:pPr>
            <w:r>
              <w:rPr>
                <w:rFonts w:cstheme="minorHAnsi"/>
                <w:sz w:val="18"/>
                <w:szCs w:val="18"/>
              </w:rPr>
              <w:t>Request succeeded</w:t>
            </w:r>
          </w:p>
        </w:tc>
      </w:tr>
    </w:tbl>
    <w:p w14:paraId="6529AF3E"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0131C2C8" w14:textId="77777777" w:rsidTr="00D33650">
        <w:tc>
          <w:tcPr>
            <w:tcW w:w="4590" w:type="dxa"/>
          </w:tcPr>
          <w:p w14:paraId="0B34C9F3" w14:textId="77777777" w:rsidR="001A2006" w:rsidRDefault="001A2006" w:rsidP="00D33650">
            <w:pPr>
              <w:rPr>
                <w:rFonts w:ascii="Consolas" w:hAnsi="Consolas"/>
                <w:sz w:val="14"/>
              </w:rPr>
            </w:pPr>
            <w:r>
              <w:rPr>
                <w:rFonts w:ascii="Consolas" w:hAnsi="Consolas"/>
                <w:sz w:val="14"/>
              </w:rPr>
              <w:t>AT+MQTTUNSUB=</w:t>
            </w:r>
            <w:r w:rsidRPr="00953217">
              <w:rPr>
                <w:rFonts w:ascii="Consolas" w:hAnsi="Consolas"/>
                <w:sz w:val="14"/>
              </w:rPr>
              <w:t>"</w:t>
            </w:r>
            <w:r>
              <w:rPr>
                <w:rFonts w:ascii="Consolas" w:hAnsi="Consolas"/>
                <w:sz w:val="14"/>
              </w:rPr>
              <w:t>Topic/name</w:t>
            </w:r>
            <w:r w:rsidRPr="00953217">
              <w:rPr>
                <w:rFonts w:ascii="Consolas" w:hAnsi="Consolas"/>
                <w:sz w:val="14"/>
              </w:rPr>
              <w:t>"</w:t>
            </w:r>
          </w:p>
        </w:tc>
        <w:tc>
          <w:tcPr>
            <w:tcW w:w="4050" w:type="dxa"/>
          </w:tcPr>
          <w:p w14:paraId="03341C63" w14:textId="77777777" w:rsidR="001A2006" w:rsidRDefault="001A2006" w:rsidP="00D33650">
            <w:pPr>
              <w:rPr>
                <w:sz w:val="14"/>
              </w:rPr>
            </w:pPr>
            <w:r>
              <w:rPr>
                <w:sz w:val="14"/>
              </w:rPr>
              <w:t>Unsubscribe from topic</w:t>
            </w:r>
          </w:p>
        </w:tc>
      </w:tr>
      <w:tr w:rsidR="001A2006" w14:paraId="588B11CD" w14:textId="77777777" w:rsidTr="00D33650">
        <w:tc>
          <w:tcPr>
            <w:tcW w:w="4590" w:type="dxa"/>
          </w:tcPr>
          <w:p w14:paraId="6D0A2AB4" w14:textId="77777777" w:rsidR="001A2006" w:rsidRDefault="001A2006" w:rsidP="00D33650">
            <w:pPr>
              <w:rPr>
                <w:rFonts w:ascii="Consolas" w:hAnsi="Consolas"/>
                <w:sz w:val="14"/>
              </w:rPr>
            </w:pPr>
            <w:r>
              <w:rPr>
                <w:rFonts w:ascii="Consolas" w:hAnsi="Consolas"/>
                <w:sz w:val="14"/>
              </w:rPr>
              <w:t>OK</w:t>
            </w:r>
          </w:p>
        </w:tc>
        <w:tc>
          <w:tcPr>
            <w:tcW w:w="4050" w:type="dxa"/>
          </w:tcPr>
          <w:p w14:paraId="3A152722" w14:textId="77777777" w:rsidR="001A2006" w:rsidRDefault="001A2006" w:rsidP="00D33650">
            <w:pPr>
              <w:rPr>
                <w:sz w:val="14"/>
              </w:rPr>
            </w:pPr>
            <w:r>
              <w:rPr>
                <w:sz w:val="14"/>
              </w:rPr>
              <w:t>Command completed</w:t>
            </w:r>
          </w:p>
        </w:tc>
      </w:tr>
      <w:tr w:rsidR="001A2006" w14:paraId="25C676BD" w14:textId="77777777" w:rsidTr="00D33650">
        <w:tc>
          <w:tcPr>
            <w:tcW w:w="4590" w:type="dxa"/>
          </w:tcPr>
          <w:p w14:paraId="6A36C621" w14:textId="77777777" w:rsidR="001A2006" w:rsidRDefault="001A2006" w:rsidP="00D33650">
            <w:pPr>
              <w:rPr>
                <w:rFonts w:ascii="Consolas" w:hAnsi="Consolas"/>
                <w:sz w:val="14"/>
              </w:rPr>
            </w:pPr>
            <w:r>
              <w:rPr>
                <w:rFonts w:ascii="Consolas" w:hAnsi="Consolas"/>
                <w:sz w:val="14"/>
              </w:rPr>
              <w:t>+MQTTUNSUB:1</w:t>
            </w:r>
          </w:p>
        </w:tc>
        <w:tc>
          <w:tcPr>
            <w:tcW w:w="4050" w:type="dxa"/>
          </w:tcPr>
          <w:p w14:paraId="525BC5F7" w14:textId="77777777" w:rsidR="001A2006" w:rsidRDefault="001A2006" w:rsidP="00D33650">
            <w:pPr>
              <w:rPr>
                <w:sz w:val="14"/>
              </w:rPr>
            </w:pPr>
            <w:r>
              <w:rPr>
                <w:sz w:val="14"/>
              </w:rPr>
              <w:t>Unsubscribe was successful</w:t>
            </w:r>
          </w:p>
        </w:tc>
      </w:tr>
    </w:tbl>
    <w:p w14:paraId="49C5FA9D" w14:textId="77777777" w:rsidR="001A2006" w:rsidRDefault="001A2006" w:rsidP="001A2006">
      <w:pPr>
        <w:pStyle w:val="Heading2"/>
      </w:pPr>
    </w:p>
    <w:p w14:paraId="4B2C3D97" w14:textId="77777777" w:rsidR="001A2006" w:rsidRDefault="001A2006" w:rsidP="001A2006">
      <w:pPr>
        <w:rPr>
          <w:rFonts w:asciiTheme="majorHAnsi" w:eastAsiaTheme="majorEastAsia" w:hAnsiTheme="majorHAnsi" w:cstheme="majorBidi"/>
          <w:color w:val="2F5496" w:themeColor="accent1" w:themeShade="BF"/>
          <w:sz w:val="26"/>
          <w:szCs w:val="26"/>
        </w:rPr>
      </w:pPr>
      <w:r>
        <w:br w:type="page"/>
      </w:r>
    </w:p>
    <w:p w14:paraId="7B439A8D" w14:textId="77777777" w:rsidR="001A2006" w:rsidRDefault="001A2006" w:rsidP="001A2006">
      <w:pPr>
        <w:pStyle w:val="Heading2"/>
      </w:pPr>
      <w:r>
        <w:lastRenderedPageBreak/>
        <w:t>MQTT Publish +MQTTPUB</w:t>
      </w:r>
    </w:p>
    <w:p w14:paraId="6B8D051C" w14:textId="77777777" w:rsidR="001A2006" w:rsidRDefault="001A2006" w:rsidP="001A2006">
      <w:pPr>
        <w:pStyle w:val="Heading3"/>
      </w:pPr>
      <w:r>
        <w:t>Description</w:t>
      </w:r>
    </w:p>
    <w:p w14:paraId="1C0A06F9" w14:textId="77777777" w:rsidR="001A2006" w:rsidRDefault="001A2006" w:rsidP="001A2006">
      <w:pPr>
        <w:ind w:left="720"/>
        <w:jc w:val="both"/>
      </w:pPr>
      <w:r w:rsidRPr="00AE3336">
        <w:t>This is used to publish a message</w:t>
      </w:r>
      <w:r>
        <w:t>.</w:t>
      </w:r>
    </w:p>
    <w:p w14:paraId="47BA456A" w14:textId="77777777" w:rsidR="001A2006" w:rsidRPr="00870ED6" w:rsidRDefault="001A2006" w:rsidP="001A2006">
      <w:pPr>
        <w:pStyle w:val="Heading3"/>
      </w:pPr>
      <w:r>
        <w:t>Command Syntax</w:t>
      </w:r>
    </w:p>
    <w:p w14:paraId="5005CDDF" w14:textId="77777777" w:rsidR="001A2006" w:rsidRDefault="001A2006" w:rsidP="001A2006">
      <w:pPr>
        <w:spacing w:after="0"/>
        <w:ind w:left="720"/>
      </w:pPr>
      <w:r>
        <w:t>AT+MQTTPUB=&lt;DUP&gt;,&lt;QOS&gt;,&lt;RETAIN&gt;,&lt;TOPIC_NAME&gt;,&lt;TOPIC_PAYLOAD&gt;</w:t>
      </w:r>
    </w:p>
    <w:p w14:paraId="09B7C01A" w14:textId="77777777" w:rsidR="001A2006" w:rsidRPr="00173CB3" w:rsidRDefault="001A2006" w:rsidP="001A2006">
      <w:pPr>
        <w:spacing w:after="0"/>
        <w:rPr>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1A2006" w:rsidRPr="00870ED6" w14:paraId="5BD240E5" w14:textId="77777777" w:rsidTr="00D33650">
        <w:tc>
          <w:tcPr>
            <w:tcW w:w="2530" w:type="dxa"/>
            <w:tcBorders>
              <w:bottom w:val="single" w:sz="12" w:space="0" w:color="auto"/>
            </w:tcBorders>
          </w:tcPr>
          <w:p w14:paraId="695161FC" w14:textId="77777777" w:rsidR="001A2006" w:rsidRPr="00870ED6" w:rsidRDefault="001A2006" w:rsidP="00D33650">
            <w:pPr>
              <w:rPr>
                <w:rFonts w:cstheme="minorHAnsi"/>
              </w:rPr>
            </w:pPr>
            <w:r w:rsidRPr="00870ED6">
              <w:rPr>
                <w:rFonts w:cstheme="minorHAnsi"/>
              </w:rPr>
              <w:t>Parameter Name</w:t>
            </w:r>
          </w:p>
        </w:tc>
        <w:tc>
          <w:tcPr>
            <w:tcW w:w="1204" w:type="dxa"/>
            <w:tcBorders>
              <w:bottom w:val="single" w:sz="12" w:space="0" w:color="auto"/>
            </w:tcBorders>
          </w:tcPr>
          <w:p w14:paraId="7228F7C1" w14:textId="77777777" w:rsidR="001A2006" w:rsidRPr="00870ED6" w:rsidRDefault="001A2006" w:rsidP="00D33650">
            <w:pPr>
              <w:rPr>
                <w:rFonts w:cstheme="minorHAnsi"/>
              </w:rPr>
            </w:pPr>
            <w:r>
              <w:rPr>
                <w:rFonts w:cstheme="minorHAnsi"/>
              </w:rPr>
              <w:t>Type</w:t>
            </w:r>
          </w:p>
        </w:tc>
        <w:tc>
          <w:tcPr>
            <w:tcW w:w="5050" w:type="dxa"/>
            <w:tcBorders>
              <w:bottom w:val="single" w:sz="12" w:space="0" w:color="auto"/>
            </w:tcBorders>
          </w:tcPr>
          <w:p w14:paraId="28B5A6F1" w14:textId="77777777" w:rsidR="001A2006" w:rsidRPr="00870ED6" w:rsidRDefault="001A2006" w:rsidP="00D33650">
            <w:pPr>
              <w:rPr>
                <w:rFonts w:cstheme="minorHAnsi"/>
              </w:rPr>
            </w:pPr>
            <w:r>
              <w:rPr>
                <w:rFonts w:cstheme="minorHAnsi"/>
              </w:rPr>
              <w:t>Description</w:t>
            </w:r>
          </w:p>
        </w:tc>
      </w:tr>
      <w:tr w:rsidR="001A2006" w:rsidRPr="00870ED6" w14:paraId="5FD41CBF" w14:textId="77777777" w:rsidTr="00D33650">
        <w:tc>
          <w:tcPr>
            <w:tcW w:w="2530" w:type="dxa"/>
            <w:tcBorders>
              <w:bottom w:val="single" w:sz="4" w:space="0" w:color="BFBFBF" w:themeColor="background1" w:themeShade="BF"/>
            </w:tcBorders>
          </w:tcPr>
          <w:p w14:paraId="2C1066C3" w14:textId="77777777" w:rsidR="001A2006" w:rsidRPr="00870ED6" w:rsidRDefault="001A2006" w:rsidP="00D33650">
            <w:pPr>
              <w:rPr>
                <w:rFonts w:cstheme="minorHAnsi"/>
                <w:sz w:val="18"/>
                <w:szCs w:val="18"/>
              </w:rPr>
            </w:pPr>
            <w:r w:rsidRPr="00870ED6">
              <w:rPr>
                <w:rFonts w:cstheme="minorHAnsi"/>
                <w:sz w:val="18"/>
                <w:szCs w:val="18"/>
              </w:rPr>
              <w:t>&lt;</w:t>
            </w:r>
            <w:r>
              <w:rPr>
                <w:rFonts w:cstheme="minorHAnsi"/>
                <w:sz w:val="18"/>
                <w:szCs w:val="18"/>
              </w:rPr>
              <w:t>DUP</w:t>
            </w:r>
            <w:r w:rsidRPr="00870ED6">
              <w:rPr>
                <w:rFonts w:cstheme="minorHAnsi"/>
                <w:sz w:val="18"/>
                <w:szCs w:val="18"/>
              </w:rPr>
              <w:t>&gt;</w:t>
            </w:r>
          </w:p>
        </w:tc>
        <w:tc>
          <w:tcPr>
            <w:tcW w:w="1204" w:type="dxa"/>
            <w:tcBorders>
              <w:bottom w:val="single" w:sz="4" w:space="0" w:color="BFBFBF" w:themeColor="background1" w:themeShade="BF"/>
            </w:tcBorders>
          </w:tcPr>
          <w:p w14:paraId="0C430AF4" w14:textId="77777777" w:rsidR="001A2006" w:rsidRPr="00870ED6" w:rsidRDefault="001A2006" w:rsidP="00D33650">
            <w:pPr>
              <w:rPr>
                <w:rFonts w:cstheme="minorHAnsi"/>
                <w:sz w:val="18"/>
                <w:szCs w:val="18"/>
              </w:rPr>
            </w:pPr>
            <w:r>
              <w:rPr>
                <w:rFonts w:cstheme="minorHAnsi"/>
                <w:sz w:val="18"/>
                <w:szCs w:val="18"/>
              </w:rPr>
              <w:t>Integer</w:t>
            </w:r>
          </w:p>
        </w:tc>
        <w:tc>
          <w:tcPr>
            <w:tcW w:w="5050" w:type="dxa"/>
            <w:tcBorders>
              <w:bottom w:val="single" w:sz="4" w:space="0" w:color="BFBFBF" w:themeColor="background1" w:themeShade="BF"/>
            </w:tcBorders>
          </w:tcPr>
          <w:p w14:paraId="3EEEB9EF" w14:textId="77777777" w:rsidR="00A60B5A" w:rsidRDefault="00A60B5A" w:rsidP="00D33650">
            <w:pPr>
              <w:rPr>
                <w:rFonts w:cstheme="minorHAnsi"/>
                <w:b/>
                <w:bCs/>
                <w:sz w:val="18"/>
                <w:szCs w:val="18"/>
              </w:rPr>
            </w:pPr>
            <w:r>
              <w:rPr>
                <w:rFonts w:cstheme="minorHAnsi"/>
                <w:b/>
                <w:bCs/>
                <w:sz w:val="18"/>
                <w:szCs w:val="18"/>
              </w:rPr>
              <w:t>Placeholder for future release. Always set to 0 in this release.</w:t>
            </w:r>
          </w:p>
          <w:p w14:paraId="0307EA64" w14:textId="370E6969" w:rsidR="001A2006" w:rsidRDefault="001A2006" w:rsidP="00D33650">
            <w:pPr>
              <w:rPr>
                <w:rFonts w:cstheme="minorHAnsi"/>
                <w:sz w:val="18"/>
                <w:szCs w:val="18"/>
              </w:rPr>
            </w:pPr>
            <w:r>
              <w:rPr>
                <w:rFonts w:cstheme="minorHAnsi"/>
                <w:sz w:val="18"/>
                <w:szCs w:val="18"/>
              </w:rPr>
              <w:t>Duplicate flag:</w:t>
            </w:r>
          </w:p>
          <w:p w14:paraId="61B7B732" w14:textId="77777777" w:rsidR="001A2006" w:rsidRDefault="001A2006" w:rsidP="001A2006">
            <w:pPr>
              <w:pStyle w:val="ListParagraph"/>
              <w:numPr>
                <w:ilvl w:val="0"/>
                <w:numId w:val="3"/>
              </w:numPr>
              <w:rPr>
                <w:rFonts w:cstheme="minorHAnsi"/>
                <w:sz w:val="18"/>
                <w:szCs w:val="18"/>
              </w:rPr>
            </w:pPr>
            <w:r>
              <w:rPr>
                <w:rFonts w:cstheme="minorHAnsi"/>
                <w:sz w:val="18"/>
                <w:szCs w:val="18"/>
              </w:rPr>
              <w:t>First attempt to send message</w:t>
            </w:r>
          </w:p>
          <w:p w14:paraId="5FFBF432" w14:textId="77777777" w:rsidR="001A2006" w:rsidRPr="00E0122C" w:rsidRDefault="001A2006" w:rsidP="001A2006">
            <w:pPr>
              <w:pStyle w:val="ListParagraph"/>
              <w:numPr>
                <w:ilvl w:val="0"/>
                <w:numId w:val="3"/>
              </w:numPr>
              <w:rPr>
                <w:rFonts w:cstheme="minorHAnsi"/>
                <w:sz w:val="18"/>
                <w:szCs w:val="18"/>
              </w:rPr>
            </w:pPr>
            <w:r>
              <w:rPr>
                <w:rFonts w:cstheme="minorHAnsi"/>
                <w:sz w:val="18"/>
                <w:szCs w:val="18"/>
              </w:rPr>
              <w:t>Subsequent attempt to send message</w:t>
            </w:r>
          </w:p>
        </w:tc>
      </w:tr>
      <w:tr w:rsidR="001A2006" w:rsidRPr="00870ED6" w14:paraId="6C5A57E2" w14:textId="77777777" w:rsidTr="00D33650">
        <w:tc>
          <w:tcPr>
            <w:tcW w:w="2530" w:type="dxa"/>
            <w:tcBorders>
              <w:top w:val="single" w:sz="4" w:space="0" w:color="BFBFBF" w:themeColor="background1" w:themeShade="BF"/>
              <w:bottom w:val="single" w:sz="4" w:space="0" w:color="BFBFBF" w:themeColor="background1" w:themeShade="BF"/>
            </w:tcBorders>
          </w:tcPr>
          <w:p w14:paraId="675FAB85" w14:textId="77777777" w:rsidR="001A2006" w:rsidRPr="00870ED6" w:rsidRDefault="001A2006" w:rsidP="00D33650">
            <w:pPr>
              <w:rPr>
                <w:rFonts w:cstheme="minorHAnsi"/>
                <w:sz w:val="18"/>
                <w:szCs w:val="18"/>
              </w:rPr>
            </w:pPr>
            <w:r>
              <w:rPr>
                <w:rFonts w:cstheme="minorHAnsi"/>
                <w:sz w:val="18"/>
                <w:szCs w:val="18"/>
              </w:rPr>
              <w:t>&lt;QOS&gt;</w:t>
            </w:r>
          </w:p>
        </w:tc>
        <w:tc>
          <w:tcPr>
            <w:tcW w:w="1204" w:type="dxa"/>
            <w:tcBorders>
              <w:top w:val="single" w:sz="4" w:space="0" w:color="BFBFBF" w:themeColor="background1" w:themeShade="BF"/>
              <w:bottom w:val="single" w:sz="4" w:space="0" w:color="BFBFBF" w:themeColor="background1" w:themeShade="BF"/>
            </w:tcBorders>
          </w:tcPr>
          <w:p w14:paraId="5C43E8E1" w14:textId="77777777" w:rsidR="001A2006" w:rsidRDefault="001A2006" w:rsidP="00D33650">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3449D83B" w14:textId="77777777" w:rsidR="001A2006" w:rsidRDefault="001A2006" w:rsidP="00D33650">
            <w:pPr>
              <w:rPr>
                <w:rFonts w:cstheme="minorHAnsi"/>
                <w:sz w:val="18"/>
                <w:szCs w:val="18"/>
              </w:rPr>
            </w:pPr>
            <w:r>
              <w:rPr>
                <w:rFonts w:cstheme="minorHAnsi"/>
                <w:sz w:val="18"/>
                <w:szCs w:val="18"/>
              </w:rPr>
              <w:t>QoS:</w:t>
            </w:r>
          </w:p>
          <w:p w14:paraId="0FF916C5" w14:textId="77777777" w:rsidR="001A2006" w:rsidRDefault="001A2006" w:rsidP="001A2006">
            <w:pPr>
              <w:pStyle w:val="ListParagraph"/>
              <w:numPr>
                <w:ilvl w:val="0"/>
                <w:numId w:val="4"/>
              </w:numPr>
              <w:rPr>
                <w:rFonts w:cstheme="minorHAnsi"/>
                <w:sz w:val="18"/>
                <w:szCs w:val="18"/>
              </w:rPr>
            </w:pPr>
            <w:r>
              <w:rPr>
                <w:rFonts w:cstheme="minorHAnsi"/>
                <w:sz w:val="18"/>
                <w:szCs w:val="18"/>
              </w:rPr>
              <w:t>At most once</w:t>
            </w:r>
          </w:p>
          <w:p w14:paraId="61EB340B" w14:textId="77777777" w:rsidR="001A2006" w:rsidRDefault="001A2006" w:rsidP="001A2006">
            <w:pPr>
              <w:pStyle w:val="ListParagraph"/>
              <w:numPr>
                <w:ilvl w:val="0"/>
                <w:numId w:val="4"/>
              </w:numPr>
              <w:rPr>
                <w:rFonts w:cstheme="minorHAnsi"/>
                <w:sz w:val="18"/>
                <w:szCs w:val="18"/>
              </w:rPr>
            </w:pPr>
            <w:r>
              <w:rPr>
                <w:rFonts w:cstheme="minorHAnsi"/>
                <w:sz w:val="18"/>
                <w:szCs w:val="18"/>
              </w:rPr>
              <w:t>At least once</w:t>
            </w:r>
          </w:p>
          <w:p w14:paraId="173877D8" w14:textId="77777777" w:rsidR="001A2006" w:rsidRPr="00E0122C" w:rsidRDefault="001A2006" w:rsidP="001A2006">
            <w:pPr>
              <w:pStyle w:val="ListParagraph"/>
              <w:numPr>
                <w:ilvl w:val="0"/>
                <w:numId w:val="4"/>
              </w:numPr>
              <w:rPr>
                <w:rFonts w:cstheme="minorHAnsi"/>
                <w:sz w:val="18"/>
                <w:szCs w:val="18"/>
              </w:rPr>
            </w:pPr>
            <w:r>
              <w:rPr>
                <w:rFonts w:cstheme="minorHAnsi"/>
                <w:sz w:val="18"/>
                <w:szCs w:val="18"/>
              </w:rPr>
              <w:t>Exactly once</w:t>
            </w:r>
          </w:p>
        </w:tc>
      </w:tr>
      <w:tr w:rsidR="001A2006" w:rsidRPr="00870ED6" w14:paraId="22B8C26E" w14:textId="77777777" w:rsidTr="00D33650">
        <w:tc>
          <w:tcPr>
            <w:tcW w:w="2530" w:type="dxa"/>
            <w:tcBorders>
              <w:top w:val="single" w:sz="4" w:space="0" w:color="BFBFBF" w:themeColor="background1" w:themeShade="BF"/>
              <w:bottom w:val="single" w:sz="4" w:space="0" w:color="BFBFBF" w:themeColor="background1" w:themeShade="BF"/>
            </w:tcBorders>
          </w:tcPr>
          <w:p w14:paraId="60EA5EB4" w14:textId="77777777" w:rsidR="001A2006" w:rsidRPr="00870ED6" w:rsidRDefault="001A2006" w:rsidP="00D33650">
            <w:pPr>
              <w:rPr>
                <w:rFonts w:cstheme="minorHAnsi"/>
                <w:sz w:val="18"/>
                <w:szCs w:val="18"/>
              </w:rPr>
            </w:pPr>
            <w:r>
              <w:rPr>
                <w:rFonts w:cstheme="minorHAnsi"/>
                <w:sz w:val="18"/>
                <w:szCs w:val="18"/>
              </w:rPr>
              <w:t>&lt;RETAIN&gt;</w:t>
            </w:r>
          </w:p>
        </w:tc>
        <w:tc>
          <w:tcPr>
            <w:tcW w:w="1204" w:type="dxa"/>
            <w:tcBorders>
              <w:top w:val="single" w:sz="4" w:space="0" w:color="BFBFBF" w:themeColor="background1" w:themeShade="BF"/>
              <w:bottom w:val="single" w:sz="4" w:space="0" w:color="BFBFBF" w:themeColor="background1" w:themeShade="BF"/>
            </w:tcBorders>
          </w:tcPr>
          <w:p w14:paraId="1A4004EC" w14:textId="77777777" w:rsidR="001A2006" w:rsidRDefault="001A2006" w:rsidP="00D33650">
            <w:pPr>
              <w:rPr>
                <w:rFonts w:cstheme="minorHAnsi"/>
                <w:sz w:val="18"/>
                <w:szCs w:val="18"/>
              </w:rPr>
            </w:pPr>
            <w:r>
              <w:rPr>
                <w:rFonts w:cstheme="minorHAnsi"/>
                <w:sz w:val="18"/>
                <w:szCs w:val="18"/>
              </w:rPr>
              <w:t>Integer</w:t>
            </w:r>
          </w:p>
        </w:tc>
        <w:tc>
          <w:tcPr>
            <w:tcW w:w="5050" w:type="dxa"/>
            <w:tcBorders>
              <w:top w:val="single" w:sz="4" w:space="0" w:color="BFBFBF" w:themeColor="background1" w:themeShade="BF"/>
              <w:bottom w:val="single" w:sz="4" w:space="0" w:color="BFBFBF" w:themeColor="background1" w:themeShade="BF"/>
            </w:tcBorders>
          </w:tcPr>
          <w:p w14:paraId="250989EF" w14:textId="77777777" w:rsidR="001A2006" w:rsidRDefault="001A2006" w:rsidP="00D33650">
            <w:pPr>
              <w:rPr>
                <w:rFonts w:cstheme="minorHAnsi"/>
                <w:sz w:val="18"/>
                <w:szCs w:val="18"/>
              </w:rPr>
            </w:pPr>
            <w:r>
              <w:rPr>
                <w:rFonts w:cstheme="minorHAnsi"/>
                <w:sz w:val="18"/>
                <w:szCs w:val="18"/>
              </w:rPr>
              <w:t>Retain flag:</w:t>
            </w:r>
          </w:p>
          <w:p w14:paraId="79FD5223" w14:textId="77777777" w:rsidR="001A2006" w:rsidRDefault="001A2006" w:rsidP="001A2006">
            <w:pPr>
              <w:pStyle w:val="ListParagraph"/>
              <w:numPr>
                <w:ilvl w:val="0"/>
                <w:numId w:val="5"/>
              </w:numPr>
              <w:rPr>
                <w:rFonts w:cstheme="minorHAnsi"/>
                <w:sz w:val="18"/>
                <w:szCs w:val="18"/>
              </w:rPr>
            </w:pPr>
            <w:r>
              <w:rPr>
                <w:rFonts w:cstheme="minorHAnsi"/>
                <w:sz w:val="18"/>
                <w:szCs w:val="18"/>
              </w:rPr>
              <w:t>Do not retain message on server</w:t>
            </w:r>
          </w:p>
          <w:p w14:paraId="06451163" w14:textId="77777777" w:rsidR="001A2006" w:rsidRPr="00E0122C" w:rsidRDefault="001A2006" w:rsidP="001A2006">
            <w:pPr>
              <w:pStyle w:val="ListParagraph"/>
              <w:numPr>
                <w:ilvl w:val="0"/>
                <w:numId w:val="5"/>
              </w:numPr>
              <w:rPr>
                <w:rFonts w:cstheme="minorHAnsi"/>
                <w:sz w:val="18"/>
                <w:szCs w:val="18"/>
              </w:rPr>
            </w:pPr>
            <w:r>
              <w:rPr>
                <w:rFonts w:cstheme="minorHAnsi"/>
                <w:sz w:val="18"/>
                <w:szCs w:val="18"/>
              </w:rPr>
              <w:t>Retain message on server</w:t>
            </w:r>
          </w:p>
        </w:tc>
      </w:tr>
      <w:tr w:rsidR="001A2006" w:rsidRPr="00870ED6" w14:paraId="0DAF52FF" w14:textId="77777777" w:rsidTr="00D33650">
        <w:tc>
          <w:tcPr>
            <w:tcW w:w="2530" w:type="dxa"/>
            <w:tcBorders>
              <w:top w:val="single" w:sz="4" w:space="0" w:color="BFBFBF" w:themeColor="background1" w:themeShade="BF"/>
              <w:bottom w:val="single" w:sz="4" w:space="0" w:color="BFBFBF" w:themeColor="background1" w:themeShade="BF"/>
            </w:tcBorders>
          </w:tcPr>
          <w:p w14:paraId="2507CA08" w14:textId="77777777" w:rsidR="001A2006" w:rsidRPr="00870ED6" w:rsidRDefault="001A2006" w:rsidP="00D33650">
            <w:pPr>
              <w:rPr>
                <w:rFonts w:cstheme="minorHAnsi"/>
                <w:sz w:val="18"/>
                <w:szCs w:val="18"/>
              </w:rPr>
            </w:pPr>
            <w:r>
              <w:rPr>
                <w:rFonts w:cstheme="minorHAnsi"/>
                <w:sz w:val="18"/>
                <w:szCs w:val="18"/>
              </w:rPr>
              <w:t>&lt;TOPIC_NAME&gt;</w:t>
            </w:r>
          </w:p>
        </w:tc>
        <w:tc>
          <w:tcPr>
            <w:tcW w:w="1204" w:type="dxa"/>
            <w:tcBorders>
              <w:top w:val="single" w:sz="4" w:space="0" w:color="BFBFBF" w:themeColor="background1" w:themeShade="BF"/>
              <w:bottom w:val="single" w:sz="4" w:space="0" w:color="BFBFBF" w:themeColor="background1" w:themeShade="BF"/>
            </w:tcBorders>
          </w:tcPr>
          <w:p w14:paraId="36DE671A" w14:textId="77777777" w:rsidR="001A2006" w:rsidRDefault="001A2006" w:rsidP="00D33650">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4" w:space="0" w:color="BFBFBF" w:themeColor="background1" w:themeShade="BF"/>
            </w:tcBorders>
          </w:tcPr>
          <w:p w14:paraId="0D263441" w14:textId="77777777" w:rsidR="001A2006" w:rsidRDefault="001A2006" w:rsidP="00D33650">
            <w:pPr>
              <w:rPr>
                <w:rFonts w:cstheme="minorHAnsi"/>
                <w:sz w:val="18"/>
                <w:szCs w:val="18"/>
              </w:rPr>
            </w:pPr>
            <w:r>
              <w:rPr>
                <w:rFonts w:cstheme="minorHAnsi"/>
                <w:sz w:val="18"/>
                <w:szCs w:val="18"/>
              </w:rPr>
              <w:t>Name of topic to send message to</w:t>
            </w:r>
          </w:p>
        </w:tc>
      </w:tr>
      <w:tr w:rsidR="001A2006" w14:paraId="747D7924" w14:textId="77777777" w:rsidTr="00D33650">
        <w:tc>
          <w:tcPr>
            <w:tcW w:w="2530" w:type="dxa"/>
            <w:tcBorders>
              <w:top w:val="single" w:sz="4" w:space="0" w:color="BFBFBF" w:themeColor="background1" w:themeShade="BF"/>
              <w:bottom w:val="single" w:sz="12" w:space="0" w:color="000000" w:themeColor="text1"/>
            </w:tcBorders>
          </w:tcPr>
          <w:p w14:paraId="1A0FA8A7" w14:textId="77777777" w:rsidR="001A2006" w:rsidRDefault="001A2006" w:rsidP="00D33650">
            <w:pPr>
              <w:rPr>
                <w:rFonts w:cstheme="minorHAnsi"/>
                <w:sz w:val="18"/>
                <w:szCs w:val="18"/>
              </w:rPr>
            </w:pPr>
            <w:r>
              <w:rPr>
                <w:rFonts w:cstheme="minorHAnsi"/>
                <w:sz w:val="18"/>
                <w:szCs w:val="18"/>
              </w:rPr>
              <w:t>&lt;TOPIC_PAYLOAD&gt;</w:t>
            </w:r>
          </w:p>
        </w:tc>
        <w:tc>
          <w:tcPr>
            <w:tcW w:w="1204" w:type="dxa"/>
            <w:tcBorders>
              <w:top w:val="single" w:sz="4" w:space="0" w:color="BFBFBF" w:themeColor="background1" w:themeShade="BF"/>
              <w:bottom w:val="single" w:sz="12" w:space="0" w:color="000000" w:themeColor="text1"/>
            </w:tcBorders>
          </w:tcPr>
          <w:p w14:paraId="65C5C1FE" w14:textId="77777777" w:rsidR="001A2006" w:rsidRDefault="001A2006" w:rsidP="00D33650">
            <w:pPr>
              <w:rPr>
                <w:rFonts w:cstheme="minorHAnsi"/>
                <w:sz w:val="18"/>
                <w:szCs w:val="18"/>
              </w:rPr>
            </w:pPr>
            <w:r>
              <w:rPr>
                <w:rFonts w:cstheme="minorHAnsi"/>
                <w:sz w:val="18"/>
                <w:szCs w:val="18"/>
              </w:rPr>
              <w:t>String</w:t>
            </w:r>
          </w:p>
        </w:tc>
        <w:tc>
          <w:tcPr>
            <w:tcW w:w="5050" w:type="dxa"/>
            <w:tcBorders>
              <w:top w:val="single" w:sz="4" w:space="0" w:color="BFBFBF" w:themeColor="background1" w:themeShade="BF"/>
              <w:bottom w:val="single" w:sz="12" w:space="0" w:color="000000" w:themeColor="text1"/>
            </w:tcBorders>
          </w:tcPr>
          <w:p w14:paraId="6EB0175F" w14:textId="77777777" w:rsidR="001A2006" w:rsidRDefault="001A2006" w:rsidP="00D33650">
            <w:pPr>
              <w:rPr>
                <w:rFonts w:cstheme="minorHAnsi"/>
                <w:sz w:val="18"/>
                <w:szCs w:val="18"/>
              </w:rPr>
            </w:pPr>
            <w:r>
              <w:rPr>
                <w:rFonts w:cstheme="minorHAnsi"/>
                <w:sz w:val="18"/>
                <w:szCs w:val="18"/>
              </w:rPr>
              <w:t>Content of message to send</w:t>
            </w:r>
          </w:p>
        </w:tc>
      </w:tr>
    </w:tbl>
    <w:p w14:paraId="0C9D4DFF" w14:textId="77777777" w:rsidR="001A2006" w:rsidRPr="00870ED6" w:rsidRDefault="001A2006" w:rsidP="001A2006">
      <w:pPr>
        <w:pStyle w:val="Heading3"/>
      </w:pPr>
      <w:r>
        <w:t>Response Syntax</w:t>
      </w:r>
    </w:p>
    <w:tbl>
      <w:tblPr>
        <w:tblStyle w:val="TableGrid"/>
        <w:tblW w:w="0" w:type="auto"/>
        <w:tblInd w:w="607" w:type="dxa"/>
        <w:tblLook w:val="04A0" w:firstRow="1" w:lastRow="0" w:firstColumn="1" w:lastColumn="0" w:noHBand="0" w:noVBand="1"/>
      </w:tblPr>
      <w:tblGrid>
        <w:gridCol w:w="6352"/>
        <w:gridCol w:w="2401"/>
      </w:tblGrid>
      <w:tr w:rsidR="001A2006" w:rsidRPr="008B020C" w14:paraId="1E8347A5" w14:textId="77777777" w:rsidTr="00D33650">
        <w:tc>
          <w:tcPr>
            <w:tcW w:w="6352" w:type="dxa"/>
            <w:tcBorders>
              <w:top w:val="single" w:sz="12" w:space="0" w:color="auto"/>
              <w:left w:val="nil"/>
              <w:bottom w:val="single" w:sz="12" w:space="0" w:color="auto"/>
              <w:right w:val="nil"/>
            </w:tcBorders>
          </w:tcPr>
          <w:p w14:paraId="09C5E31E" w14:textId="77777777" w:rsidR="001A2006" w:rsidRPr="008B020C" w:rsidRDefault="001A2006" w:rsidP="00D33650">
            <w:pPr>
              <w:rPr>
                <w:rFonts w:cstheme="minorHAnsi"/>
              </w:rPr>
            </w:pPr>
            <w:r>
              <w:rPr>
                <w:rFonts w:cstheme="minorHAnsi"/>
              </w:rPr>
              <w:t>Response</w:t>
            </w:r>
          </w:p>
        </w:tc>
        <w:tc>
          <w:tcPr>
            <w:tcW w:w="2401" w:type="dxa"/>
            <w:tcBorders>
              <w:top w:val="single" w:sz="12" w:space="0" w:color="auto"/>
              <w:left w:val="nil"/>
              <w:bottom w:val="single" w:sz="12" w:space="0" w:color="auto"/>
              <w:right w:val="nil"/>
            </w:tcBorders>
          </w:tcPr>
          <w:p w14:paraId="07A6A136" w14:textId="77777777" w:rsidR="001A2006" w:rsidRPr="008B020C" w:rsidRDefault="001A2006" w:rsidP="00D33650">
            <w:pPr>
              <w:rPr>
                <w:rFonts w:cstheme="minorHAnsi"/>
              </w:rPr>
            </w:pPr>
            <w:r w:rsidRPr="008B020C">
              <w:rPr>
                <w:rFonts w:cstheme="minorHAnsi"/>
              </w:rPr>
              <w:t>Description</w:t>
            </w:r>
          </w:p>
        </w:tc>
      </w:tr>
      <w:tr w:rsidR="001A2006" w:rsidRPr="00A97982" w14:paraId="770E82D9" w14:textId="77777777" w:rsidTr="00D33650">
        <w:tc>
          <w:tcPr>
            <w:tcW w:w="6352" w:type="dxa"/>
            <w:tcBorders>
              <w:top w:val="single" w:sz="4" w:space="0" w:color="BFBFBF" w:themeColor="background1" w:themeShade="BF"/>
              <w:left w:val="nil"/>
              <w:bottom w:val="single" w:sz="4" w:space="0" w:color="BFBFBF" w:themeColor="background1" w:themeShade="BF"/>
              <w:right w:val="nil"/>
            </w:tcBorders>
          </w:tcPr>
          <w:p w14:paraId="2D60532B" w14:textId="77777777" w:rsidR="001A2006" w:rsidRDefault="001A2006" w:rsidP="00D33650">
            <w:pPr>
              <w:rPr>
                <w:rFonts w:ascii="Consolas" w:hAnsi="Consolas"/>
                <w:sz w:val="18"/>
              </w:rPr>
            </w:pPr>
            <w:r>
              <w:rPr>
                <w:rFonts w:ascii="Consolas" w:hAnsi="Consolas"/>
                <w:sz w:val="18"/>
              </w:rPr>
              <w:t>OK</w:t>
            </w:r>
          </w:p>
        </w:tc>
        <w:tc>
          <w:tcPr>
            <w:tcW w:w="2401" w:type="dxa"/>
            <w:tcBorders>
              <w:top w:val="single" w:sz="4" w:space="0" w:color="BFBFBF" w:themeColor="background1" w:themeShade="BF"/>
              <w:left w:val="nil"/>
              <w:bottom w:val="single" w:sz="4" w:space="0" w:color="BFBFBF" w:themeColor="background1" w:themeShade="BF"/>
              <w:right w:val="nil"/>
            </w:tcBorders>
          </w:tcPr>
          <w:p w14:paraId="6363645F" w14:textId="77777777" w:rsidR="001A2006" w:rsidRDefault="001A2006" w:rsidP="00D33650">
            <w:pPr>
              <w:rPr>
                <w:rFonts w:cstheme="minorHAnsi"/>
                <w:sz w:val="20"/>
              </w:rPr>
            </w:pPr>
            <w:r>
              <w:rPr>
                <w:rFonts w:cstheme="minorHAnsi"/>
                <w:sz w:val="20"/>
              </w:rPr>
              <w:t>Successful response</w:t>
            </w:r>
          </w:p>
        </w:tc>
      </w:tr>
      <w:tr w:rsidR="001A2006" w:rsidRPr="00A97982" w14:paraId="0336F18A" w14:textId="77777777" w:rsidTr="00D33650">
        <w:tc>
          <w:tcPr>
            <w:tcW w:w="6352" w:type="dxa"/>
            <w:tcBorders>
              <w:top w:val="single" w:sz="4" w:space="0" w:color="BFBFBF" w:themeColor="background1" w:themeShade="BF"/>
              <w:left w:val="nil"/>
              <w:right w:val="nil"/>
            </w:tcBorders>
          </w:tcPr>
          <w:p w14:paraId="02BEC615" w14:textId="77777777" w:rsidR="001A2006" w:rsidRPr="008B020C" w:rsidRDefault="001A2006" w:rsidP="00D33650">
            <w:pPr>
              <w:rPr>
                <w:rFonts w:ascii="Consolas" w:hAnsi="Consolas"/>
                <w:sz w:val="18"/>
              </w:rPr>
            </w:pPr>
            <w:r>
              <w:rPr>
                <w:rFonts w:ascii="Consolas" w:hAnsi="Consolas"/>
                <w:sz w:val="18"/>
              </w:rPr>
              <w:t>ERROR:&lt;ERROR_CODE&gt;</w:t>
            </w:r>
          </w:p>
        </w:tc>
        <w:tc>
          <w:tcPr>
            <w:tcW w:w="2401" w:type="dxa"/>
            <w:tcBorders>
              <w:top w:val="single" w:sz="4" w:space="0" w:color="BFBFBF" w:themeColor="background1" w:themeShade="BF"/>
              <w:left w:val="nil"/>
              <w:right w:val="nil"/>
            </w:tcBorders>
          </w:tcPr>
          <w:p w14:paraId="6BC1C1DB" w14:textId="77777777" w:rsidR="001A2006" w:rsidRPr="00A97982" w:rsidRDefault="001A2006" w:rsidP="00D33650">
            <w:pPr>
              <w:rPr>
                <w:rFonts w:cstheme="minorHAnsi"/>
                <w:sz w:val="20"/>
              </w:rPr>
            </w:pPr>
            <w:r>
              <w:rPr>
                <w:rFonts w:cstheme="minorHAnsi"/>
                <w:sz w:val="20"/>
              </w:rPr>
              <w:t>Error response</w:t>
            </w:r>
          </w:p>
        </w:tc>
      </w:tr>
    </w:tbl>
    <w:p w14:paraId="6DDCF2CD" w14:textId="77777777" w:rsidR="001A2006" w:rsidRDefault="001A2006" w:rsidP="001A2006">
      <w:pPr>
        <w:pStyle w:val="Heading3"/>
      </w:pPr>
      <w:r>
        <w:t>AEC Syntax (QoS=1)</w:t>
      </w:r>
    </w:p>
    <w:p w14:paraId="505BA11A" w14:textId="77777777" w:rsidR="001A2006" w:rsidRDefault="001A2006" w:rsidP="001A2006">
      <w:pPr>
        <w:spacing w:after="0"/>
        <w:ind w:left="720"/>
      </w:pPr>
      <w:r>
        <w:t>+MQTTPUBACC</w:t>
      </w:r>
    </w:p>
    <w:p w14:paraId="66405250" w14:textId="77777777" w:rsidR="001A2006" w:rsidRDefault="001A2006" w:rsidP="001A2006">
      <w:pPr>
        <w:pStyle w:val="Heading3"/>
      </w:pPr>
      <w:r>
        <w:t>AEC Syntax (QoS=2)</w:t>
      </w:r>
    </w:p>
    <w:p w14:paraId="4CA2A82B" w14:textId="77777777" w:rsidR="001A2006" w:rsidRDefault="001A2006" w:rsidP="001A2006">
      <w:pPr>
        <w:spacing w:after="0"/>
        <w:ind w:left="720"/>
      </w:pPr>
      <w:r>
        <w:t>+MQTTPUBCOMP</w:t>
      </w:r>
    </w:p>
    <w:p w14:paraId="171A630C" w14:textId="77777777" w:rsidR="001A2006" w:rsidRDefault="001A2006" w:rsidP="001A2006">
      <w:pPr>
        <w:pStyle w:val="Heading3"/>
      </w:pPr>
      <w:r>
        <w:t>AEC Syntax (Error)</w:t>
      </w:r>
    </w:p>
    <w:p w14:paraId="6A568CA3" w14:textId="77777777" w:rsidR="001A2006" w:rsidRDefault="001A2006" w:rsidP="001A2006">
      <w:pPr>
        <w:spacing w:after="0"/>
        <w:ind w:left="720"/>
      </w:pPr>
      <w:r>
        <w:t>+MQTTPUBERR</w:t>
      </w:r>
    </w:p>
    <w:p w14:paraId="155E3BC8" w14:textId="77777777" w:rsidR="001A2006" w:rsidRPr="00870ED6" w:rsidRDefault="001A2006" w:rsidP="001A2006">
      <w:pPr>
        <w:pStyle w:val="Heading3"/>
      </w:pPr>
      <w:r>
        <w:t>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1A2006" w14:paraId="19503DCA" w14:textId="77777777" w:rsidTr="00D33650">
        <w:tc>
          <w:tcPr>
            <w:tcW w:w="4590" w:type="dxa"/>
          </w:tcPr>
          <w:p w14:paraId="5B283714" w14:textId="77777777" w:rsidR="001A2006" w:rsidRDefault="001A2006" w:rsidP="00D33650">
            <w:pPr>
              <w:rPr>
                <w:rFonts w:ascii="Consolas" w:hAnsi="Consolas"/>
                <w:sz w:val="14"/>
              </w:rPr>
            </w:pPr>
            <w:r>
              <w:rPr>
                <w:rFonts w:ascii="Consolas" w:hAnsi="Consolas"/>
                <w:sz w:val="14"/>
              </w:rPr>
              <w:t>AT+MQTTPUB=0,1,0,</w:t>
            </w:r>
            <w:r w:rsidRPr="00953217">
              <w:rPr>
                <w:rFonts w:ascii="Consolas" w:hAnsi="Consolas"/>
                <w:sz w:val="14"/>
              </w:rPr>
              <w:t>"</w:t>
            </w:r>
            <w:r>
              <w:rPr>
                <w:rFonts w:ascii="Consolas" w:hAnsi="Consolas"/>
                <w:sz w:val="14"/>
              </w:rPr>
              <w:t>Topic/name</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123456</w:t>
            </w:r>
            <w:r w:rsidRPr="00953217">
              <w:rPr>
                <w:rFonts w:ascii="Consolas" w:hAnsi="Consolas"/>
                <w:sz w:val="14"/>
              </w:rPr>
              <w:t>"</w:t>
            </w:r>
          </w:p>
        </w:tc>
        <w:tc>
          <w:tcPr>
            <w:tcW w:w="4050" w:type="dxa"/>
          </w:tcPr>
          <w:p w14:paraId="30D5E8C9" w14:textId="77777777" w:rsidR="001A2006" w:rsidRDefault="001A2006" w:rsidP="00D33650">
            <w:pPr>
              <w:rPr>
                <w:sz w:val="14"/>
              </w:rPr>
            </w:pPr>
            <w:r>
              <w:rPr>
                <w:sz w:val="14"/>
              </w:rPr>
              <w:t>Publish to a topic, QoS is 1</w:t>
            </w:r>
          </w:p>
        </w:tc>
      </w:tr>
      <w:tr w:rsidR="001A2006" w14:paraId="45858795" w14:textId="77777777" w:rsidTr="00D33650">
        <w:tc>
          <w:tcPr>
            <w:tcW w:w="4590" w:type="dxa"/>
          </w:tcPr>
          <w:p w14:paraId="365F2EE6" w14:textId="77777777" w:rsidR="001A2006" w:rsidRDefault="001A2006" w:rsidP="00D33650">
            <w:pPr>
              <w:rPr>
                <w:rFonts w:ascii="Consolas" w:hAnsi="Consolas"/>
                <w:sz w:val="14"/>
              </w:rPr>
            </w:pPr>
            <w:r>
              <w:rPr>
                <w:rFonts w:ascii="Consolas" w:hAnsi="Consolas"/>
                <w:sz w:val="14"/>
              </w:rPr>
              <w:t>OK</w:t>
            </w:r>
          </w:p>
        </w:tc>
        <w:tc>
          <w:tcPr>
            <w:tcW w:w="4050" w:type="dxa"/>
          </w:tcPr>
          <w:p w14:paraId="7C96F016" w14:textId="77777777" w:rsidR="001A2006" w:rsidRDefault="001A2006" w:rsidP="00D33650">
            <w:pPr>
              <w:rPr>
                <w:sz w:val="14"/>
              </w:rPr>
            </w:pPr>
            <w:r>
              <w:rPr>
                <w:sz w:val="14"/>
              </w:rPr>
              <w:t>Command completed</w:t>
            </w:r>
          </w:p>
        </w:tc>
      </w:tr>
      <w:tr w:rsidR="001A2006" w14:paraId="139BC14A" w14:textId="77777777" w:rsidTr="00D33650">
        <w:tc>
          <w:tcPr>
            <w:tcW w:w="4590" w:type="dxa"/>
          </w:tcPr>
          <w:p w14:paraId="2EAF4841" w14:textId="77777777" w:rsidR="001A2006" w:rsidRDefault="001A2006" w:rsidP="00D33650">
            <w:pPr>
              <w:rPr>
                <w:rFonts w:ascii="Consolas" w:hAnsi="Consolas"/>
                <w:sz w:val="14"/>
              </w:rPr>
            </w:pPr>
            <w:r>
              <w:rPr>
                <w:rFonts w:ascii="Consolas" w:hAnsi="Consolas"/>
                <w:sz w:val="14"/>
              </w:rPr>
              <w:t>+MQTTPUBACC</w:t>
            </w:r>
          </w:p>
        </w:tc>
        <w:tc>
          <w:tcPr>
            <w:tcW w:w="4050" w:type="dxa"/>
          </w:tcPr>
          <w:p w14:paraId="1573B963" w14:textId="77777777" w:rsidR="001A2006" w:rsidRDefault="001A2006" w:rsidP="00D33650">
            <w:pPr>
              <w:rPr>
                <w:sz w:val="14"/>
              </w:rPr>
            </w:pPr>
            <w:r>
              <w:rPr>
                <w:sz w:val="14"/>
              </w:rPr>
              <w:t>Publish acknowledged</w:t>
            </w:r>
          </w:p>
        </w:tc>
      </w:tr>
    </w:tbl>
    <w:p w14:paraId="595301CF" w14:textId="77777777" w:rsidR="001A2006" w:rsidRDefault="001A2006" w:rsidP="001A2006">
      <w:pPr>
        <w:pStyle w:val="Heading2"/>
      </w:pPr>
    </w:p>
    <w:p w14:paraId="299AA397" w14:textId="6A1E9076" w:rsidR="00887125" w:rsidRDefault="00887125"/>
    <w:p w14:paraId="3198FB66" w14:textId="54F14D8C" w:rsidR="00C27586" w:rsidRDefault="00C27586"/>
    <w:p w14:paraId="4838D75D" w14:textId="47AAED04" w:rsidR="00C27586" w:rsidRDefault="00C27586"/>
    <w:p w14:paraId="03539151" w14:textId="37FA8241" w:rsidR="00C27586" w:rsidRDefault="00C27586"/>
    <w:p w14:paraId="2063C971" w14:textId="2F33A5A8" w:rsidR="00C27586" w:rsidRDefault="00C27586"/>
    <w:p w14:paraId="29BD477A" w14:textId="77777777" w:rsidR="0063796F" w:rsidRDefault="0063796F" w:rsidP="0063796F">
      <w:pPr>
        <w:pStyle w:val="Heading2"/>
        <w:rPr>
          <w:ins w:id="1003" w:author="Himanshu Seth - I21391" w:date="2022-06-17T12:43:00Z"/>
        </w:rPr>
      </w:pPr>
      <w:ins w:id="1004" w:author="Himanshu Seth - I21391" w:date="2022-06-17T12:43:00Z">
        <w:r>
          <w:lastRenderedPageBreak/>
          <w:t>MQTT Disconnect +MQTTDISCONN</w:t>
        </w:r>
      </w:ins>
    </w:p>
    <w:p w14:paraId="5D6BC9B7" w14:textId="77777777" w:rsidR="0063796F" w:rsidRDefault="0063796F" w:rsidP="0063796F">
      <w:pPr>
        <w:pStyle w:val="Heading3"/>
        <w:rPr>
          <w:ins w:id="1005" w:author="Himanshu Seth - I21391" w:date="2022-06-17T12:43:00Z"/>
        </w:rPr>
      </w:pPr>
      <w:ins w:id="1006" w:author="Himanshu Seth - I21391" w:date="2022-06-17T12:43:00Z">
        <w:r>
          <w:t>Description</w:t>
        </w:r>
      </w:ins>
    </w:p>
    <w:p w14:paraId="0B266CBE" w14:textId="77777777" w:rsidR="0063796F" w:rsidRDefault="0063796F" w:rsidP="0063796F">
      <w:pPr>
        <w:ind w:left="720"/>
        <w:jc w:val="both"/>
        <w:rPr>
          <w:ins w:id="1007" w:author="Himanshu Seth - I21391" w:date="2022-06-17T12:43:00Z"/>
        </w:rPr>
      </w:pPr>
      <w:ins w:id="1008" w:author="Himanshu Seth - I21391" w:date="2022-06-17T12:43:00Z">
        <w:r>
          <w:t>This is used to disconnect from a broker.</w:t>
        </w:r>
      </w:ins>
    </w:p>
    <w:p w14:paraId="5C2660C8" w14:textId="77777777" w:rsidR="0063796F" w:rsidRDefault="0063796F" w:rsidP="0063796F">
      <w:pPr>
        <w:ind w:left="720"/>
        <w:jc w:val="both"/>
        <w:rPr>
          <w:ins w:id="1009" w:author="Himanshu Seth - I21391" w:date="2022-06-17T12:43:00Z"/>
        </w:rPr>
      </w:pPr>
      <w:ins w:id="1010" w:author="Himanshu Seth - I21391" w:date="2022-06-17T12:43:00Z">
        <w:r>
          <w:t>&lt;REASON_CODE&gt; parameters is for MQTT V5 only.</w:t>
        </w:r>
      </w:ins>
    </w:p>
    <w:p w14:paraId="475BB57E" w14:textId="77777777" w:rsidR="0063796F" w:rsidRDefault="0063796F" w:rsidP="0063796F">
      <w:pPr>
        <w:pStyle w:val="Heading3"/>
        <w:rPr>
          <w:ins w:id="1011" w:author="Himanshu Seth - I21391" w:date="2022-06-17T12:43:00Z"/>
        </w:rPr>
      </w:pPr>
      <w:ins w:id="1012" w:author="Himanshu Seth - I21391" w:date="2022-06-17T12:43:00Z">
        <w:r>
          <w:t>Command Syntax</w:t>
        </w:r>
      </w:ins>
    </w:p>
    <w:p w14:paraId="244E7EA3" w14:textId="77777777" w:rsidR="0063796F" w:rsidRDefault="0063796F" w:rsidP="0063796F">
      <w:pPr>
        <w:spacing w:after="0"/>
        <w:ind w:left="720"/>
        <w:rPr>
          <w:ins w:id="1013" w:author="Himanshu Seth - I21391" w:date="2022-06-17T12:43:00Z"/>
        </w:rPr>
      </w:pPr>
      <w:ins w:id="1014" w:author="Himanshu Seth - I21391" w:date="2022-06-17T12:43:00Z">
        <w:r>
          <w:t>AT+MQTTDISCONN[=&lt;REASON_CODE&gt;]</w:t>
        </w:r>
      </w:ins>
    </w:p>
    <w:p w14:paraId="725D0136" w14:textId="77777777" w:rsidR="0063796F" w:rsidRDefault="0063796F" w:rsidP="0063796F">
      <w:pPr>
        <w:spacing w:after="0"/>
        <w:rPr>
          <w:ins w:id="1015" w:author="Himanshu Seth - I21391" w:date="2022-06-17T12:43: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63796F" w14:paraId="500A8CB2" w14:textId="77777777" w:rsidTr="0063796F">
        <w:trPr>
          <w:ins w:id="1016" w:author="Himanshu Seth - I21391" w:date="2022-06-17T12:43:00Z"/>
        </w:trPr>
        <w:tc>
          <w:tcPr>
            <w:tcW w:w="2540" w:type="dxa"/>
            <w:tcBorders>
              <w:top w:val="single" w:sz="12" w:space="0" w:color="auto"/>
              <w:left w:val="nil"/>
              <w:bottom w:val="single" w:sz="12" w:space="0" w:color="auto"/>
              <w:right w:val="nil"/>
            </w:tcBorders>
            <w:hideMark/>
          </w:tcPr>
          <w:p w14:paraId="75047830" w14:textId="77777777" w:rsidR="0063796F" w:rsidRDefault="0063796F">
            <w:pPr>
              <w:rPr>
                <w:ins w:id="1017" w:author="Himanshu Seth - I21391" w:date="2022-06-17T12:43:00Z"/>
                <w:rFonts w:cstheme="minorHAnsi"/>
              </w:rPr>
            </w:pPr>
            <w:ins w:id="1018" w:author="Himanshu Seth - I21391" w:date="2022-06-17T12:43:00Z">
              <w:r>
                <w:rPr>
                  <w:rFonts w:cstheme="minorHAnsi"/>
                </w:rPr>
                <w:t>Parameter Name</w:t>
              </w:r>
            </w:ins>
          </w:p>
        </w:tc>
        <w:tc>
          <w:tcPr>
            <w:tcW w:w="1207" w:type="dxa"/>
            <w:tcBorders>
              <w:top w:val="single" w:sz="12" w:space="0" w:color="auto"/>
              <w:left w:val="nil"/>
              <w:bottom w:val="single" w:sz="12" w:space="0" w:color="auto"/>
              <w:right w:val="nil"/>
            </w:tcBorders>
            <w:hideMark/>
          </w:tcPr>
          <w:p w14:paraId="4783C824" w14:textId="77777777" w:rsidR="0063796F" w:rsidRDefault="0063796F">
            <w:pPr>
              <w:rPr>
                <w:ins w:id="1019" w:author="Himanshu Seth - I21391" w:date="2022-06-17T12:43:00Z"/>
                <w:rFonts w:cstheme="minorHAnsi"/>
              </w:rPr>
            </w:pPr>
            <w:ins w:id="1020" w:author="Himanshu Seth - I21391" w:date="2022-06-17T12:43:00Z">
              <w:r>
                <w:rPr>
                  <w:rFonts w:cstheme="minorHAnsi"/>
                </w:rPr>
                <w:t>Type</w:t>
              </w:r>
            </w:ins>
          </w:p>
        </w:tc>
        <w:tc>
          <w:tcPr>
            <w:tcW w:w="5037" w:type="dxa"/>
            <w:tcBorders>
              <w:top w:val="single" w:sz="12" w:space="0" w:color="auto"/>
              <w:left w:val="nil"/>
              <w:bottom w:val="single" w:sz="12" w:space="0" w:color="auto"/>
              <w:right w:val="nil"/>
            </w:tcBorders>
            <w:hideMark/>
          </w:tcPr>
          <w:p w14:paraId="25A1ECEA" w14:textId="77777777" w:rsidR="0063796F" w:rsidRDefault="0063796F">
            <w:pPr>
              <w:rPr>
                <w:ins w:id="1021" w:author="Himanshu Seth - I21391" w:date="2022-06-17T12:43:00Z"/>
                <w:rFonts w:cstheme="minorHAnsi"/>
              </w:rPr>
            </w:pPr>
            <w:ins w:id="1022" w:author="Himanshu Seth - I21391" w:date="2022-06-17T12:43:00Z">
              <w:r>
                <w:rPr>
                  <w:rFonts w:cstheme="minorHAnsi"/>
                </w:rPr>
                <w:t>Description</w:t>
              </w:r>
            </w:ins>
          </w:p>
        </w:tc>
      </w:tr>
      <w:tr w:rsidR="0063796F" w14:paraId="58823927" w14:textId="77777777" w:rsidTr="0063796F">
        <w:trPr>
          <w:ins w:id="1023" w:author="Himanshu Seth - I21391" w:date="2022-06-17T12:43:00Z"/>
        </w:trPr>
        <w:tc>
          <w:tcPr>
            <w:tcW w:w="2540" w:type="dxa"/>
            <w:tcBorders>
              <w:top w:val="single" w:sz="12" w:space="0" w:color="auto"/>
              <w:left w:val="nil"/>
              <w:bottom w:val="single" w:sz="12" w:space="0" w:color="auto"/>
              <w:right w:val="nil"/>
            </w:tcBorders>
            <w:hideMark/>
          </w:tcPr>
          <w:p w14:paraId="3FC471A4" w14:textId="77777777" w:rsidR="0063796F" w:rsidRDefault="0063796F">
            <w:pPr>
              <w:rPr>
                <w:ins w:id="1024" w:author="Himanshu Seth - I21391" w:date="2022-06-17T12:43:00Z"/>
                <w:rFonts w:cstheme="minorHAnsi"/>
                <w:sz w:val="18"/>
                <w:szCs w:val="18"/>
              </w:rPr>
            </w:pPr>
            <w:ins w:id="1025" w:author="Himanshu Seth - I21391" w:date="2022-06-17T12:43:00Z">
              <w:r>
                <w:rPr>
                  <w:rFonts w:cstheme="minorHAnsi"/>
                  <w:sz w:val="18"/>
                  <w:szCs w:val="18"/>
                </w:rPr>
                <w:t>&lt;REASON_CODE&gt;</w:t>
              </w:r>
            </w:ins>
          </w:p>
        </w:tc>
        <w:tc>
          <w:tcPr>
            <w:tcW w:w="1207" w:type="dxa"/>
            <w:tcBorders>
              <w:top w:val="single" w:sz="12" w:space="0" w:color="auto"/>
              <w:left w:val="nil"/>
              <w:bottom w:val="single" w:sz="12" w:space="0" w:color="auto"/>
              <w:right w:val="nil"/>
            </w:tcBorders>
            <w:hideMark/>
          </w:tcPr>
          <w:p w14:paraId="6E486669" w14:textId="77777777" w:rsidR="0063796F" w:rsidRDefault="0063796F">
            <w:pPr>
              <w:rPr>
                <w:ins w:id="1026" w:author="Himanshu Seth - I21391" w:date="2022-06-17T12:43:00Z"/>
                <w:rFonts w:cstheme="minorHAnsi"/>
                <w:sz w:val="18"/>
                <w:szCs w:val="18"/>
              </w:rPr>
            </w:pPr>
            <w:ins w:id="1027" w:author="Himanshu Seth - I21391" w:date="2022-06-17T12:43:00Z">
              <w:r>
                <w:rPr>
                  <w:rFonts w:cstheme="minorHAnsi"/>
                  <w:sz w:val="18"/>
                  <w:szCs w:val="18"/>
                </w:rPr>
                <w:t>Integer</w:t>
              </w:r>
            </w:ins>
          </w:p>
        </w:tc>
        <w:tc>
          <w:tcPr>
            <w:tcW w:w="5037" w:type="dxa"/>
            <w:tcBorders>
              <w:top w:val="single" w:sz="12" w:space="0" w:color="auto"/>
              <w:left w:val="nil"/>
              <w:bottom w:val="single" w:sz="12" w:space="0" w:color="auto"/>
              <w:right w:val="nil"/>
            </w:tcBorders>
            <w:hideMark/>
          </w:tcPr>
          <w:p w14:paraId="6A8DAF12" w14:textId="77777777" w:rsidR="0063796F" w:rsidRDefault="0063796F">
            <w:pPr>
              <w:rPr>
                <w:ins w:id="1028" w:author="Himanshu Seth - I21391" w:date="2022-06-17T12:43:00Z"/>
                <w:rFonts w:cstheme="minorHAnsi"/>
                <w:sz w:val="18"/>
                <w:szCs w:val="18"/>
              </w:rPr>
            </w:pPr>
            <w:ins w:id="1029" w:author="Himanshu Seth - I21391" w:date="2022-06-17T12:43:00Z">
              <w:r>
                <w:rPr>
                  <w:rFonts w:cstheme="minorHAnsi"/>
                  <w:sz w:val="18"/>
                  <w:szCs w:val="18"/>
                </w:rPr>
                <w:t>Reason code describing reason for disconnecting.</w:t>
              </w:r>
            </w:ins>
          </w:p>
        </w:tc>
      </w:tr>
    </w:tbl>
    <w:p w14:paraId="16D7716D" w14:textId="77777777" w:rsidR="0063796F" w:rsidRDefault="0063796F" w:rsidP="0063796F">
      <w:pPr>
        <w:pStyle w:val="Heading3"/>
        <w:rPr>
          <w:ins w:id="1030" w:author="Himanshu Seth - I21391" w:date="2022-06-17T12:43:00Z"/>
        </w:rPr>
      </w:pPr>
      <w:ins w:id="1031" w:author="Himanshu Seth - I21391" w:date="2022-06-17T12:43:00Z">
        <w:r>
          <w:t>Response Syntax</w:t>
        </w:r>
      </w:ins>
    </w:p>
    <w:tbl>
      <w:tblPr>
        <w:tblStyle w:val="TableGrid"/>
        <w:tblW w:w="0" w:type="auto"/>
        <w:tblInd w:w="607" w:type="dxa"/>
        <w:tblLook w:val="04A0" w:firstRow="1" w:lastRow="0" w:firstColumn="1" w:lastColumn="0" w:noHBand="0" w:noVBand="1"/>
      </w:tblPr>
      <w:tblGrid>
        <w:gridCol w:w="6352"/>
        <w:gridCol w:w="2401"/>
      </w:tblGrid>
      <w:tr w:rsidR="0063796F" w14:paraId="59F15AD3" w14:textId="77777777" w:rsidTr="0063796F">
        <w:trPr>
          <w:ins w:id="1032" w:author="Himanshu Seth - I21391" w:date="2022-06-17T12:43:00Z"/>
        </w:trPr>
        <w:tc>
          <w:tcPr>
            <w:tcW w:w="6352" w:type="dxa"/>
            <w:tcBorders>
              <w:top w:val="single" w:sz="12" w:space="0" w:color="auto"/>
              <w:left w:val="nil"/>
              <w:bottom w:val="single" w:sz="12" w:space="0" w:color="auto"/>
              <w:right w:val="nil"/>
            </w:tcBorders>
            <w:hideMark/>
          </w:tcPr>
          <w:p w14:paraId="6227176C" w14:textId="77777777" w:rsidR="0063796F" w:rsidRDefault="0063796F">
            <w:pPr>
              <w:rPr>
                <w:ins w:id="1033" w:author="Himanshu Seth - I21391" w:date="2022-06-17T12:43:00Z"/>
                <w:rFonts w:cstheme="minorHAnsi"/>
              </w:rPr>
            </w:pPr>
            <w:ins w:id="1034" w:author="Himanshu Seth - I21391" w:date="2022-06-17T12:43:00Z">
              <w:r>
                <w:rPr>
                  <w:rFonts w:cstheme="minorHAnsi"/>
                </w:rPr>
                <w:t>Response</w:t>
              </w:r>
            </w:ins>
          </w:p>
        </w:tc>
        <w:tc>
          <w:tcPr>
            <w:tcW w:w="2401" w:type="dxa"/>
            <w:tcBorders>
              <w:top w:val="single" w:sz="12" w:space="0" w:color="auto"/>
              <w:left w:val="nil"/>
              <w:bottom w:val="single" w:sz="12" w:space="0" w:color="auto"/>
              <w:right w:val="nil"/>
            </w:tcBorders>
            <w:hideMark/>
          </w:tcPr>
          <w:p w14:paraId="10BA6640" w14:textId="77777777" w:rsidR="0063796F" w:rsidRDefault="0063796F">
            <w:pPr>
              <w:rPr>
                <w:ins w:id="1035" w:author="Himanshu Seth - I21391" w:date="2022-06-17T12:43:00Z"/>
                <w:rFonts w:cstheme="minorHAnsi"/>
              </w:rPr>
            </w:pPr>
            <w:ins w:id="1036" w:author="Himanshu Seth - I21391" w:date="2022-06-17T12:43:00Z">
              <w:r>
                <w:rPr>
                  <w:rFonts w:cstheme="minorHAnsi"/>
                </w:rPr>
                <w:t>Description</w:t>
              </w:r>
            </w:ins>
          </w:p>
        </w:tc>
      </w:tr>
      <w:tr w:rsidR="0063796F" w14:paraId="5ADC0CE9" w14:textId="77777777" w:rsidTr="0063796F">
        <w:trPr>
          <w:ins w:id="1037" w:author="Himanshu Seth - I21391" w:date="2022-06-17T12:43:00Z"/>
        </w:trPr>
        <w:tc>
          <w:tcPr>
            <w:tcW w:w="6352" w:type="dxa"/>
            <w:tcBorders>
              <w:top w:val="single" w:sz="4" w:space="0" w:color="BFBFBF" w:themeColor="background1" w:themeShade="BF"/>
              <w:left w:val="nil"/>
              <w:bottom w:val="single" w:sz="4" w:space="0" w:color="BFBFBF" w:themeColor="background1" w:themeShade="BF"/>
              <w:right w:val="nil"/>
            </w:tcBorders>
            <w:hideMark/>
          </w:tcPr>
          <w:p w14:paraId="1B3625A0" w14:textId="77777777" w:rsidR="0063796F" w:rsidRDefault="0063796F">
            <w:pPr>
              <w:rPr>
                <w:ins w:id="1038" w:author="Himanshu Seth - I21391" w:date="2022-06-17T12:43:00Z"/>
                <w:rFonts w:ascii="Consolas" w:hAnsi="Consolas"/>
                <w:sz w:val="18"/>
              </w:rPr>
            </w:pPr>
            <w:ins w:id="1039" w:author="Himanshu Seth - I21391" w:date="2022-06-17T12:43: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hideMark/>
          </w:tcPr>
          <w:p w14:paraId="074E1DDB" w14:textId="77777777" w:rsidR="0063796F" w:rsidRDefault="0063796F">
            <w:pPr>
              <w:rPr>
                <w:ins w:id="1040" w:author="Himanshu Seth - I21391" w:date="2022-06-17T12:43:00Z"/>
                <w:rFonts w:cstheme="minorHAnsi"/>
                <w:sz w:val="20"/>
              </w:rPr>
            </w:pPr>
            <w:ins w:id="1041" w:author="Himanshu Seth - I21391" w:date="2022-06-17T12:43:00Z">
              <w:r>
                <w:rPr>
                  <w:rFonts w:cstheme="minorHAnsi"/>
                  <w:sz w:val="20"/>
                </w:rPr>
                <w:t>Successful response</w:t>
              </w:r>
            </w:ins>
          </w:p>
        </w:tc>
      </w:tr>
      <w:tr w:rsidR="0063796F" w14:paraId="5362D6BC" w14:textId="77777777" w:rsidTr="0063796F">
        <w:trPr>
          <w:ins w:id="1042" w:author="Himanshu Seth - I21391" w:date="2022-06-17T12:43:00Z"/>
        </w:trPr>
        <w:tc>
          <w:tcPr>
            <w:tcW w:w="6352" w:type="dxa"/>
            <w:tcBorders>
              <w:top w:val="single" w:sz="4" w:space="0" w:color="BFBFBF" w:themeColor="background1" w:themeShade="BF"/>
              <w:left w:val="nil"/>
              <w:bottom w:val="single" w:sz="4" w:space="0" w:color="auto"/>
              <w:right w:val="nil"/>
            </w:tcBorders>
            <w:hideMark/>
          </w:tcPr>
          <w:p w14:paraId="46E822E2" w14:textId="77777777" w:rsidR="0063796F" w:rsidRDefault="0063796F">
            <w:pPr>
              <w:rPr>
                <w:ins w:id="1043" w:author="Himanshu Seth - I21391" w:date="2022-06-17T12:43:00Z"/>
                <w:rFonts w:ascii="Consolas" w:hAnsi="Consolas"/>
                <w:sz w:val="18"/>
              </w:rPr>
            </w:pPr>
            <w:ins w:id="1044" w:author="Himanshu Seth - I21391" w:date="2022-06-17T12:43:00Z">
              <w:r>
                <w:rPr>
                  <w:rFonts w:ascii="Consolas" w:hAnsi="Consolas"/>
                  <w:sz w:val="18"/>
                </w:rPr>
                <w:t>ERROR:&lt;ERROR_CODE&gt;</w:t>
              </w:r>
            </w:ins>
          </w:p>
        </w:tc>
        <w:tc>
          <w:tcPr>
            <w:tcW w:w="2401" w:type="dxa"/>
            <w:tcBorders>
              <w:top w:val="single" w:sz="4" w:space="0" w:color="BFBFBF" w:themeColor="background1" w:themeShade="BF"/>
              <w:left w:val="nil"/>
              <w:bottom w:val="single" w:sz="4" w:space="0" w:color="auto"/>
              <w:right w:val="nil"/>
            </w:tcBorders>
            <w:hideMark/>
          </w:tcPr>
          <w:p w14:paraId="528F0294" w14:textId="77777777" w:rsidR="0063796F" w:rsidRDefault="0063796F">
            <w:pPr>
              <w:rPr>
                <w:ins w:id="1045" w:author="Himanshu Seth - I21391" w:date="2022-06-17T12:43:00Z"/>
                <w:rFonts w:cstheme="minorHAnsi"/>
                <w:sz w:val="20"/>
              </w:rPr>
            </w:pPr>
            <w:ins w:id="1046" w:author="Himanshu Seth - I21391" w:date="2022-06-17T12:43:00Z">
              <w:r>
                <w:rPr>
                  <w:rFonts w:cstheme="minorHAnsi"/>
                  <w:sz w:val="20"/>
                </w:rPr>
                <w:t>Error response</w:t>
              </w:r>
            </w:ins>
          </w:p>
        </w:tc>
      </w:tr>
    </w:tbl>
    <w:p w14:paraId="11D4C484" w14:textId="77777777" w:rsidR="0063796F" w:rsidRDefault="0063796F" w:rsidP="0063796F">
      <w:pPr>
        <w:pStyle w:val="Heading3"/>
        <w:rPr>
          <w:ins w:id="1047" w:author="Himanshu Seth - I21391" w:date="2022-06-17T12:43:00Z"/>
        </w:rPr>
      </w:pPr>
      <w:ins w:id="1048" w:author="Himanshu Seth - I21391" w:date="2022-06-17T12:43:00Z">
        <w:r>
          <w:t>AEC Syntax</w:t>
        </w:r>
      </w:ins>
    </w:p>
    <w:p w14:paraId="2A83A3BE" w14:textId="77777777" w:rsidR="0063796F" w:rsidRDefault="0063796F" w:rsidP="0063796F">
      <w:pPr>
        <w:spacing w:after="0"/>
        <w:ind w:left="720"/>
        <w:rPr>
          <w:ins w:id="1049" w:author="Himanshu Seth - I21391" w:date="2022-06-17T12:43:00Z"/>
        </w:rPr>
      </w:pPr>
      <w:ins w:id="1050" w:author="Himanshu Seth - I21391" w:date="2022-06-17T12:43:00Z">
        <w:r>
          <w:t>+MQTTCONN:&lt;CONN_STATE&gt;</w:t>
        </w:r>
      </w:ins>
    </w:p>
    <w:p w14:paraId="172D74CF" w14:textId="77777777" w:rsidR="0063796F" w:rsidRDefault="0063796F" w:rsidP="0063796F">
      <w:pPr>
        <w:spacing w:after="0"/>
        <w:ind w:left="720"/>
        <w:rPr>
          <w:ins w:id="1051" w:author="Himanshu Seth - I21391" w:date="2022-06-17T12:43: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63796F" w14:paraId="7A8D606F" w14:textId="77777777" w:rsidTr="0063796F">
        <w:trPr>
          <w:ins w:id="1052" w:author="Himanshu Seth - I21391" w:date="2022-06-17T12:43:00Z"/>
        </w:trPr>
        <w:tc>
          <w:tcPr>
            <w:tcW w:w="2540" w:type="dxa"/>
            <w:tcBorders>
              <w:top w:val="single" w:sz="12" w:space="0" w:color="auto"/>
              <w:left w:val="nil"/>
              <w:bottom w:val="single" w:sz="12" w:space="0" w:color="auto"/>
              <w:right w:val="nil"/>
            </w:tcBorders>
            <w:hideMark/>
          </w:tcPr>
          <w:p w14:paraId="45E6F94C" w14:textId="77777777" w:rsidR="0063796F" w:rsidRDefault="0063796F">
            <w:pPr>
              <w:rPr>
                <w:ins w:id="1053" w:author="Himanshu Seth - I21391" w:date="2022-06-17T12:43:00Z"/>
                <w:rFonts w:cstheme="minorHAnsi"/>
              </w:rPr>
            </w:pPr>
            <w:ins w:id="1054" w:author="Himanshu Seth - I21391" w:date="2022-06-17T12:43:00Z">
              <w:r>
                <w:rPr>
                  <w:rFonts w:cstheme="minorHAnsi"/>
                </w:rPr>
                <w:t>Parameter Name</w:t>
              </w:r>
            </w:ins>
          </w:p>
        </w:tc>
        <w:tc>
          <w:tcPr>
            <w:tcW w:w="1207" w:type="dxa"/>
            <w:tcBorders>
              <w:top w:val="single" w:sz="12" w:space="0" w:color="auto"/>
              <w:left w:val="nil"/>
              <w:bottom w:val="single" w:sz="12" w:space="0" w:color="auto"/>
              <w:right w:val="nil"/>
            </w:tcBorders>
            <w:hideMark/>
          </w:tcPr>
          <w:p w14:paraId="48F6B91E" w14:textId="77777777" w:rsidR="0063796F" w:rsidRDefault="0063796F">
            <w:pPr>
              <w:rPr>
                <w:ins w:id="1055" w:author="Himanshu Seth - I21391" w:date="2022-06-17T12:43:00Z"/>
                <w:rFonts w:cstheme="minorHAnsi"/>
              </w:rPr>
            </w:pPr>
            <w:ins w:id="1056" w:author="Himanshu Seth - I21391" w:date="2022-06-17T12:43:00Z">
              <w:r>
                <w:rPr>
                  <w:rFonts w:cstheme="minorHAnsi"/>
                </w:rPr>
                <w:t>Type</w:t>
              </w:r>
            </w:ins>
          </w:p>
        </w:tc>
        <w:tc>
          <w:tcPr>
            <w:tcW w:w="5037" w:type="dxa"/>
            <w:tcBorders>
              <w:top w:val="single" w:sz="12" w:space="0" w:color="auto"/>
              <w:left w:val="nil"/>
              <w:bottom w:val="single" w:sz="12" w:space="0" w:color="auto"/>
              <w:right w:val="nil"/>
            </w:tcBorders>
            <w:hideMark/>
          </w:tcPr>
          <w:p w14:paraId="3C288BF1" w14:textId="77777777" w:rsidR="0063796F" w:rsidRDefault="0063796F">
            <w:pPr>
              <w:rPr>
                <w:ins w:id="1057" w:author="Himanshu Seth - I21391" w:date="2022-06-17T12:43:00Z"/>
                <w:rFonts w:cstheme="minorHAnsi"/>
              </w:rPr>
            </w:pPr>
            <w:ins w:id="1058" w:author="Himanshu Seth - I21391" w:date="2022-06-17T12:43:00Z">
              <w:r>
                <w:rPr>
                  <w:rFonts w:cstheme="minorHAnsi"/>
                </w:rPr>
                <w:t>Description</w:t>
              </w:r>
            </w:ins>
          </w:p>
        </w:tc>
      </w:tr>
      <w:tr w:rsidR="0063796F" w14:paraId="377DBC33" w14:textId="77777777" w:rsidTr="0063796F">
        <w:trPr>
          <w:ins w:id="1059" w:author="Himanshu Seth - I21391" w:date="2022-06-17T12:43:00Z"/>
        </w:trPr>
        <w:tc>
          <w:tcPr>
            <w:tcW w:w="2540" w:type="dxa"/>
            <w:tcBorders>
              <w:top w:val="single" w:sz="12" w:space="0" w:color="auto"/>
              <w:left w:val="nil"/>
              <w:bottom w:val="single" w:sz="12" w:space="0" w:color="auto"/>
              <w:right w:val="nil"/>
            </w:tcBorders>
            <w:hideMark/>
          </w:tcPr>
          <w:p w14:paraId="1CB971E5" w14:textId="77777777" w:rsidR="0063796F" w:rsidRDefault="0063796F">
            <w:pPr>
              <w:rPr>
                <w:ins w:id="1060" w:author="Himanshu Seth - I21391" w:date="2022-06-17T12:43:00Z"/>
                <w:rFonts w:cstheme="minorHAnsi"/>
                <w:sz w:val="18"/>
                <w:szCs w:val="18"/>
              </w:rPr>
            </w:pPr>
            <w:ins w:id="1061" w:author="Himanshu Seth - I21391" w:date="2022-06-17T12:43:00Z">
              <w:r>
                <w:rPr>
                  <w:rFonts w:cstheme="minorHAnsi"/>
                  <w:sz w:val="18"/>
                  <w:szCs w:val="18"/>
                </w:rPr>
                <w:t>&lt;CONN_STATE&gt;</w:t>
              </w:r>
            </w:ins>
          </w:p>
        </w:tc>
        <w:tc>
          <w:tcPr>
            <w:tcW w:w="1207" w:type="dxa"/>
            <w:tcBorders>
              <w:top w:val="single" w:sz="12" w:space="0" w:color="auto"/>
              <w:left w:val="nil"/>
              <w:bottom w:val="single" w:sz="12" w:space="0" w:color="auto"/>
              <w:right w:val="nil"/>
            </w:tcBorders>
            <w:hideMark/>
          </w:tcPr>
          <w:p w14:paraId="11532381" w14:textId="77777777" w:rsidR="0063796F" w:rsidRDefault="0063796F">
            <w:pPr>
              <w:rPr>
                <w:ins w:id="1062" w:author="Himanshu Seth - I21391" w:date="2022-06-17T12:43:00Z"/>
                <w:rFonts w:cstheme="minorHAnsi"/>
                <w:sz w:val="18"/>
                <w:szCs w:val="18"/>
              </w:rPr>
            </w:pPr>
            <w:ins w:id="1063" w:author="Himanshu Seth - I21391" w:date="2022-06-17T12:43:00Z">
              <w:r>
                <w:rPr>
                  <w:rFonts w:cstheme="minorHAnsi"/>
                  <w:sz w:val="18"/>
                  <w:szCs w:val="18"/>
                </w:rPr>
                <w:t>Integer</w:t>
              </w:r>
            </w:ins>
          </w:p>
        </w:tc>
        <w:tc>
          <w:tcPr>
            <w:tcW w:w="5037" w:type="dxa"/>
            <w:tcBorders>
              <w:top w:val="single" w:sz="12" w:space="0" w:color="auto"/>
              <w:left w:val="nil"/>
              <w:bottom w:val="single" w:sz="12" w:space="0" w:color="auto"/>
              <w:right w:val="nil"/>
            </w:tcBorders>
            <w:hideMark/>
          </w:tcPr>
          <w:p w14:paraId="3D85C004" w14:textId="77777777" w:rsidR="0063796F" w:rsidRDefault="0063796F">
            <w:pPr>
              <w:rPr>
                <w:ins w:id="1064" w:author="Himanshu Seth - I21391" w:date="2022-06-17T12:43:00Z"/>
                <w:rFonts w:cstheme="minorHAnsi"/>
                <w:sz w:val="18"/>
                <w:szCs w:val="18"/>
              </w:rPr>
            </w:pPr>
            <w:ins w:id="1065" w:author="Himanshu Seth - I21391" w:date="2022-06-17T12:43:00Z">
              <w:r>
                <w:rPr>
                  <w:rFonts w:cstheme="minorHAnsi"/>
                  <w:sz w:val="18"/>
                  <w:szCs w:val="18"/>
                </w:rPr>
                <w:t>MQTT connected state:</w:t>
              </w:r>
            </w:ins>
          </w:p>
          <w:p w14:paraId="4F241D1D" w14:textId="77777777" w:rsidR="0063796F" w:rsidRDefault="0063796F">
            <w:pPr>
              <w:pStyle w:val="ListParagraph"/>
              <w:rPr>
                <w:ins w:id="1066" w:author="Himanshu Seth - I21391" w:date="2022-06-17T12:43:00Z"/>
                <w:rFonts w:cstheme="minorHAnsi"/>
                <w:sz w:val="18"/>
                <w:szCs w:val="18"/>
              </w:rPr>
            </w:pPr>
            <w:ins w:id="1067" w:author="Himanshu Seth - I21391" w:date="2022-06-17T12:43:00Z">
              <w:r>
                <w:rPr>
                  <w:rFonts w:cstheme="minorHAnsi"/>
                  <w:sz w:val="18"/>
                  <w:szCs w:val="18"/>
                </w:rPr>
                <w:t>0</w:t>
              </w:r>
              <w:r>
                <w:rPr>
                  <w:rFonts w:cstheme="minorHAnsi"/>
                  <w:sz w:val="18"/>
                  <w:szCs w:val="18"/>
                </w:rPr>
                <w:tab/>
                <w:t>Not connected</w:t>
              </w:r>
              <w:r>
                <w:rPr>
                  <w:rFonts w:cstheme="minorHAnsi"/>
                  <w:sz w:val="18"/>
                  <w:szCs w:val="18"/>
                </w:rPr>
                <w:br/>
                <w:t xml:space="preserve">1 </w:t>
              </w:r>
              <w:r>
                <w:rPr>
                  <w:rFonts w:cstheme="minorHAnsi"/>
                  <w:sz w:val="18"/>
                  <w:szCs w:val="18"/>
                </w:rPr>
                <w:tab/>
                <w:t>Connected</w:t>
              </w:r>
            </w:ins>
          </w:p>
        </w:tc>
      </w:tr>
    </w:tbl>
    <w:p w14:paraId="6DA9C21F" w14:textId="77777777" w:rsidR="0063796F" w:rsidRDefault="0063796F" w:rsidP="0063796F">
      <w:pPr>
        <w:pStyle w:val="Heading3"/>
        <w:rPr>
          <w:ins w:id="1068" w:author="Himanshu Seth - I21391" w:date="2022-06-17T12:43:00Z"/>
        </w:rPr>
      </w:pPr>
      <w:ins w:id="1069" w:author="Himanshu Seth - I21391" w:date="2022-06-17T12:43: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63796F" w14:paraId="69472921" w14:textId="77777777" w:rsidTr="0063796F">
        <w:trPr>
          <w:ins w:id="1070" w:author="Himanshu Seth - I21391" w:date="2022-06-17T12:43:00Z"/>
        </w:trPr>
        <w:tc>
          <w:tcPr>
            <w:tcW w:w="4590" w:type="dxa"/>
            <w:hideMark/>
          </w:tcPr>
          <w:p w14:paraId="2489180C" w14:textId="77777777" w:rsidR="0063796F" w:rsidRDefault="0063796F">
            <w:pPr>
              <w:rPr>
                <w:ins w:id="1071" w:author="Himanshu Seth - I21391" w:date="2022-06-17T12:43:00Z"/>
                <w:rFonts w:ascii="Consolas" w:hAnsi="Consolas"/>
                <w:sz w:val="14"/>
              </w:rPr>
            </w:pPr>
            <w:ins w:id="1072" w:author="Himanshu Seth - I21391" w:date="2022-06-17T12:43:00Z">
              <w:r>
                <w:rPr>
                  <w:rFonts w:ascii="Consolas" w:hAnsi="Consolas"/>
                  <w:sz w:val="14"/>
                </w:rPr>
                <w:t>AT+MQTTDISCONN</w:t>
              </w:r>
            </w:ins>
          </w:p>
        </w:tc>
        <w:tc>
          <w:tcPr>
            <w:tcW w:w="4050" w:type="dxa"/>
            <w:hideMark/>
          </w:tcPr>
          <w:p w14:paraId="3A6C56B5" w14:textId="77777777" w:rsidR="0063796F" w:rsidRDefault="0063796F">
            <w:pPr>
              <w:rPr>
                <w:ins w:id="1073" w:author="Himanshu Seth - I21391" w:date="2022-06-17T12:43:00Z"/>
                <w:sz w:val="14"/>
              </w:rPr>
            </w:pPr>
            <w:ins w:id="1074" w:author="Himanshu Seth - I21391" w:date="2022-06-17T12:43:00Z">
              <w:r>
                <w:rPr>
                  <w:sz w:val="14"/>
                </w:rPr>
                <w:t>Disconnect</w:t>
              </w:r>
            </w:ins>
          </w:p>
        </w:tc>
      </w:tr>
      <w:tr w:rsidR="0063796F" w14:paraId="7DBF9A6E" w14:textId="77777777" w:rsidTr="0063796F">
        <w:trPr>
          <w:ins w:id="1075" w:author="Himanshu Seth - I21391" w:date="2022-06-17T12:43:00Z"/>
        </w:trPr>
        <w:tc>
          <w:tcPr>
            <w:tcW w:w="4590" w:type="dxa"/>
            <w:hideMark/>
          </w:tcPr>
          <w:p w14:paraId="6A01CCD9" w14:textId="77777777" w:rsidR="0063796F" w:rsidRDefault="0063796F">
            <w:pPr>
              <w:rPr>
                <w:ins w:id="1076" w:author="Himanshu Seth - I21391" w:date="2022-06-17T12:43:00Z"/>
                <w:rFonts w:ascii="Consolas" w:hAnsi="Consolas"/>
                <w:sz w:val="14"/>
              </w:rPr>
            </w:pPr>
            <w:ins w:id="1077" w:author="Himanshu Seth - I21391" w:date="2022-06-17T12:43:00Z">
              <w:r>
                <w:rPr>
                  <w:rFonts w:ascii="Consolas" w:hAnsi="Consolas"/>
                  <w:sz w:val="14"/>
                </w:rPr>
                <w:t>OK</w:t>
              </w:r>
            </w:ins>
          </w:p>
        </w:tc>
        <w:tc>
          <w:tcPr>
            <w:tcW w:w="4050" w:type="dxa"/>
            <w:hideMark/>
          </w:tcPr>
          <w:p w14:paraId="621C9651" w14:textId="77777777" w:rsidR="0063796F" w:rsidRDefault="0063796F">
            <w:pPr>
              <w:rPr>
                <w:ins w:id="1078" w:author="Himanshu Seth - I21391" w:date="2022-06-17T12:43:00Z"/>
                <w:sz w:val="14"/>
              </w:rPr>
            </w:pPr>
            <w:ins w:id="1079" w:author="Himanshu Seth - I21391" w:date="2022-06-17T12:43:00Z">
              <w:r>
                <w:rPr>
                  <w:sz w:val="14"/>
                </w:rPr>
                <w:t>Command completed</w:t>
              </w:r>
            </w:ins>
          </w:p>
        </w:tc>
      </w:tr>
      <w:tr w:rsidR="0063796F" w14:paraId="084BD806" w14:textId="77777777" w:rsidTr="0063796F">
        <w:trPr>
          <w:ins w:id="1080" w:author="Himanshu Seth - I21391" w:date="2022-06-17T12:43:00Z"/>
        </w:trPr>
        <w:tc>
          <w:tcPr>
            <w:tcW w:w="4590" w:type="dxa"/>
            <w:hideMark/>
          </w:tcPr>
          <w:p w14:paraId="3A947B93" w14:textId="77777777" w:rsidR="0063796F" w:rsidRDefault="0063796F">
            <w:pPr>
              <w:rPr>
                <w:ins w:id="1081" w:author="Himanshu Seth - I21391" w:date="2022-06-17T12:43:00Z"/>
                <w:rFonts w:ascii="Consolas" w:hAnsi="Consolas"/>
                <w:sz w:val="14"/>
              </w:rPr>
            </w:pPr>
            <w:ins w:id="1082" w:author="Himanshu Seth - I21391" w:date="2022-06-17T12:43:00Z">
              <w:r>
                <w:rPr>
                  <w:rFonts w:ascii="Consolas" w:hAnsi="Consolas"/>
                  <w:sz w:val="14"/>
                </w:rPr>
                <w:t>+MQTTCONN:0</w:t>
              </w:r>
            </w:ins>
          </w:p>
        </w:tc>
        <w:tc>
          <w:tcPr>
            <w:tcW w:w="4050" w:type="dxa"/>
            <w:hideMark/>
          </w:tcPr>
          <w:p w14:paraId="6D559BEE" w14:textId="77777777" w:rsidR="0063796F" w:rsidRDefault="0063796F">
            <w:pPr>
              <w:rPr>
                <w:ins w:id="1083" w:author="Himanshu Seth - I21391" w:date="2022-06-17T12:43:00Z"/>
                <w:sz w:val="14"/>
              </w:rPr>
            </w:pPr>
            <w:ins w:id="1084" w:author="Himanshu Seth - I21391" w:date="2022-06-17T12:43:00Z">
              <w:r>
                <w:rPr>
                  <w:sz w:val="14"/>
                </w:rPr>
                <w:t>Not connected</w:t>
              </w:r>
            </w:ins>
          </w:p>
        </w:tc>
      </w:tr>
    </w:tbl>
    <w:p w14:paraId="3F85C2C8" w14:textId="416A0180" w:rsidR="0063796F" w:rsidRDefault="0063796F" w:rsidP="00C27586">
      <w:pPr>
        <w:pStyle w:val="Heading1"/>
        <w:rPr>
          <w:ins w:id="1085" w:author="Himanshu Seth - I21391" w:date="2022-06-17T12:43:00Z"/>
        </w:rPr>
      </w:pPr>
    </w:p>
    <w:p w14:paraId="1AC8759A" w14:textId="18C57EB7" w:rsidR="0063796F" w:rsidRDefault="0063796F" w:rsidP="0063796F">
      <w:pPr>
        <w:rPr>
          <w:ins w:id="1086" w:author="Himanshu Seth - I21391" w:date="2022-06-17T12:43:00Z"/>
        </w:rPr>
      </w:pPr>
    </w:p>
    <w:p w14:paraId="6B9AED86" w14:textId="5A859811" w:rsidR="0063796F" w:rsidRDefault="0063796F" w:rsidP="0063796F">
      <w:pPr>
        <w:rPr>
          <w:ins w:id="1087" w:author="Himanshu Seth - I21391" w:date="2022-06-17T12:43:00Z"/>
        </w:rPr>
      </w:pPr>
    </w:p>
    <w:p w14:paraId="5227A0F0" w14:textId="4D12FECA" w:rsidR="0063796F" w:rsidRDefault="0063796F" w:rsidP="0063796F">
      <w:pPr>
        <w:rPr>
          <w:ins w:id="1088" w:author="Himanshu Seth - I21391" w:date="2022-06-17T12:43:00Z"/>
        </w:rPr>
      </w:pPr>
    </w:p>
    <w:p w14:paraId="6CC56778" w14:textId="50B2C460" w:rsidR="0063796F" w:rsidRDefault="0063796F" w:rsidP="0063796F">
      <w:pPr>
        <w:rPr>
          <w:ins w:id="1089" w:author="Himanshu Seth - I21391" w:date="2022-06-17T12:43:00Z"/>
        </w:rPr>
      </w:pPr>
    </w:p>
    <w:p w14:paraId="75246CAA" w14:textId="366AED76" w:rsidR="0063796F" w:rsidRDefault="0063796F" w:rsidP="0063796F">
      <w:pPr>
        <w:rPr>
          <w:ins w:id="1090" w:author="Himanshu Seth - I21391" w:date="2022-06-17T12:43:00Z"/>
        </w:rPr>
      </w:pPr>
    </w:p>
    <w:p w14:paraId="3F24969E" w14:textId="091B4A4A" w:rsidR="0063796F" w:rsidRDefault="0063796F" w:rsidP="0063796F">
      <w:pPr>
        <w:rPr>
          <w:ins w:id="1091" w:author="Himanshu Seth - I21391" w:date="2022-06-17T12:43:00Z"/>
        </w:rPr>
      </w:pPr>
    </w:p>
    <w:p w14:paraId="76FDB113" w14:textId="77777777" w:rsidR="0063796F" w:rsidRPr="0063796F" w:rsidRDefault="0063796F" w:rsidP="0063796F">
      <w:pPr>
        <w:rPr>
          <w:ins w:id="1092" w:author="Himanshu Seth - I21391" w:date="2022-06-17T12:43:00Z"/>
        </w:rPr>
        <w:pPrChange w:id="1093" w:author="Himanshu Seth - I21391" w:date="2022-06-17T12:43:00Z">
          <w:pPr>
            <w:pStyle w:val="Heading1"/>
          </w:pPr>
        </w:pPrChange>
      </w:pPr>
    </w:p>
    <w:p w14:paraId="18FD1760" w14:textId="16B882FC" w:rsidR="00C27586" w:rsidRDefault="00C27586" w:rsidP="00C27586">
      <w:pPr>
        <w:pStyle w:val="Heading1"/>
        <w:rPr>
          <w:ins w:id="1094" w:author="Himanshu Seth - I21391" w:date="2022-06-17T11:21:00Z"/>
        </w:rPr>
      </w:pPr>
      <w:ins w:id="1095" w:author="Himanshu Seth - I21391" w:date="2022-06-17T11:21:00Z">
        <w:r>
          <w:lastRenderedPageBreak/>
          <w:t>Command Reference: Network Stack</w:t>
        </w:r>
      </w:ins>
    </w:p>
    <w:p w14:paraId="4076862E" w14:textId="77777777" w:rsidR="00C27586" w:rsidRDefault="00C27586" w:rsidP="00C27586">
      <w:pPr>
        <w:pStyle w:val="Heading2"/>
        <w:rPr>
          <w:ins w:id="1096" w:author="Himanshu Seth - I21391" w:date="2022-06-17T11:21:00Z"/>
        </w:rPr>
      </w:pPr>
      <w:ins w:id="1097" w:author="Himanshu Seth - I21391" w:date="2022-06-17T11:21:00Z">
        <w:r>
          <w:t xml:space="preserve">Create Socket </w:t>
        </w:r>
        <w:r>
          <w:fldChar w:fldCharType="begin"/>
        </w:r>
        <w:r>
          <w:instrText xml:space="preserve"> DOCPROPERTY  tagc_sock_open  \* MERGEFORMAT </w:instrText>
        </w:r>
        <w:r>
          <w:fldChar w:fldCharType="separate"/>
        </w:r>
        <w:r>
          <w:t>+SOCKO</w:t>
        </w:r>
        <w:r>
          <w:fldChar w:fldCharType="end"/>
        </w:r>
      </w:ins>
    </w:p>
    <w:p w14:paraId="1E06776B" w14:textId="77777777" w:rsidR="00C27586" w:rsidRDefault="00C27586" w:rsidP="00C27586">
      <w:pPr>
        <w:pStyle w:val="Heading3"/>
        <w:rPr>
          <w:ins w:id="1098" w:author="Himanshu Seth - I21391" w:date="2022-06-17T11:21:00Z"/>
        </w:rPr>
      </w:pPr>
      <w:ins w:id="1099" w:author="Himanshu Seth - I21391" w:date="2022-06-17T11:21:00Z">
        <w:r>
          <w:t>Description</w:t>
        </w:r>
      </w:ins>
    </w:p>
    <w:p w14:paraId="791FFC24" w14:textId="77777777" w:rsidR="00C27586" w:rsidRDefault="00C27586" w:rsidP="00C27586">
      <w:pPr>
        <w:ind w:left="720"/>
        <w:jc w:val="both"/>
        <w:rPr>
          <w:ins w:id="1100" w:author="Himanshu Seth - I21391" w:date="2022-06-17T11:21:00Z"/>
        </w:rPr>
      </w:pPr>
      <w:ins w:id="1101" w:author="Himanshu Seth - I21391" w:date="2022-06-17T11:21:00Z">
        <w:r>
          <w:t>This command is used to open a new socket.</w:t>
        </w:r>
      </w:ins>
    </w:p>
    <w:p w14:paraId="5B18DABA" w14:textId="77777777" w:rsidR="00C27586" w:rsidRDefault="00C27586" w:rsidP="00C27586">
      <w:pPr>
        <w:pStyle w:val="Heading3"/>
        <w:rPr>
          <w:ins w:id="1102" w:author="Himanshu Seth - I21391" w:date="2022-06-17T11:21:00Z"/>
        </w:rPr>
      </w:pPr>
      <w:ins w:id="1103" w:author="Himanshu Seth - I21391" w:date="2022-06-17T11:21:00Z">
        <w:r>
          <w:t>Command Syntax</w:t>
        </w:r>
      </w:ins>
    </w:p>
    <w:p w14:paraId="638BEFE7" w14:textId="77777777" w:rsidR="00C27586" w:rsidRDefault="00C27586" w:rsidP="00C27586">
      <w:pPr>
        <w:ind w:left="720"/>
        <w:rPr>
          <w:ins w:id="1104" w:author="Himanshu Seth - I21391" w:date="2022-06-17T11:21:00Z"/>
          <w:rFonts w:ascii="Consolas" w:hAnsi="Consolas"/>
        </w:rPr>
      </w:pPr>
      <w:ins w:id="1105"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tagc_sock_open  \* MERGEFORMAT </w:instrText>
        </w:r>
        <w:r>
          <w:rPr>
            <w:rFonts w:ascii="Consolas" w:hAnsi="Consolas"/>
          </w:rPr>
          <w:fldChar w:fldCharType="separate"/>
        </w:r>
        <w:r>
          <w:rPr>
            <w:rFonts w:ascii="Consolas" w:hAnsi="Consolas"/>
          </w:rPr>
          <w:t>+SOCKO</w:t>
        </w:r>
        <w:r>
          <w:rPr>
            <w:rFonts w:ascii="Consolas" w:hAnsi="Consolas"/>
          </w:rPr>
          <w:fldChar w:fldCharType="end"/>
        </w:r>
        <w:r w:rsidRPr="00870ED6">
          <w:rPr>
            <w:rFonts w:ascii="Consolas" w:hAnsi="Consolas"/>
          </w:rPr>
          <w:t>=&lt;</w:t>
        </w:r>
        <w:r>
          <w:rPr>
            <w:rFonts w:ascii="Consolas" w:hAnsi="Consolas"/>
          </w:rPr>
          <w:t>PROTOCOL&gt;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38993890" w14:textId="77777777" w:rsidTr="00925CE7">
        <w:trPr>
          <w:ins w:id="1106" w:author="Himanshu Seth - I21391" w:date="2022-06-17T11:21:00Z"/>
        </w:trPr>
        <w:tc>
          <w:tcPr>
            <w:tcW w:w="2530" w:type="dxa"/>
            <w:tcBorders>
              <w:bottom w:val="single" w:sz="12" w:space="0" w:color="auto"/>
            </w:tcBorders>
          </w:tcPr>
          <w:p w14:paraId="0A7F650F" w14:textId="77777777" w:rsidR="00C27586" w:rsidRPr="00870ED6" w:rsidRDefault="00C27586" w:rsidP="00925CE7">
            <w:pPr>
              <w:rPr>
                <w:ins w:id="1107" w:author="Himanshu Seth - I21391" w:date="2022-06-17T11:21:00Z"/>
                <w:rFonts w:cstheme="minorHAnsi"/>
              </w:rPr>
            </w:pPr>
            <w:ins w:id="1108" w:author="Himanshu Seth - I21391" w:date="2022-06-17T11:21:00Z">
              <w:r w:rsidRPr="00870ED6">
                <w:rPr>
                  <w:rFonts w:cstheme="minorHAnsi"/>
                </w:rPr>
                <w:t>Parameter Name</w:t>
              </w:r>
            </w:ins>
          </w:p>
        </w:tc>
        <w:tc>
          <w:tcPr>
            <w:tcW w:w="1204" w:type="dxa"/>
            <w:tcBorders>
              <w:bottom w:val="single" w:sz="12" w:space="0" w:color="auto"/>
            </w:tcBorders>
          </w:tcPr>
          <w:p w14:paraId="5454B8C1" w14:textId="77777777" w:rsidR="00C27586" w:rsidRPr="00870ED6" w:rsidRDefault="00C27586" w:rsidP="00925CE7">
            <w:pPr>
              <w:rPr>
                <w:ins w:id="1109" w:author="Himanshu Seth - I21391" w:date="2022-06-17T11:21:00Z"/>
                <w:rFonts w:cstheme="minorHAnsi"/>
              </w:rPr>
            </w:pPr>
            <w:ins w:id="1110" w:author="Himanshu Seth - I21391" w:date="2022-06-17T11:21:00Z">
              <w:r>
                <w:rPr>
                  <w:rFonts w:cstheme="minorHAnsi"/>
                </w:rPr>
                <w:t>Type</w:t>
              </w:r>
            </w:ins>
          </w:p>
        </w:tc>
        <w:tc>
          <w:tcPr>
            <w:tcW w:w="5050" w:type="dxa"/>
            <w:tcBorders>
              <w:bottom w:val="single" w:sz="12" w:space="0" w:color="auto"/>
            </w:tcBorders>
          </w:tcPr>
          <w:p w14:paraId="5140A8D1" w14:textId="77777777" w:rsidR="00C27586" w:rsidRPr="00870ED6" w:rsidRDefault="00C27586" w:rsidP="00925CE7">
            <w:pPr>
              <w:rPr>
                <w:ins w:id="1111" w:author="Himanshu Seth - I21391" w:date="2022-06-17T11:21:00Z"/>
                <w:rFonts w:cstheme="minorHAnsi"/>
              </w:rPr>
            </w:pPr>
            <w:ins w:id="1112" w:author="Himanshu Seth - I21391" w:date="2022-06-17T11:21:00Z">
              <w:r>
                <w:rPr>
                  <w:rFonts w:cstheme="minorHAnsi"/>
                </w:rPr>
                <w:t>Description</w:t>
              </w:r>
            </w:ins>
          </w:p>
        </w:tc>
      </w:tr>
      <w:tr w:rsidR="00C27586" w14:paraId="46E6EF0F" w14:textId="77777777" w:rsidTr="00925CE7">
        <w:trPr>
          <w:ins w:id="1113" w:author="Himanshu Seth - I21391" w:date="2022-06-17T11:21:00Z"/>
        </w:trPr>
        <w:tc>
          <w:tcPr>
            <w:tcW w:w="2530" w:type="dxa"/>
            <w:tcBorders>
              <w:top w:val="single" w:sz="4" w:space="0" w:color="BFBFBF" w:themeColor="background1" w:themeShade="BF"/>
              <w:bottom w:val="single" w:sz="4" w:space="0" w:color="auto"/>
            </w:tcBorders>
          </w:tcPr>
          <w:p w14:paraId="691BAF99" w14:textId="77777777" w:rsidR="00C27586" w:rsidRDefault="00C27586" w:rsidP="00925CE7">
            <w:pPr>
              <w:rPr>
                <w:ins w:id="1114" w:author="Himanshu Seth - I21391" w:date="2022-06-17T11:21:00Z"/>
                <w:rFonts w:cstheme="minorHAnsi"/>
                <w:sz w:val="18"/>
                <w:szCs w:val="18"/>
              </w:rPr>
            </w:pPr>
            <w:ins w:id="1115" w:author="Himanshu Seth - I21391" w:date="2022-06-17T11:21:00Z">
              <w:r w:rsidRPr="00870ED6">
                <w:rPr>
                  <w:rFonts w:cstheme="minorHAnsi"/>
                  <w:sz w:val="18"/>
                  <w:szCs w:val="18"/>
                </w:rPr>
                <w:t>&lt;</w:t>
              </w:r>
              <w:r>
                <w:rPr>
                  <w:rFonts w:cstheme="minorHAnsi"/>
                  <w:sz w:val="18"/>
                  <w:szCs w:val="18"/>
                </w:rPr>
                <w:t>PROTOCOL</w:t>
              </w:r>
              <w:r w:rsidRPr="00870ED6">
                <w:rPr>
                  <w:rFonts w:cstheme="minorHAnsi"/>
                  <w:sz w:val="18"/>
                  <w:szCs w:val="18"/>
                </w:rPr>
                <w:t>&gt;</w:t>
              </w:r>
            </w:ins>
          </w:p>
        </w:tc>
        <w:tc>
          <w:tcPr>
            <w:tcW w:w="1204" w:type="dxa"/>
            <w:tcBorders>
              <w:top w:val="single" w:sz="4" w:space="0" w:color="BFBFBF" w:themeColor="background1" w:themeShade="BF"/>
              <w:bottom w:val="single" w:sz="4" w:space="0" w:color="auto"/>
            </w:tcBorders>
          </w:tcPr>
          <w:p w14:paraId="662C5EC4" w14:textId="77777777" w:rsidR="00C27586" w:rsidRDefault="00C27586" w:rsidP="00925CE7">
            <w:pPr>
              <w:rPr>
                <w:ins w:id="1116" w:author="Himanshu Seth - I21391" w:date="2022-06-17T11:21:00Z"/>
                <w:rFonts w:cstheme="minorHAnsi"/>
                <w:sz w:val="18"/>
                <w:szCs w:val="18"/>
              </w:rPr>
            </w:pPr>
            <w:ins w:id="1117"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4F3C6B68" w14:textId="77777777" w:rsidR="00C27586" w:rsidRDefault="00C27586" w:rsidP="00925CE7">
            <w:pPr>
              <w:rPr>
                <w:ins w:id="1118" w:author="Himanshu Seth - I21391" w:date="2022-06-17T11:21:00Z"/>
                <w:rFonts w:cstheme="minorHAnsi"/>
                <w:sz w:val="18"/>
                <w:szCs w:val="18"/>
              </w:rPr>
            </w:pPr>
            <w:ins w:id="1119" w:author="Himanshu Seth - I21391" w:date="2022-06-17T11:21:00Z">
              <w:r>
                <w:rPr>
                  <w:rFonts w:cstheme="minorHAnsi"/>
                  <w:sz w:val="18"/>
                  <w:szCs w:val="18"/>
                </w:rPr>
                <w:t>The protocol to use</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C27586" w14:paraId="06DC6046" w14:textId="77777777" w:rsidTr="00925CE7">
              <w:trPr>
                <w:ins w:id="1120" w:author="Himanshu Seth - I21391" w:date="2022-06-17T11:21:00Z"/>
              </w:trPr>
              <w:tc>
                <w:tcPr>
                  <w:tcW w:w="662" w:type="dxa"/>
                </w:tcPr>
                <w:p w14:paraId="5BF14554" w14:textId="77777777" w:rsidR="00C27586" w:rsidRDefault="00C27586" w:rsidP="00925CE7">
                  <w:pPr>
                    <w:jc w:val="center"/>
                    <w:rPr>
                      <w:ins w:id="1121" w:author="Himanshu Seth - I21391" w:date="2022-06-17T11:21:00Z"/>
                      <w:rFonts w:cstheme="minorHAnsi"/>
                      <w:sz w:val="18"/>
                      <w:szCs w:val="18"/>
                    </w:rPr>
                  </w:pPr>
                  <w:ins w:id="1122" w:author="Himanshu Seth - I21391" w:date="2022-06-17T11:21:00Z">
                    <w:r>
                      <w:rPr>
                        <w:rFonts w:cstheme="minorHAnsi"/>
                        <w:sz w:val="18"/>
                        <w:szCs w:val="18"/>
                      </w:rPr>
                      <w:t>1</w:t>
                    </w:r>
                  </w:ins>
                </w:p>
              </w:tc>
              <w:tc>
                <w:tcPr>
                  <w:tcW w:w="3541" w:type="dxa"/>
                </w:tcPr>
                <w:p w14:paraId="51FD8B78" w14:textId="77777777" w:rsidR="00C27586" w:rsidRDefault="00C27586" w:rsidP="00925CE7">
                  <w:pPr>
                    <w:rPr>
                      <w:ins w:id="1123" w:author="Himanshu Seth - I21391" w:date="2022-06-17T11:21:00Z"/>
                      <w:rFonts w:cstheme="minorHAnsi"/>
                      <w:sz w:val="18"/>
                      <w:szCs w:val="18"/>
                    </w:rPr>
                  </w:pPr>
                  <w:ins w:id="1124" w:author="Himanshu Seth - I21391" w:date="2022-06-17T11:21:00Z">
                    <w:r>
                      <w:rPr>
                        <w:rFonts w:cstheme="minorHAnsi"/>
                        <w:sz w:val="18"/>
                        <w:szCs w:val="18"/>
                      </w:rPr>
                      <w:t>UDP</w:t>
                    </w:r>
                  </w:ins>
                </w:p>
              </w:tc>
            </w:tr>
            <w:tr w:rsidR="00C27586" w14:paraId="6F0819CD" w14:textId="77777777" w:rsidTr="00925CE7">
              <w:trPr>
                <w:ins w:id="1125" w:author="Himanshu Seth - I21391" w:date="2022-06-17T11:21:00Z"/>
              </w:trPr>
              <w:tc>
                <w:tcPr>
                  <w:tcW w:w="662" w:type="dxa"/>
                </w:tcPr>
                <w:p w14:paraId="4F662390" w14:textId="77777777" w:rsidR="00C27586" w:rsidRDefault="00C27586" w:rsidP="00925CE7">
                  <w:pPr>
                    <w:jc w:val="center"/>
                    <w:rPr>
                      <w:ins w:id="1126" w:author="Himanshu Seth - I21391" w:date="2022-06-17T11:21:00Z"/>
                      <w:rFonts w:cstheme="minorHAnsi"/>
                      <w:sz w:val="18"/>
                      <w:szCs w:val="18"/>
                    </w:rPr>
                  </w:pPr>
                  <w:ins w:id="1127" w:author="Himanshu Seth - I21391" w:date="2022-06-17T11:21:00Z">
                    <w:r>
                      <w:rPr>
                        <w:rFonts w:cstheme="minorHAnsi"/>
                        <w:sz w:val="18"/>
                        <w:szCs w:val="18"/>
                      </w:rPr>
                      <w:t>2</w:t>
                    </w:r>
                  </w:ins>
                </w:p>
              </w:tc>
              <w:tc>
                <w:tcPr>
                  <w:tcW w:w="3541" w:type="dxa"/>
                </w:tcPr>
                <w:p w14:paraId="1C6F25C1" w14:textId="77777777" w:rsidR="00C27586" w:rsidRDefault="00C27586" w:rsidP="00925CE7">
                  <w:pPr>
                    <w:rPr>
                      <w:ins w:id="1128" w:author="Himanshu Seth - I21391" w:date="2022-06-17T11:21:00Z"/>
                      <w:rFonts w:cstheme="minorHAnsi"/>
                      <w:sz w:val="18"/>
                      <w:szCs w:val="18"/>
                    </w:rPr>
                  </w:pPr>
                  <w:ins w:id="1129" w:author="Himanshu Seth - I21391" w:date="2022-06-17T11:21:00Z">
                    <w:r>
                      <w:rPr>
                        <w:rFonts w:cstheme="minorHAnsi"/>
                        <w:sz w:val="18"/>
                        <w:szCs w:val="18"/>
                      </w:rPr>
                      <w:t>TCP</w:t>
                    </w:r>
                  </w:ins>
                </w:p>
              </w:tc>
            </w:tr>
          </w:tbl>
          <w:p w14:paraId="24D2D29F" w14:textId="77777777" w:rsidR="00C27586" w:rsidRDefault="00C27586" w:rsidP="00925CE7">
            <w:pPr>
              <w:rPr>
                <w:ins w:id="1130" w:author="Himanshu Seth - I21391" w:date="2022-06-17T11:21:00Z"/>
                <w:rFonts w:cstheme="minorHAnsi"/>
                <w:sz w:val="18"/>
                <w:szCs w:val="18"/>
              </w:rPr>
            </w:pPr>
          </w:p>
        </w:tc>
      </w:tr>
    </w:tbl>
    <w:p w14:paraId="246DEF5D" w14:textId="77777777" w:rsidR="00C27586" w:rsidRPr="00870ED6" w:rsidRDefault="00C27586" w:rsidP="00C27586">
      <w:pPr>
        <w:pStyle w:val="Heading3"/>
        <w:rPr>
          <w:ins w:id="1131" w:author="Himanshu Seth - I21391" w:date="2022-06-17T11:21:00Z"/>
        </w:rPr>
      </w:pPr>
      <w:ins w:id="1132" w:author="Himanshu Seth - I21391" w:date="2022-06-17T11:21:00Z">
        <w:r>
          <w:t>Response Syntax</w:t>
        </w:r>
      </w:ins>
    </w:p>
    <w:tbl>
      <w:tblPr>
        <w:tblStyle w:val="TableGrid"/>
        <w:tblW w:w="0" w:type="auto"/>
        <w:tblInd w:w="607" w:type="dxa"/>
        <w:tblLook w:val="04A0" w:firstRow="1" w:lastRow="0" w:firstColumn="1" w:lastColumn="0" w:noHBand="0" w:noVBand="1"/>
      </w:tblPr>
      <w:tblGrid>
        <w:gridCol w:w="5264"/>
        <w:gridCol w:w="3489"/>
      </w:tblGrid>
      <w:tr w:rsidR="00C27586" w:rsidRPr="008B020C" w14:paraId="2D23815C" w14:textId="77777777" w:rsidTr="00925CE7">
        <w:trPr>
          <w:ins w:id="1133" w:author="Himanshu Seth - I21391" w:date="2022-06-17T11:21:00Z"/>
        </w:trPr>
        <w:tc>
          <w:tcPr>
            <w:tcW w:w="5264" w:type="dxa"/>
            <w:tcBorders>
              <w:top w:val="single" w:sz="12" w:space="0" w:color="auto"/>
              <w:left w:val="nil"/>
              <w:bottom w:val="single" w:sz="12" w:space="0" w:color="auto"/>
              <w:right w:val="nil"/>
            </w:tcBorders>
          </w:tcPr>
          <w:p w14:paraId="28847F41" w14:textId="77777777" w:rsidR="00C27586" w:rsidRPr="008B020C" w:rsidRDefault="00C27586" w:rsidP="00925CE7">
            <w:pPr>
              <w:rPr>
                <w:ins w:id="1134" w:author="Himanshu Seth - I21391" w:date="2022-06-17T11:21:00Z"/>
                <w:rFonts w:cstheme="minorHAnsi"/>
              </w:rPr>
            </w:pPr>
            <w:ins w:id="1135" w:author="Himanshu Seth - I21391" w:date="2022-06-17T11:21:00Z">
              <w:r>
                <w:rPr>
                  <w:rFonts w:cstheme="minorHAnsi"/>
                </w:rPr>
                <w:t>Response</w:t>
              </w:r>
            </w:ins>
          </w:p>
        </w:tc>
        <w:tc>
          <w:tcPr>
            <w:tcW w:w="3489" w:type="dxa"/>
            <w:tcBorders>
              <w:top w:val="single" w:sz="12" w:space="0" w:color="auto"/>
              <w:left w:val="nil"/>
              <w:bottom w:val="single" w:sz="12" w:space="0" w:color="auto"/>
              <w:right w:val="nil"/>
            </w:tcBorders>
          </w:tcPr>
          <w:p w14:paraId="7E12AA7D" w14:textId="77777777" w:rsidR="00C27586" w:rsidRPr="008B020C" w:rsidRDefault="00C27586" w:rsidP="00925CE7">
            <w:pPr>
              <w:rPr>
                <w:ins w:id="1136" w:author="Himanshu Seth - I21391" w:date="2022-06-17T11:21:00Z"/>
                <w:rFonts w:cstheme="minorHAnsi"/>
              </w:rPr>
            </w:pPr>
            <w:ins w:id="1137" w:author="Himanshu Seth - I21391" w:date="2022-06-17T11:21:00Z">
              <w:r w:rsidRPr="008B020C">
                <w:rPr>
                  <w:rFonts w:cstheme="minorHAnsi"/>
                </w:rPr>
                <w:t>Description</w:t>
              </w:r>
            </w:ins>
          </w:p>
        </w:tc>
      </w:tr>
      <w:tr w:rsidR="00C27586" w:rsidRPr="00A97982" w14:paraId="69966BB1" w14:textId="77777777" w:rsidTr="00925CE7">
        <w:trPr>
          <w:ins w:id="1138"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46267B51" w14:textId="77777777" w:rsidR="00C27586" w:rsidRDefault="00C27586" w:rsidP="00925CE7">
            <w:pPr>
              <w:rPr>
                <w:ins w:id="1139" w:author="Himanshu Seth - I21391" w:date="2022-06-17T11:21:00Z"/>
                <w:rFonts w:ascii="Consolas" w:hAnsi="Consolas"/>
                <w:sz w:val="18"/>
              </w:rPr>
            </w:pPr>
            <w:ins w:id="1140" w:author="Himanshu Seth - I21391" w:date="2022-06-17T11:21:00Z">
              <w:r>
                <w:rPr>
                  <w:rFonts w:ascii="Consolas" w:hAnsi="Consolas"/>
                  <w:sz w:val="18"/>
                </w:rPr>
                <w:fldChar w:fldCharType="begin"/>
              </w:r>
              <w:r>
                <w:rPr>
                  <w:rFonts w:ascii="Consolas" w:hAnsi="Consolas"/>
                  <w:sz w:val="18"/>
                </w:rPr>
                <w:instrText xml:space="preserve"> DOCPROPERTY  tagc_sock_open  \* MERGEFORMAT </w:instrText>
              </w:r>
              <w:r>
                <w:rPr>
                  <w:rFonts w:ascii="Consolas" w:hAnsi="Consolas"/>
                  <w:sz w:val="18"/>
                </w:rPr>
                <w:fldChar w:fldCharType="separate"/>
              </w:r>
              <w:r>
                <w:rPr>
                  <w:rFonts w:ascii="Consolas" w:hAnsi="Consolas"/>
                  <w:sz w:val="18"/>
                </w:rPr>
                <w:t>+SOCKO</w:t>
              </w:r>
              <w:r>
                <w:rPr>
                  <w:rFonts w:ascii="Consolas" w:hAnsi="Consolas"/>
                  <w:sz w:val="18"/>
                </w:rPr>
                <w:fldChar w:fldCharType="end"/>
              </w:r>
              <w:r>
                <w:rPr>
                  <w:rFonts w:ascii="Consolas" w:hAnsi="Consolas"/>
                  <w:sz w:val="18"/>
                </w:rPr>
                <w:t>:&lt;SOCK_ID&gt;</w:t>
              </w:r>
            </w:ins>
          </w:p>
        </w:tc>
        <w:tc>
          <w:tcPr>
            <w:tcW w:w="3489" w:type="dxa"/>
            <w:tcBorders>
              <w:top w:val="single" w:sz="4" w:space="0" w:color="BFBFBF" w:themeColor="background1" w:themeShade="BF"/>
              <w:left w:val="nil"/>
              <w:bottom w:val="single" w:sz="4" w:space="0" w:color="BFBFBF" w:themeColor="background1" w:themeShade="BF"/>
              <w:right w:val="nil"/>
            </w:tcBorders>
          </w:tcPr>
          <w:p w14:paraId="4D55A48C" w14:textId="77777777" w:rsidR="00C27586" w:rsidRDefault="00C27586" w:rsidP="00925CE7">
            <w:pPr>
              <w:rPr>
                <w:ins w:id="1141" w:author="Himanshu Seth - I21391" w:date="2022-06-17T11:21:00Z"/>
                <w:rFonts w:cstheme="minorHAnsi"/>
                <w:sz w:val="20"/>
              </w:rPr>
            </w:pPr>
            <w:ins w:id="1142" w:author="Himanshu Seth - I21391" w:date="2022-06-17T11:21:00Z">
              <w:r>
                <w:rPr>
                  <w:rFonts w:cstheme="minorHAnsi"/>
                  <w:sz w:val="20"/>
                </w:rPr>
                <w:t>Socket open response with new ID</w:t>
              </w:r>
            </w:ins>
          </w:p>
        </w:tc>
      </w:tr>
      <w:tr w:rsidR="00C27586" w:rsidRPr="00A97982" w14:paraId="1B5EA736" w14:textId="77777777" w:rsidTr="00925CE7">
        <w:trPr>
          <w:ins w:id="1143"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4AAE6787" w14:textId="77777777" w:rsidR="00C27586" w:rsidRDefault="00C27586" w:rsidP="00925CE7">
            <w:pPr>
              <w:rPr>
                <w:ins w:id="1144" w:author="Himanshu Seth - I21391" w:date="2022-06-17T11:21:00Z"/>
                <w:rFonts w:ascii="Consolas" w:hAnsi="Consolas"/>
                <w:sz w:val="18"/>
              </w:rPr>
            </w:pPr>
            <w:ins w:id="1145" w:author="Himanshu Seth - I21391" w:date="2022-06-17T11:21:00Z">
              <w:r>
                <w:rPr>
                  <w:rFonts w:ascii="Consolas" w:hAnsi="Consolas"/>
                  <w:sz w:val="18"/>
                </w:rPr>
                <w:t>OK</w:t>
              </w:r>
            </w:ins>
          </w:p>
        </w:tc>
        <w:tc>
          <w:tcPr>
            <w:tcW w:w="3489" w:type="dxa"/>
            <w:tcBorders>
              <w:top w:val="single" w:sz="4" w:space="0" w:color="BFBFBF" w:themeColor="background1" w:themeShade="BF"/>
              <w:left w:val="nil"/>
              <w:bottom w:val="single" w:sz="4" w:space="0" w:color="BFBFBF" w:themeColor="background1" w:themeShade="BF"/>
              <w:right w:val="nil"/>
            </w:tcBorders>
          </w:tcPr>
          <w:p w14:paraId="1FC6740C" w14:textId="77777777" w:rsidR="00C27586" w:rsidRDefault="00C27586" w:rsidP="00925CE7">
            <w:pPr>
              <w:rPr>
                <w:ins w:id="1146" w:author="Himanshu Seth - I21391" w:date="2022-06-17T11:21:00Z"/>
                <w:rFonts w:cstheme="minorHAnsi"/>
                <w:sz w:val="20"/>
              </w:rPr>
            </w:pPr>
            <w:ins w:id="1147" w:author="Himanshu Seth - I21391" w:date="2022-06-17T11:21:00Z">
              <w:r>
                <w:rPr>
                  <w:rFonts w:cstheme="minorHAnsi"/>
                  <w:sz w:val="20"/>
                </w:rPr>
                <w:t>Successful response</w:t>
              </w:r>
            </w:ins>
          </w:p>
        </w:tc>
      </w:tr>
      <w:tr w:rsidR="00C27586" w:rsidRPr="00A97982" w14:paraId="74D1B7E7" w14:textId="77777777" w:rsidTr="00925CE7">
        <w:trPr>
          <w:ins w:id="1148" w:author="Himanshu Seth - I21391" w:date="2022-06-17T11:21:00Z"/>
        </w:trPr>
        <w:tc>
          <w:tcPr>
            <w:tcW w:w="5264" w:type="dxa"/>
            <w:tcBorders>
              <w:top w:val="single" w:sz="4" w:space="0" w:color="BFBFBF" w:themeColor="background1" w:themeShade="BF"/>
              <w:left w:val="nil"/>
              <w:right w:val="nil"/>
            </w:tcBorders>
          </w:tcPr>
          <w:p w14:paraId="19417499" w14:textId="77777777" w:rsidR="00C27586" w:rsidRPr="008B020C" w:rsidRDefault="00C27586" w:rsidP="00925CE7">
            <w:pPr>
              <w:rPr>
                <w:ins w:id="1149" w:author="Himanshu Seth - I21391" w:date="2022-06-17T11:21:00Z"/>
                <w:rFonts w:ascii="Consolas" w:hAnsi="Consolas"/>
                <w:sz w:val="18"/>
              </w:rPr>
            </w:pPr>
            <w:ins w:id="1150" w:author="Himanshu Seth - I21391" w:date="2022-06-17T11:21:00Z">
              <w:r>
                <w:rPr>
                  <w:rFonts w:ascii="Consolas" w:hAnsi="Consolas"/>
                  <w:sz w:val="18"/>
                </w:rPr>
                <w:t>ERROR:&lt;ERROR_CODE&gt;</w:t>
              </w:r>
            </w:ins>
          </w:p>
        </w:tc>
        <w:tc>
          <w:tcPr>
            <w:tcW w:w="3489" w:type="dxa"/>
            <w:tcBorders>
              <w:top w:val="single" w:sz="4" w:space="0" w:color="BFBFBF" w:themeColor="background1" w:themeShade="BF"/>
              <w:left w:val="nil"/>
              <w:right w:val="nil"/>
            </w:tcBorders>
          </w:tcPr>
          <w:p w14:paraId="7F22CAF9" w14:textId="77777777" w:rsidR="00C27586" w:rsidRPr="00A97982" w:rsidRDefault="00C27586" w:rsidP="00925CE7">
            <w:pPr>
              <w:rPr>
                <w:ins w:id="1151" w:author="Himanshu Seth - I21391" w:date="2022-06-17T11:21:00Z"/>
                <w:rFonts w:cstheme="minorHAnsi"/>
                <w:sz w:val="20"/>
              </w:rPr>
            </w:pPr>
            <w:ins w:id="1152" w:author="Himanshu Seth - I21391" w:date="2022-06-17T11:21:00Z">
              <w:r>
                <w:rPr>
                  <w:rFonts w:cstheme="minorHAnsi"/>
                  <w:sz w:val="20"/>
                </w:rPr>
                <w:t>Error response</w:t>
              </w:r>
            </w:ins>
          </w:p>
        </w:tc>
      </w:tr>
    </w:tbl>
    <w:p w14:paraId="2C890617" w14:textId="77777777" w:rsidR="00C27586" w:rsidRDefault="00C27586" w:rsidP="00C27586">
      <w:pPr>
        <w:spacing w:after="0"/>
        <w:ind w:left="720"/>
        <w:rPr>
          <w:ins w:id="1153"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3073EA8F" w14:textId="77777777" w:rsidTr="00925CE7">
        <w:trPr>
          <w:ins w:id="1154" w:author="Himanshu Seth - I21391" w:date="2022-06-17T11:21:00Z"/>
        </w:trPr>
        <w:tc>
          <w:tcPr>
            <w:tcW w:w="2540" w:type="dxa"/>
            <w:tcBorders>
              <w:bottom w:val="single" w:sz="12" w:space="0" w:color="auto"/>
            </w:tcBorders>
          </w:tcPr>
          <w:p w14:paraId="1FBB6CDC" w14:textId="77777777" w:rsidR="00C27586" w:rsidRPr="00870ED6" w:rsidRDefault="00C27586" w:rsidP="00925CE7">
            <w:pPr>
              <w:rPr>
                <w:ins w:id="1155" w:author="Himanshu Seth - I21391" w:date="2022-06-17T11:21:00Z"/>
                <w:rFonts w:cstheme="minorHAnsi"/>
              </w:rPr>
            </w:pPr>
            <w:ins w:id="1156" w:author="Himanshu Seth - I21391" w:date="2022-06-17T11:21:00Z">
              <w:r w:rsidRPr="00870ED6">
                <w:rPr>
                  <w:rFonts w:cstheme="minorHAnsi"/>
                </w:rPr>
                <w:t>Parameter Name</w:t>
              </w:r>
            </w:ins>
          </w:p>
        </w:tc>
        <w:tc>
          <w:tcPr>
            <w:tcW w:w="1207" w:type="dxa"/>
            <w:tcBorders>
              <w:bottom w:val="single" w:sz="12" w:space="0" w:color="auto"/>
            </w:tcBorders>
          </w:tcPr>
          <w:p w14:paraId="744BF8DA" w14:textId="77777777" w:rsidR="00C27586" w:rsidRPr="00870ED6" w:rsidRDefault="00C27586" w:rsidP="00925CE7">
            <w:pPr>
              <w:rPr>
                <w:ins w:id="1157" w:author="Himanshu Seth - I21391" w:date="2022-06-17T11:21:00Z"/>
                <w:rFonts w:cstheme="minorHAnsi"/>
              </w:rPr>
            </w:pPr>
            <w:ins w:id="1158" w:author="Himanshu Seth - I21391" w:date="2022-06-17T11:21:00Z">
              <w:r>
                <w:rPr>
                  <w:rFonts w:cstheme="minorHAnsi"/>
                </w:rPr>
                <w:t>Type</w:t>
              </w:r>
            </w:ins>
          </w:p>
        </w:tc>
        <w:tc>
          <w:tcPr>
            <w:tcW w:w="5037" w:type="dxa"/>
            <w:tcBorders>
              <w:bottom w:val="single" w:sz="12" w:space="0" w:color="auto"/>
            </w:tcBorders>
          </w:tcPr>
          <w:p w14:paraId="2196C799" w14:textId="77777777" w:rsidR="00C27586" w:rsidRPr="00870ED6" w:rsidRDefault="00C27586" w:rsidP="00925CE7">
            <w:pPr>
              <w:rPr>
                <w:ins w:id="1159" w:author="Himanshu Seth - I21391" w:date="2022-06-17T11:21:00Z"/>
                <w:rFonts w:cstheme="minorHAnsi"/>
              </w:rPr>
            </w:pPr>
            <w:ins w:id="1160" w:author="Himanshu Seth - I21391" w:date="2022-06-17T11:21:00Z">
              <w:r>
                <w:rPr>
                  <w:rFonts w:cstheme="minorHAnsi"/>
                </w:rPr>
                <w:t>Description</w:t>
              </w:r>
            </w:ins>
          </w:p>
        </w:tc>
      </w:tr>
      <w:tr w:rsidR="00C27586" w:rsidRPr="00870ED6" w14:paraId="3FC13C90" w14:textId="77777777" w:rsidTr="00925CE7">
        <w:trPr>
          <w:ins w:id="1161" w:author="Himanshu Seth - I21391" w:date="2022-06-17T11:21:00Z"/>
        </w:trPr>
        <w:tc>
          <w:tcPr>
            <w:tcW w:w="2540" w:type="dxa"/>
            <w:tcBorders>
              <w:top w:val="single" w:sz="4" w:space="0" w:color="BFBFBF" w:themeColor="background1" w:themeShade="BF"/>
              <w:bottom w:val="single" w:sz="4" w:space="0" w:color="auto"/>
            </w:tcBorders>
          </w:tcPr>
          <w:p w14:paraId="69FA4FB5" w14:textId="77777777" w:rsidR="00C27586" w:rsidRDefault="00C27586" w:rsidP="00925CE7">
            <w:pPr>
              <w:rPr>
                <w:ins w:id="1162" w:author="Himanshu Seth - I21391" w:date="2022-06-17T11:21:00Z"/>
                <w:rFonts w:cstheme="minorHAnsi"/>
                <w:sz w:val="18"/>
                <w:szCs w:val="18"/>
              </w:rPr>
            </w:pPr>
            <w:ins w:id="1163"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tcBorders>
              <w:top w:val="single" w:sz="4" w:space="0" w:color="BFBFBF" w:themeColor="background1" w:themeShade="BF"/>
              <w:bottom w:val="single" w:sz="4" w:space="0" w:color="auto"/>
            </w:tcBorders>
          </w:tcPr>
          <w:p w14:paraId="42D0B1D7" w14:textId="77777777" w:rsidR="00C27586" w:rsidRDefault="00C27586" w:rsidP="00925CE7">
            <w:pPr>
              <w:rPr>
                <w:ins w:id="1164" w:author="Himanshu Seth - I21391" w:date="2022-06-17T11:21:00Z"/>
                <w:rFonts w:cstheme="minorHAnsi"/>
                <w:sz w:val="18"/>
                <w:szCs w:val="18"/>
              </w:rPr>
            </w:pPr>
            <w:ins w:id="1165" w:author="Himanshu Seth - I21391" w:date="2022-06-17T11:21:00Z">
              <w:r w:rsidRPr="00870ED6">
                <w:rPr>
                  <w:rFonts w:cstheme="minorHAnsi"/>
                  <w:sz w:val="18"/>
                  <w:szCs w:val="18"/>
                </w:rPr>
                <w:t>Integer</w:t>
              </w:r>
            </w:ins>
          </w:p>
        </w:tc>
        <w:tc>
          <w:tcPr>
            <w:tcW w:w="5037" w:type="dxa"/>
            <w:tcBorders>
              <w:top w:val="single" w:sz="4" w:space="0" w:color="BFBFBF" w:themeColor="background1" w:themeShade="BF"/>
              <w:bottom w:val="single" w:sz="4" w:space="0" w:color="auto"/>
            </w:tcBorders>
          </w:tcPr>
          <w:p w14:paraId="5B434BD6" w14:textId="77777777" w:rsidR="00C27586" w:rsidRDefault="00C27586" w:rsidP="00925CE7">
            <w:pPr>
              <w:rPr>
                <w:ins w:id="1166" w:author="Himanshu Seth - I21391" w:date="2022-06-17T11:21:00Z"/>
                <w:rFonts w:cstheme="minorHAnsi"/>
                <w:sz w:val="18"/>
                <w:szCs w:val="18"/>
              </w:rPr>
            </w:pPr>
            <w:ins w:id="1167" w:author="Himanshu Seth - I21391" w:date="2022-06-17T11:21:00Z">
              <w:r>
                <w:rPr>
                  <w:rFonts w:cstheme="minorHAnsi"/>
                  <w:sz w:val="18"/>
                  <w:szCs w:val="18"/>
                </w:rPr>
                <w:t>ID of the socket opened</w:t>
              </w:r>
            </w:ins>
          </w:p>
        </w:tc>
      </w:tr>
    </w:tbl>
    <w:p w14:paraId="733D48C2" w14:textId="77777777" w:rsidR="00C27586" w:rsidRDefault="00C27586" w:rsidP="00C27586">
      <w:pPr>
        <w:pStyle w:val="Heading3"/>
        <w:rPr>
          <w:ins w:id="1168" w:author="Himanshu Seth - I21391" w:date="2022-06-17T11:21:00Z"/>
        </w:rPr>
      </w:pPr>
      <w:ins w:id="1169" w:author="Himanshu Seth - I21391" w:date="2022-06-17T11:21:00Z">
        <w:r>
          <w:t>Examples:</w:t>
        </w:r>
      </w:ins>
    </w:p>
    <w:p w14:paraId="111D42A0" w14:textId="77777777" w:rsidR="00C27586" w:rsidRPr="00283003" w:rsidRDefault="00C27586" w:rsidP="00C27586">
      <w:pPr>
        <w:ind w:firstLine="720"/>
        <w:rPr>
          <w:ins w:id="1170" w:author="Himanshu Seth - I21391" w:date="2022-06-17T11:21:00Z"/>
        </w:rPr>
      </w:pPr>
      <w:ins w:id="1171" w:author="Himanshu Seth - I21391" w:date="2022-06-17T11:21:00Z">
        <w:r>
          <w:rPr>
            <w:u w:val="single"/>
          </w:rPr>
          <w:t>(TCP)</w:t>
        </w:r>
        <w:r w:rsidRPr="00D17C04">
          <w:rPr>
            <w:u w:val="single"/>
          </w:rPr>
          <w:t>:</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52E0F062" w14:textId="77777777" w:rsidTr="00925CE7">
        <w:trPr>
          <w:ins w:id="1172" w:author="Himanshu Seth - I21391" w:date="2022-06-17T11:21:00Z"/>
        </w:trPr>
        <w:tc>
          <w:tcPr>
            <w:tcW w:w="4860" w:type="dxa"/>
          </w:tcPr>
          <w:p w14:paraId="2A91A940" w14:textId="77777777" w:rsidR="00C27586" w:rsidRPr="00C1437E" w:rsidRDefault="00C27586" w:rsidP="00925CE7">
            <w:pPr>
              <w:rPr>
                <w:ins w:id="1173" w:author="Himanshu Seth - I21391" w:date="2022-06-17T11:21:00Z"/>
                <w:rFonts w:ascii="Consolas" w:hAnsi="Consolas"/>
                <w:sz w:val="14"/>
              </w:rPr>
            </w:pPr>
            <w:ins w:id="1174" w:author="Himanshu Seth - I21391" w:date="2022-06-17T11:21:00Z">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sidRPr="00C1437E">
                <w:rPr>
                  <w:rFonts w:ascii="Consolas" w:hAnsi="Consolas"/>
                  <w:sz w:val="14"/>
                </w:rPr>
                <w:t>=</w:t>
              </w:r>
              <w:r>
                <w:rPr>
                  <w:rFonts w:ascii="Consolas" w:hAnsi="Consolas"/>
                  <w:sz w:val="14"/>
                </w:rPr>
                <w:t>2</w:t>
              </w:r>
            </w:ins>
          </w:p>
        </w:tc>
        <w:tc>
          <w:tcPr>
            <w:tcW w:w="3780" w:type="dxa"/>
          </w:tcPr>
          <w:p w14:paraId="3116CDC6" w14:textId="77777777" w:rsidR="00C27586" w:rsidRPr="00C1437E" w:rsidRDefault="00C27586" w:rsidP="00925CE7">
            <w:pPr>
              <w:rPr>
                <w:ins w:id="1175" w:author="Himanshu Seth - I21391" w:date="2022-06-17T11:21:00Z"/>
                <w:sz w:val="14"/>
              </w:rPr>
            </w:pPr>
            <w:ins w:id="1176" w:author="Himanshu Seth - I21391" w:date="2022-06-17T11:21:00Z">
              <w:r>
                <w:rPr>
                  <w:sz w:val="14"/>
                </w:rPr>
                <w:t>Open a new listening socket, TCP</w:t>
              </w:r>
            </w:ins>
          </w:p>
        </w:tc>
      </w:tr>
      <w:tr w:rsidR="00C27586" w14:paraId="7ABEF683" w14:textId="77777777" w:rsidTr="00925CE7">
        <w:trPr>
          <w:ins w:id="1177" w:author="Himanshu Seth - I21391" w:date="2022-06-17T11:21:00Z"/>
        </w:trPr>
        <w:tc>
          <w:tcPr>
            <w:tcW w:w="4860" w:type="dxa"/>
          </w:tcPr>
          <w:p w14:paraId="1A72B612" w14:textId="77777777" w:rsidR="00C27586" w:rsidRPr="00C1437E" w:rsidRDefault="00C27586" w:rsidP="00925CE7">
            <w:pPr>
              <w:rPr>
                <w:ins w:id="1178" w:author="Himanshu Seth - I21391" w:date="2022-06-17T11:21:00Z"/>
                <w:rFonts w:ascii="Consolas" w:hAnsi="Consolas"/>
                <w:sz w:val="14"/>
              </w:rPr>
            </w:pPr>
            <w:ins w:id="1179" w:author="Himanshu Seth - I21391" w:date="2022-06-17T11:21:00Z">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Pr>
                  <w:rFonts w:ascii="Consolas" w:hAnsi="Consolas"/>
                  <w:sz w:val="14"/>
                </w:rPr>
                <w:t>:1</w:t>
              </w:r>
            </w:ins>
          </w:p>
        </w:tc>
        <w:tc>
          <w:tcPr>
            <w:tcW w:w="3780" w:type="dxa"/>
          </w:tcPr>
          <w:p w14:paraId="3DBF9B8B" w14:textId="77777777" w:rsidR="00C27586" w:rsidRPr="00C1437E" w:rsidRDefault="00C27586" w:rsidP="00925CE7">
            <w:pPr>
              <w:rPr>
                <w:ins w:id="1180" w:author="Himanshu Seth - I21391" w:date="2022-06-17T11:21:00Z"/>
                <w:sz w:val="14"/>
              </w:rPr>
            </w:pPr>
            <w:ins w:id="1181" w:author="Himanshu Seth - I21391" w:date="2022-06-17T11:21:00Z">
              <w:r>
                <w:rPr>
                  <w:sz w:val="14"/>
                </w:rPr>
                <w:t>Socket opened, ID is 1</w:t>
              </w:r>
            </w:ins>
          </w:p>
        </w:tc>
      </w:tr>
      <w:tr w:rsidR="00C27586" w14:paraId="1B97BBB4" w14:textId="77777777" w:rsidTr="00925CE7">
        <w:trPr>
          <w:ins w:id="1182" w:author="Himanshu Seth - I21391" w:date="2022-06-17T11:21:00Z"/>
        </w:trPr>
        <w:tc>
          <w:tcPr>
            <w:tcW w:w="4860" w:type="dxa"/>
          </w:tcPr>
          <w:p w14:paraId="0B0409B0" w14:textId="77777777" w:rsidR="00C27586" w:rsidRDefault="00C27586" w:rsidP="00925CE7">
            <w:pPr>
              <w:rPr>
                <w:ins w:id="1183" w:author="Himanshu Seth - I21391" w:date="2022-06-17T11:21:00Z"/>
                <w:rFonts w:ascii="Consolas" w:hAnsi="Consolas"/>
                <w:sz w:val="14"/>
              </w:rPr>
            </w:pPr>
            <w:ins w:id="1184" w:author="Himanshu Seth - I21391" w:date="2022-06-17T11:21:00Z">
              <w:r>
                <w:rPr>
                  <w:rFonts w:ascii="Consolas" w:hAnsi="Consolas"/>
                  <w:sz w:val="14"/>
                </w:rPr>
                <w:t>OK</w:t>
              </w:r>
            </w:ins>
          </w:p>
        </w:tc>
        <w:tc>
          <w:tcPr>
            <w:tcW w:w="3780" w:type="dxa"/>
          </w:tcPr>
          <w:p w14:paraId="34F44F6C" w14:textId="77777777" w:rsidR="00C27586" w:rsidRDefault="00C27586" w:rsidP="00925CE7">
            <w:pPr>
              <w:rPr>
                <w:ins w:id="1185" w:author="Himanshu Seth - I21391" w:date="2022-06-17T11:21:00Z"/>
                <w:sz w:val="14"/>
              </w:rPr>
            </w:pPr>
            <w:ins w:id="1186" w:author="Himanshu Seth - I21391" w:date="2022-06-17T11:21:00Z">
              <w:r>
                <w:rPr>
                  <w:sz w:val="14"/>
                </w:rPr>
                <w:t>Command completed</w:t>
              </w:r>
            </w:ins>
          </w:p>
        </w:tc>
      </w:tr>
    </w:tbl>
    <w:p w14:paraId="27089739" w14:textId="77777777" w:rsidR="00C27586" w:rsidRPr="00283003" w:rsidRDefault="00C27586" w:rsidP="00C27586">
      <w:pPr>
        <w:spacing w:after="0" w:line="240" w:lineRule="auto"/>
        <w:ind w:firstLine="720"/>
        <w:rPr>
          <w:ins w:id="1187" w:author="Himanshu Seth - I21391" w:date="2022-06-17T11:21:00Z"/>
          <w:rFonts w:ascii="Consolas" w:hAnsi="Consolas"/>
          <w:sz w:val="14"/>
          <w:u w:val="single"/>
        </w:rPr>
      </w:pPr>
    </w:p>
    <w:p w14:paraId="0F9E2D57" w14:textId="77777777" w:rsidR="00C27586" w:rsidRDefault="00C27586" w:rsidP="00C27586">
      <w:pPr>
        <w:ind w:firstLine="720"/>
        <w:rPr>
          <w:ins w:id="1188" w:author="Himanshu Seth - I21391" w:date="2022-06-17T11:21:00Z"/>
        </w:rPr>
      </w:pPr>
      <w:ins w:id="1189" w:author="Himanshu Seth - I21391" w:date="2022-06-17T11:21:00Z">
        <w:r>
          <w:rPr>
            <w:u w:val="single"/>
          </w:rPr>
          <w:t>(UDP)</w:t>
        </w:r>
        <w:r w:rsidRPr="00D17C04">
          <w:rPr>
            <w:u w:val="single"/>
          </w:rPr>
          <w:t>:</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14DDB811" w14:textId="77777777" w:rsidTr="00925CE7">
        <w:trPr>
          <w:ins w:id="1190" w:author="Himanshu Seth - I21391" w:date="2022-06-17T11:21:00Z"/>
        </w:trPr>
        <w:tc>
          <w:tcPr>
            <w:tcW w:w="4860" w:type="dxa"/>
          </w:tcPr>
          <w:p w14:paraId="423E2EF5" w14:textId="77777777" w:rsidR="00C27586" w:rsidRDefault="00C27586" w:rsidP="00925CE7">
            <w:pPr>
              <w:rPr>
                <w:ins w:id="1191" w:author="Himanshu Seth - I21391" w:date="2022-06-17T11:21:00Z"/>
                <w:rFonts w:ascii="Consolas" w:hAnsi="Consolas"/>
                <w:sz w:val="14"/>
              </w:rPr>
            </w:pPr>
            <w:ins w:id="1192" w:author="Himanshu Seth - I21391" w:date="2022-06-17T11:21:00Z">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sidRPr="00C1437E">
                <w:rPr>
                  <w:rFonts w:ascii="Consolas" w:hAnsi="Consolas"/>
                  <w:sz w:val="14"/>
                </w:rPr>
                <w:t>=</w:t>
              </w:r>
              <w:r>
                <w:rPr>
                  <w:rFonts w:ascii="Consolas" w:hAnsi="Consolas"/>
                  <w:sz w:val="14"/>
                </w:rPr>
                <w:t>1</w:t>
              </w:r>
            </w:ins>
          </w:p>
        </w:tc>
        <w:tc>
          <w:tcPr>
            <w:tcW w:w="3780" w:type="dxa"/>
          </w:tcPr>
          <w:p w14:paraId="669C4A5D" w14:textId="77777777" w:rsidR="00C27586" w:rsidRDefault="00C27586" w:rsidP="00925CE7">
            <w:pPr>
              <w:rPr>
                <w:ins w:id="1193" w:author="Himanshu Seth - I21391" w:date="2022-06-17T11:21:00Z"/>
                <w:sz w:val="14"/>
              </w:rPr>
            </w:pPr>
            <w:ins w:id="1194" w:author="Himanshu Seth - I21391" w:date="2022-06-17T11:21:00Z">
              <w:r>
                <w:rPr>
                  <w:sz w:val="14"/>
                </w:rPr>
                <w:t>Open a new listening socket, UDP</w:t>
              </w:r>
            </w:ins>
          </w:p>
        </w:tc>
      </w:tr>
      <w:tr w:rsidR="00C27586" w14:paraId="04F29763" w14:textId="77777777" w:rsidTr="00925CE7">
        <w:trPr>
          <w:ins w:id="1195" w:author="Himanshu Seth - I21391" w:date="2022-06-17T11:21:00Z"/>
        </w:trPr>
        <w:tc>
          <w:tcPr>
            <w:tcW w:w="4860" w:type="dxa"/>
          </w:tcPr>
          <w:p w14:paraId="18EB1555" w14:textId="77777777" w:rsidR="00C27586" w:rsidRPr="004D4C1D" w:rsidRDefault="00C27586" w:rsidP="00925CE7">
            <w:pPr>
              <w:rPr>
                <w:ins w:id="1196" w:author="Himanshu Seth - I21391" w:date="2022-06-17T11:21:00Z"/>
                <w:rFonts w:ascii="Consolas" w:hAnsi="Consolas"/>
                <w:sz w:val="14"/>
              </w:rPr>
            </w:pPr>
            <w:ins w:id="1197" w:author="Himanshu Seth - I21391" w:date="2022-06-17T11:21:00Z">
              <w:r>
                <w:rPr>
                  <w:rFonts w:ascii="Consolas" w:hAnsi="Consolas"/>
                  <w:sz w:val="14"/>
                </w:rPr>
                <w:fldChar w:fldCharType="begin"/>
              </w:r>
              <w:r>
                <w:rPr>
                  <w:rFonts w:ascii="Consolas" w:hAnsi="Consolas"/>
                  <w:sz w:val="14"/>
                </w:rPr>
                <w:instrText xml:space="preserve"> DOCPROPERTY  tagc_sock_open  \* MERGEFORMAT </w:instrText>
              </w:r>
              <w:r>
                <w:rPr>
                  <w:rFonts w:ascii="Consolas" w:hAnsi="Consolas"/>
                  <w:sz w:val="14"/>
                </w:rPr>
                <w:fldChar w:fldCharType="separate"/>
              </w:r>
              <w:r>
                <w:rPr>
                  <w:rFonts w:ascii="Consolas" w:hAnsi="Consolas"/>
                  <w:sz w:val="14"/>
                </w:rPr>
                <w:t>+SOCKO</w:t>
              </w:r>
              <w:r>
                <w:rPr>
                  <w:rFonts w:ascii="Consolas" w:hAnsi="Consolas"/>
                  <w:sz w:val="14"/>
                </w:rPr>
                <w:fldChar w:fldCharType="end"/>
              </w:r>
              <w:r>
                <w:rPr>
                  <w:rFonts w:ascii="Consolas" w:hAnsi="Consolas"/>
                  <w:sz w:val="14"/>
                </w:rPr>
                <w:t>:5</w:t>
              </w:r>
            </w:ins>
          </w:p>
        </w:tc>
        <w:tc>
          <w:tcPr>
            <w:tcW w:w="3780" w:type="dxa"/>
          </w:tcPr>
          <w:p w14:paraId="0D9E175A" w14:textId="77777777" w:rsidR="00C27586" w:rsidRDefault="00C27586" w:rsidP="00925CE7">
            <w:pPr>
              <w:rPr>
                <w:ins w:id="1198" w:author="Himanshu Seth - I21391" w:date="2022-06-17T11:21:00Z"/>
                <w:sz w:val="14"/>
              </w:rPr>
            </w:pPr>
            <w:ins w:id="1199" w:author="Himanshu Seth - I21391" w:date="2022-06-17T11:21:00Z">
              <w:r>
                <w:rPr>
                  <w:sz w:val="14"/>
                </w:rPr>
                <w:t>Socket opened, ID is 5</w:t>
              </w:r>
            </w:ins>
          </w:p>
        </w:tc>
      </w:tr>
      <w:tr w:rsidR="00C27586" w14:paraId="4A7F6483" w14:textId="77777777" w:rsidTr="00925CE7">
        <w:trPr>
          <w:ins w:id="1200" w:author="Himanshu Seth - I21391" w:date="2022-06-17T11:21:00Z"/>
        </w:trPr>
        <w:tc>
          <w:tcPr>
            <w:tcW w:w="4860" w:type="dxa"/>
          </w:tcPr>
          <w:p w14:paraId="69A67393" w14:textId="77777777" w:rsidR="00C27586" w:rsidRDefault="00C27586" w:rsidP="00925CE7">
            <w:pPr>
              <w:rPr>
                <w:ins w:id="1201" w:author="Himanshu Seth - I21391" w:date="2022-06-17T11:21:00Z"/>
                <w:rFonts w:ascii="Consolas" w:hAnsi="Consolas"/>
                <w:sz w:val="14"/>
              </w:rPr>
            </w:pPr>
            <w:ins w:id="1202" w:author="Himanshu Seth - I21391" w:date="2022-06-17T11:21:00Z">
              <w:r>
                <w:rPr>
                  <w:rFonts w:ascii="Consolas" w:hAnsi="Consolas"/>
                  <w:sz w:val="14"/>
                </w:rPr>
                <w:t>OK</w:t>
              </w:r>
            </w:ins>
          </w:p>
        </w:tc>
        <w:tc>
          <w:tcPr>
            <w:tcW w:w="3780" w:type="dxa"/>
          </w:tcPr>
          <w:p w14:paraId="31ACBA9A" w14:textId="77777777" w:rsidR="00C27586" w:rsidRDefault="00C27586" w:rsidP="00925CE7">
            <w:pPr>
              <w:rPr>
                <w:ins w:id="1203" w:author="Himanshu Seth - I21391" w:date="2022-06-17T11:21:00Z"/>
                <w:sz w:val="14"/>
              </w:rPr>
            </w:pPr>
            <w:ins w:id="1204" w:author="Himanshu Seth - I21391" w:date="2022-06-17T11:21:00Z">
              <w:r>
                <w:rPr>
                  <w:sz w:val="14"/>
                </w:rPr>
                <w:t>Command completed</w:t>
              </w:r>
            </w:ins>
          </w:p>
        </w:tc>
      </w:tr>
    </w:tbl>
    <w:p w14:paraId="143FC2C5" w14:textId="77777777" w:rsidR="00C27586" w:rsidRPr="00F71607" w:rsidRDefault="00C27586" w:rsidP="00C27586">
      <w:pPr>
        <w:rPr>
          <w:ins w:id="1205" w:author="Himanshu Seth - I21391" w:date="2022-06-17T11:21:00Z"/>
        </w:rPr>
      </w:pPr>
    </w:p>
    <w:p w14:paraId="6D1FB67D" w14:textId="77777777" w:rsidR="00C27586" w:rsidRDefault="00C27586" w:rsidP="00C27586">
      <w:pPr>
        <w:rPr>
          <w:ins w:id="1206" w:author="Himanshu Seth - I21391" w:date="2022-06-17T11:21:00Z"/>
          <w:rFonts w:asciiTheme="majorHAnsi" w:eastAsiaTheme="majorEastAsia" w:hAnsiTheme="majorHAnsi" w:cstheme="majorBidi"/>
          <w:color w:val="2F5496" w:themeColor="accent1" w:themeShade="BF"/>
          <w:sz w:val="26"/>
          <w:szCs w:val="26"/>
        </w:rPr>
      </w:pPr>
      <w:ins w:id="1207" w:author="Himanshu Seth - I21391" w:date="2022-06-17T11:21:00Z">
        <w:r>
          <w:br w:type="page"/>
        </w:r>
      </w:ins>
    </w:p>
    <w:p w14:paraId="74A8B8B7" w14:textId="77777777" w:rsidR="00C27586" w:rsidRDefault="00C27586" w:rsidP="00C27586">
      <w:pPr>
        <w:pStyle w:val="Heading2"/>
        <w:rPr>
          <w:ins w:id="1208" w:author="Himanshu Seth - I21391" w:date="2022-06-17T11:21:00Z"/>
        </w:rPr>
      </w:pPr>
      <w:ins w:id="1209" w:author="Himanshu Seth - I21391" w:date="2022-06-17T11:21:00Z">
        <w:r>
          <w:lastRenderedPageBreak/>
          <w:t xml:space="preserve">Close Socket </w:t>
        </w:r>
        <w:r>
          <w:fldChar w:fldCharType="begin"/>
        </w:r>
        <w:r>
          <w:instrText xml:space="preserve"> DOCPROPERTY  tagc_sock_close  \* MERGEFORMAT </w:instrText>
        </w:r>
        <w:r>
          <w:fldChar w:fldCharType="separate"/>
        </w:r>
        <w:r>
          <w:t>+SOCKCL</w:t>
        </w:r>
        <w:r>
          <w:fldChar w:fldCharType="end"/>
        </w:r>
      </w:ins>
    </w:p>
    <w:p w14:paraId="07C3467C" w14:textId="77777777" w:rsidR="00C27586" w:rsidRDefault="00C27586" w:rsidP="00C27586">
      <w:pPr>
        <w:pStyle w:val="Heading3"/>
        <w:rPr>
          <w:ins w:id="1210" w:author="Himanshu Seth - I21391" w:date="2022-06-17T11:21:00Z"/>
        </w:rPr>
      </w:pPr>
      <w:ins w:id="1211" w:author="Himanshu Seth - I21391" w:date="2022-06-17T11:21:00Z">
        <w:r>
          <w:t>Description</w:t>
        </w:r>
      </w:ins>
    </w:p>
    <w:p w14:paraId="6973BC37" w14:textId="77777777" w:rsidR="00C27586" w:rsidRDefault="00C27586" w:rsidP="00C27586">
      <w:pPr>
        <w:ind w:left="720"/>
        <w:jc w:val="both"/>
        <w:rPr>
          <w:ins w:id="1212" w:author="Himanshu Seth - I21391" w:date="2022-06-17T11:21:00Z"/>
        </w:rPr>
      </w:pPr>
      <w:ins w:id="1213" w:author="Himanshu Seth - I21391" w:date="2022-06-17T11:21:00Z">
        <w:r>
          <w:t>This command is used to close a socket.</w:t>
        </w:r>
      </w:ins>
    </w:p>
    <w:p w14:paraId="18087A87" w14:textId="77777777" w:rsidR="00C27586" w:rsidRDefault="00C27586" w:rsidP="00C27586">
      <w:pPr>
        <w:ind w:left="720"/>
        <w:jc w:val="both"/>
        <w:rPr>
          <w:ins w:id="1214" w:author="Himanshu Seth - I21391" w:date="2022-06-17T11:21:00Z"/>
        </w:rPr>
      </w:pPr>
      <w:ins w:id="1215" w:author="Himanshu Seth - I21391" w:date="2022-06-17T11:21:00Z">
        <w:r>
          <w:t>The AEC signals that the socket was closed by the remote address or due to a failure.</w:t>
        </w:r>
      </w:ins>
    </w:p>
    <w:p w14:paraId="185139C7" w14:textId="77777777" w:rsidR="00C27586" w:rsidRDefault="00C27586" w:rsidP="00C27586">
      <w:pPr>
        <w:ind w:left="720"/>
        <w:jc w:val="both"/>
        <w:rPr>
          <w:ins w:id="1216" w:author="Himanshu Seth - I21391" w:date="2022-06-17T11:21:00Z"/>
        </w:rPr>
      </w:pPr>
      <w:ins w:id="1217" w:author="Himanshu Seth - I21391" w:date="2022-06-17T11:21:00Z">
        <w:r>
          <w:t xml:space="preserve">Note: Receiving the AEC indicates a shutdown of the socket at the remote end, the socket will still exist locally, </w:t>
        </w:r>
        <w:r w:rsidRPr="00870ED6">
          <w:rPr>
            <w:rFonts w:ascii="Consolas" w:hAnsi="Consolas"/>
          </w:rPr>
          <w:t>AT</w:t>
        </w:r>
        <w:r>
          <w:rPr>
            <w:rFonts w:ascii="Consolas" w:hAnsi="Consolas"/>
          </w:rPr>
          <w:fldChar w:fldCharType="begin"/>
        </w:r>
        <w:r>
          <w:rPr>
            <w:rFonts w:ascii="Consolas" w:hAnsi="Consolas"/>
          </w:rPr>
          <w:instrText xml:space="preserve"> DOCPROPERTY  tagc_sock_close  \* MERGEFORMAT </w:instrText>
        </w:r>
        <w:r>
          <w:rPr>
            <w:rFonts w:ascii="Consolas" w:hAnsi="Consolas"/>
          </w:rPr>
          <w:fldChar w:fldCharType="separate"/>
        </w:r>
        <w:r>
          <w:rPr>
            <w:rFonts w:ascii="Consolas" w:hAnsi="Consolas"/>
          </w:rPr>
          <w:t>+SOCKCL</w:t>
        </w:r>
        <w:r>
          <w:rPr>
            <w:rFonts w:ascii="Consolas" w:hAnsi="Consolas"/>
          </w:rPr>
          <w:fldChar w:fldCharType="end"/>
        </w:r>
        <w:r>
          <w:rPr>
            <w:rFonts w:ascii="Consolas" w:hAnsi="Consolas"/>
          </w:rPr>
          <w:t xml:space="preserve"> </w:t>
        </w:r>
        <w:r>
          <w:t>must still be sent to remove the socket locally.</w:t>
        </w:r>
      </w:ins>
    </w:p>
    <w:p w14:paraId="7F224BA0" w14:textId="77777777" w:rsidR="00C27586" w:rsidRDefault="00C27586" w:rsidP="00C27586">
      <w:pPr>
        <w:pStyle w:val="Heading3"/>
        <w:rPr>
          <w:ins w:id="1218" w:author="Himanshu Seth - I21391" w:date="2022-06-17T11:21:00Z"/>
        </w:rPr>
      </w:pPr>
      <w:ins w:id="1219" w:author="Himanshu Seth - I21391" w:date="2022-06-17T11:21:00Z">
        <w:r>
          <w:t>Command Syntax</w:t>
        </w:r>
      </w:ins>
    </w:p>
    <w:p w14:paraId="61BC2C23" w14:textId="77777777" w:rsidR="00C27586" w:rsidRDefault="00C27586" w:rsidP="00C27586">
      <w:pPr>
        <w:ind w:left="720"/>
        <w:rPr>
          <w:ins w:id="1220" w:author="Himanshu Seth - I21391" w:date="2022-06-17T11:21:00Z"/>
          <w:rFonts w:ascii="Consolas" w:hAnsi="Consolas"/>
        </w:rPr>
      </w:pPr>
      <w:ins w:id="1221"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tagc_sock_close  \* MERGEFORMAT </w:instrText>
        </w:r>
        <w:r>
          <w:rPr>
            <w:rFonts w:ascii="Consolas" w:hAnsi="Consolas"/>
          </w:rPr>
          <w:fldChar w:fldCharType="separate"/>
        </w:r>
        <w:r>
          <w:rPr>
            <w:rFonts w:ascii="Consolas" w:hAnsi="Consolas"/>
          </w:rPr>
          <w:t>+SOCKCL</w:t>
        </w:r>
        <w:r>
          <w:rPr>
            <w:rFonts w:ascii="Consolas" w:hAnsi="Consolas"/>
          </w:rPr>
          <w:fldChar w:fldCharType="end"/>
        </w:r>
        <w:r w:rsidRPr="00870ED6">
          <w:rPr>
            <w:rFonts w:ascii="Consolas" w:hAnsi="Consolas"/>
          </w:rPr>
          <w:t>=&lt;</w:t>
        </w:r>
        <w:r>
          <w:rPr>
            <w:rFonts w:ascii="Consolas" w:hAnsi="Consolas"/>
          </w:rPr>
          <w:t>SOCK_ID&gt;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4F482789" w14:textId="77777777" w:rsidTr="00925CE7">
        <w:trPr>
          <w:ins w:id="1222" w:author="Himanshu Seth - I21391" w:date="2022-06-17T11:21:00Z"/>
        </w:trPr>
        <w:tc>
          <w:tcPr>
            <w:tcW w:w="2530" w:type="dxa"/>
            <w:tcBorders>
              <w:bottom w:val="single" w:sz="12" w:space="0" w:color="auto"/>
            </w:tcBorders>
          </w:tcPr>
          <w:p w14:paraId="0AF63407" w14:textId="77777777" w:rsidR="00C27586" w:rsidRPr="00870ED6" w:rsidRDefault="00C27586" w:rsidP="00925CE7">
            <w:pPr>
              <w:rPr>
                <w:ins w:id="1223" w:author="Himanshu Seth - I21391" w:date="2022-06-17T11:21:00Z"/>
                <w:rFonts w:cstheme="minorHAnsi"/>
              </w:rPr>
            </w:pPr>
            <w:ins w:id="1224" w:author="Himanshu Seth - I21391" w:date="2022-06-17T11:21:00Z">
              <w:r w:rsidRPr="00870ED6">
                <w:rPr>
                  <w:rFonts w:cstheme="minorHAnsi"/>
                </w:rPr>
                <w:t>Parameter Name</w:t>
              </w:r>
            </w:ins>
          </w:p>
        </w:tc>
        <w:tc>
          <w:tcPr>
            <w:tcW w:w="1204" w:type="dxa"/>
            <w:tcBorders>
              <w:bottom w:val="single" w:sz="12" w:space="0" w:color="auto"/>
            </w:tcBorders>
          </w:tcPr>
          <w:p w14:paraId="2236A6F1" w14:textId="77777777" w:rsidR="00C27586" w:rsidRPr="00870ED6" w:rsidRDefault="00C27586" w:rsidP="00925CE7">
            <w:pPr>
              <w:rPr>
                <w:ins w:id="1225" w:author="Himanshu Seth - I21391" w:date="2022-06-17T11:21:00Z"/>
                <w:rFonts w:cstheme="minorHAnsi"/>
              </w:rPr>
            </w:pPr>
            <w:ins w:id="1226" w:author="Himanshu Seth - I21391" w:date="2022-06-17T11:21:00Z">
              <w:r>
                <w:rPr>
                  <w:rFonts w:cstheme="minorHAnsi"/>
                </w:rPr>
                <w:t>Type</w:t>
              </w:r>
            </w:ins>
          </w:p>
        </w:tc>
        <w:tc>
          <w:tcPr>
            <w:tcW w:w="5050" w:type="dxa"/>
            <w:tcBorders>
              <w:bottom w:val="single" w:sz="12" w:space="0" w:color="auto"/>
            </w:tcBorders>
          </w:tcPr>
          <w:p w14:paraId="25AF4072" w14:textId="77777777" w:rsidR="00C27586" w:rsidRPr="00870ED6" w:rsidRDefault="00C27586" w:rsidP="00925CE7">
            <w:pPr>
              <w:rPr>
                <w:ins w:id="1227" w:author="Himanshu Seth - I21391" w:date="2022-06-17T11:21:00Z"/>
                <w:rFonts w:cstheme="minorHAnsi"/>
              </w:rPr>
            </w:pPr>
            <w:ins w:id="1228" w:author="Himanshu Seth - I21391" w:date="2022-06-17T11:21:00Z">
              <w:r>
                <w:rPr>
                  <w:rFonts w:cstheme="minorHAnsi"/>
                </w:rPr>
                <w:t>Description</w:t>
              </w:r>
            </w:ins>
          </w:p>
        </w:tc>
      </w:tr>
      <w:tr w:rsidR="00C27586" w14:paraId="5B2F62C2" w14:textId="77777777" w:rsidTr="00925CE7">
        <w:trPr>
          <w:ins w:id="1229" w:author="Himanshu Seth - I21391" w:date="2022-06-17T11:21:00Z"/>
        </w:trPr>
        <w:tc>
          <w:tcPr>
            <w:tcW w:w="2530" w:type="dxa"/>
            <w:tcBorders>
              <w:top w:val="single" w:sz="4" w:space="0" w:color="BFBFBF" w:themeColor="background1" w:themeShade="BF"/>
              <w:bottom w:val="single" w:sz="4" w:space="0" w:color="auto"/>
            </w:tcBorders>
          </w:tcPr>
          <w:p w14:paraId="1E218F9C" w14:textId="77777777" w:rsidR="00C27586" w:rsidRDefault="00C27586" w:rsidP="00925CE7">
            <w:pPr>
              <w:rPr>
                <w:ins w:id="1230" w:author="Himanshu Seth - I21391" w:date="2022-06-17T11:21:00Z"/>
                <w:rFonts w:cstheme="minorHAnsi"/>
                <w:sz w:val="18"/>
                <w:szCs w:val="18"/>
              </w:rPr>
            </w:pPr>
            <w:ins w:id="1231"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top w:val="single" w:sz="4" w:space="0" w:color="BFBFBF" w:themeColor="background1" w:themeShade="BF"/>
              <w:bottom w:val="single" w:sz="4" w:space="0" w:color="auto"/>
            </w:tcBorders>
          </w:tcPr>
          <w:p w14:paraId="088F092D" w14:textId="77777777" w:rsidR="00C27586" w:rsidRDefault="00C27586" w:rsidP="00925CE7">
            <w:pPr>
              <w:rPr>
                <w:ins w:id="1232" w:author="Himanshu Seth - I21391" w:date="2022-06-17T11:21:00Z"/>
                <w:rFonts w:cstheme="minorHAnsi"/>
                <w:sz w:val="18"/>
                <w:szCs w:val="18"/>
              </w:rPr>
            </w:pPr>
            <w:ins w:id="1233" w:author="Himanshu Seth - I21391" w:date="2022-06-17T11:21:00Z">
              <w:r w:rsidRPr="00870ED6">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725FAAFB" w14:textId="77777777" w:rsidR="00C27586" w:rsidRDefault="00C27586" w:rsidP="00925CE7">
            <w:pPr>
              <w:rPr>
                <w:ins w:id="1234" w:author="Himanshu Seth - I21391" w:date="2022-06-17T11:21:00Z"/>
                <w:rFonts w:cstheme="minorHAnsi"/>
                <w:sz w:val="18"/>
                <w:szCs w:val="18"/>
              </w:rPr>
            </w:pPr>
            <w:ins w:id="1235" w:author="Himanshu Seth - I21391" w:date="2022-06-17T11:21:00Z">
              <w:r>
                <w:rPr>
                  <w:rFonts w:cstheme="minorHAnsi"/>
                  <w:sz w:val="18"/>
                  <w:szCs w:val="18"/>
                </w:rPr>
                <w:t>ID of the socket to close</w:t>
              </w:r>
            </w:ins>
          </w:p>
        </w:tc>
      </w:tr>
    </w:tbl>
    <w:p w14:paraId="43EC84D1" w14:textId="77777777" w:rsidR="00C27586" w:rsidRPr="00870ED6" w:rsidRDefault="00C27586" w:rsidP="00C27586">
      <w:pPr>
        <w:pStyle w:val="Heading3"/>
        <w:rPr>
          <w:ins w:id="1236" w:author="Himanshu Seth - I21391" w:date="2022-06-17T11:21:00Z"/>
        </w:rPr>
      </w:pPr>
      <w:ins w:id="1237" w:author="Himanshu Seth - I21391" w:date="2022-06-17T11:21:00Z">
        <w:r>
          <w:t>Response Syntax</w:t>
        </w:r>
      </w:ins>
    </w:p>
    <w:tbl>
      <w:tblPr>
        <w:tblStyle w:val="TableGrid"/>
        <w:tblW w:w="0" w:type="auto"/>
        <w:tblInd w:w="607" w:type="dxa"/>
        <w:tblLook w:val="04A0" w:firstRow="1" w:lastRow="0" w:firstColumn="1" w:lastColumn="0" w:noHBand="0" w:noVBand="1"/>
      </w:tblPr>
      <w:tblGrid>
        <w:gridCol w:w="5264"/>
        <w:gridCol w:w="3489"/>
      </w:tblGrid>
      <w:tr w:rsidR="00C27586" w:rsidRPr="008B020C" w14:paraId="3187DF21" w14:textId="77777777" w:rsidTr="00925CE7">
        <w:trPr>
          <w:ins w:id="1238" w:author="Himanshu Seth - I21391" w:date="2022-06-17T11:21:00Z"/>
        </w:trPr>
        <w:tc>
          <w:tcPr>
            <w:tcW w:w="5264" w:type="dxa"/>
            <w:tcBorders>
              <w:top w:val="single" w:sz="12" w:space="0" w:color="auto"/>
              <w:left w:val="nil"/>
              <w:bottom w:val="single" w:sz="12" w:space="0" w:color="auto"/>
              <w:right w:val="nil"/>
            </w:tcBorders>
          </w:tcPr>
          <w:p w14:paraId="63B025AF" w14:textId="77777777" w:rsidR="00C27586" w:rsidRPr="008B020C" w:rsidRDefault="00C27586" w:rsidP="00925CE7">
            <w:pPr>
              <w:rPr>
                <w:ins w:id="1239" w:author="Himanshu Seth - I21391" w:date="2022-06-17T11:21:00Z"/>
                <w:rFonts w:cstheme="minorHAnsi"/>
              </w:rPr>
            </w:pPr>
            <w:ins w:id="1240" w:author="Himanshu Seth - I21391" w:date="2022-06-17T11:21:00Z">
              <w:r>
                <w:rPr>
                  <w:rFonts w:cstheme="minorHAnsi"/>
                </w:rPr>
                <w:t>Response</w:t>
              </w:r>
            </w:ins>
          </w:p>
        </w:tc>
        <w:tc>
          <w:tcPr>
            <w:tcW w:w="3489" w:type="dxa"/>
            <w:tcBorders>
              <w:top w:val="single" w:sz="12" w:space="0" w:color="auto"/>
              <w:left w:val="nil"/>
              <w:bottom w:val="single" w:sz="12" w:space="0" w:color="auto"/>
              <w:right w:val="nil"/>
            </w:tcBorders>
          </w:tcPr>
          <w:p w14:paraId="77A289A8" w14:textId="77777777" w:rsidR="00C27586" w:rsidRPr="008B020C" w:rsidRDefault="00C27586" w:rsidP="00925CE7">
            <w:pPr>
              <w:rPr>
                <w:ins w:id="1241" w:author="Himanshu Seth - I21391" w:date="2022-06-17T11:21:00Z"/>
                <w:rFonts w:cstheme="minorHAnsi"/>
              </w:rPr>
            </w:pPr>
            <w:ins w:id="1242" w:author="Himanshu Seth - I21391" w:date="2022-06-17T11:21:00Z">
              <w:r w:rsidRPr="008B020C">
                <w:rPr>
                  <w:rFonts w:cstheme="minorHAnsi"/>
                </w:rPr>
                <w:t>Description</w:t>
              </w:r>
            </w:ins>
          </w:p>
        </w:tc>
      </w:tr>
      <w:tr w:rsidR="00C27586" w:rsidRPr="00A97982" w14:paraId="3183F311" w14:textId="77777777" w:rsidTr="00925CE7">
        <w:trPr>
          <w:ins w:id="1243"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4487BA72" w14:textId="77777777" w:rsidR="00C27586" w:rsidRDefault="00C27586" w:rsidP="00925CE7">
            <w:pPr>
              <w:rPr>
                <w:ins w:id="1244" w:author="Himanshu Seth - I21391" w:date="2022-06-17T11:21:00Z"/>
                <w:rFonts w:ascii="Consolas" w:hAnsi="Consolas"/>
                <w:sz w:val="18"/>
              </w:rPr>
            </w:pPr>
            <w:ins w:id="1245" w:author="Himanshu Seth - I21391" w:date="2022-06-17T11:21:00Z">
              <w:r>
                <w:rPr>
                  <w:rFonts w:ascii="Consolas" w:hAnsi="Consolas"/>
                  <w:sz w:val="18"/>
                </w:rPr>
                <w:t>OK</w:t>
              </w:r>
            </w:ins>
          </w:p>
        </w:tc>
        <w:tc>
          <w:tcPr>
            <w:tcW w:w="3489" w:type="dxa"/>
            <w:tcBorders>
              <w:top w:val="single" w:sz="4" w:space="0" w:color="BFBFBF" w:themeColor="background1" w:themeShade="BF"/>
              <w:left w:val="nil"/>
              <w:bottom w:val="single" w:sz="4" w:space="0" w:color="BFBFBF" w:themeColor="background1" w:themeShade="BF"/>
              <w:right w:val="nil"/>
            </w:tcBorders>
          </w:tcPr>
          <w:p w14:paraId="26088FDE" w14:textId="77777777" w:rsidR="00C27586" w:rsidRDefault="00C27586" w:rsidP="00925CE7">
            <w:pPr>
              <w:rPr>
                <w:ins w:id="1246" w:author="Himanshu Seth - I21391" w:date="2022-06-17T11:21:00Z"/>
                <w:rFonts w:cstheme="minorHAnsi"/>
                <w:sz w:val="20"/>
              </w:rPr>
            </w:pPr>
            <w:ins w:id="1247" w:author="Himanshu Seth - I21391" w:date="2022-06-17T11:21:00Z">
              <w:r>
                <w:rPr>
                  <w:rFonts w:cstheme="minorHAnsi"/>
                  <w:sz w:val="20"/>
                </w:rPr>
                <w:t>Successful response</w:t>
              </w:r>
            </w:ins>
          </w:p>
        </w:tc>
      </w:tr>
      <w:tr w:rsidR="00C27586" w:rsidRPr="00A97982" w14:paraId="066B08B9" w14:textId="77777777" w:rsidTr="00925CE7">
        <w:trPr>
          <w:ins w:id="1248" w:author="Himanshu Seth - I21391" w:date="2022-06-17T11:21:00Z"/>
        </w:trPr>
        <w:tc>
          <w:tcPr>
            <w:tcW w:w="5264" w:type="dxa"/>
            <w:tcBorders>
              <w:top w:val="single" w:sz="4" w:space="0" w:color="BFBFBF" w:themeColor="background1" w:themeShade="BF"/>
              <w:left w:val="nil"/>
              <w:right w:val="nil"/>
            </w:tcBorders>
          </w:tcPr>
          <w:p w14:paraId="2E10AE97" w14:textId="77777777" w:rsidR="00C27586" w:rsidRPr="008B020C" w:rsidRDefault="00C27586" w:rsidP="00925CE7">
            <w:pPr>
              <w:rPr>
                <w:ins w:id="1249" w:author="Himanshu Seth - I21391" w:date="2022-06-17T11:21:00Z"/>
                <w:rFonts w:ascii="Consolas" w:hAnsi="Consolas"/>
                <w:sz w:val="18"/>
              </w:rPr>
            </w:pPr>
            <w:ins w:id="1250" w:author="Himanshu Seth - I21391" w:date="2022-06-17T11:21:00Z">
              <w:r>
                <w:rPr>
                  <w:rFonts w:ascii="Consolas" w:hAnsi="Consolas"/>
                  <w:sz w:val="18"/>
                </w:rPr>
                <w:t>ERROR:&lt;ERROR_CODE&gt;</w:t>
              </w:r>
            </w:ins>
          </w:p>
        </w:tc>
        <w:tc>
          <w:tcPr>
            <w:tcW w:w="3489" w:type="dxa"/>
            <w:tcBorders>
              <w:top w:val="single" w:sz="4" w:space="0" w:color="BFBFBF" w:themeColor="background1" w:themeShade="BF"/>
              <w:left w:val="nil"/>
              <w:right w:val="nil"/>
            </w:tcBorders>
          </w:tcPr>
          <w:p w14:paraId="5106A169" w14:textId="77777777" w:rsidR="00C27586" w:rsidRPr="00A97982" w:rsidRDefault="00C27586" w:rsidP="00925CE7">
            <w:pPr>
              <w:rPr>
                <w:ins w:id="1251" w:author="Himanshu Seth - I21391" w:date="2022-06-17T11:21:00Z"/>
                <w:rFonts w:cstheme="minorHAnsi"/>
                <w:sz w:val="20"/>
              </w:rPr>
            </w:pPr>
            <w:ins w:id="1252" w:author="Himanshu Seth - I21391" w:date="2022-06-17T11:21:00Z">
              <w:r>
                <w:rPr>
                  <w:rFonts w:cstheme="minorHAnsi"/>
                  <w:sz w:val="20"/>
                </w:rPr>
                <w:t>Error response</w:t>
              </w:r>
            </w:ins>
          </w:p>
        </w:tc>
      </w:tr>
    </w:tbl>
    <w:p w14:paraId="533A50EF" w14:textId="77777777" w:rsidR="00C27586" w:rsidRPr="00870ED6" w:rsidRDefault="00C27586" w:rsidP="00C27586">
      <w:pPr>
        <w:pStyle w:val="Heading3"/>
        <w:rPr>
          <w:ins w:id="1253" w:author="Himanshu Seth - I21391" w:date="2022-06-17T11:21:00Z"/>
        </w:rPr>
      </w:pPr>
      <w:ins w:id="1254" w:author="Himanshu Seth - I21391" w:date="2022-06-17T11:21:00Z">
        <w:r>
          <w:t>AEC Syntax</w:t>
        </w:r>
      </w:ins>
    </w:p>
    <w:p w14:paraId="7F3FD5B5" w14:textId="77777777" w:rsidR="00C27586" w:rsidRPr="00F70689" w:rsidRDefault="00C27586" w:rsidP="00C27586">
      <w:pPr>
        <w:spacing w:after="0"/>
        <w:ind w:left="720"/>
        <w:rPr>
          <w:ins w:id="1255" w:author="Himanshu Seth - I21391" w:date="2022-06-17T11:21:00Z"/>
          <w:sz w:val="12"/>
        </w:rPr>
      </w:pPr>
      <w:ins w:id="1256" w:author="Himanshu Seth - I21391" w:date="2022-06-17T11:21:00Z">
        <w:r>
          <w:rPr>
            <w:rFonts w:ascii="Consolas" w:hAnsi="Consolas"/>
          </w:rPr>
          <w:fldChar w:fldCharType="begin"/>
        </w:r>
        <w:r>
          <w:rPr>
            <w:rFonts w:ascii="Consolas" w:hAnsi="Consolas"/>
          </w:rPr>
          <w:instrText xml:space="preserve"> DOCPROPERTY  tagc_sock_close  \* MERGEFORMAT </w:instrText>
        </w:r>
        <w:r>
          <w:rPr>
            <w:rFonts w:ascii="Consolas" w:hAnsi="Consolas"/>
          </w:rPr>
          <w:fldChar w:fldCharType="separate"/>
        </w:r>
        <w:r>
          <w:rPr>
            <w:rFonts w:ascii="Consolas" w:hAnsi="Consolas"/>
          </w:rPr>
          <w:t>+SOCKCL</w:t>
        </w:r>
        <w:r>
          <w:rPr>
            <w:rFonts w:ascii="Consolas" w:hAnsi="Consolas"/>
          </w:rPr>
          <w:fldChar w:fldCharType="end"/>
        </w:r>
        <w:r>
          <w:rPr>
            <w:rFonts w:ascii="Consolas" w:hAnsi="Consolas"/>
          </w:rPr>
          <w:t>:</w:t>
        </w:r>
        <w:r w:rsidRPr="00870ED6">
          <w:rPr>
            <w:rFonts w:ascii="Consolas" w:hAnsi="Consolas"/>
          </w:rPr>
          <w:t>&lt;</w:t>
        </w:r>
        <w:r>
          <w:rPr>
            <w:rFonts w:ascii="Consolas" w:hAnsi="Consolas"/>
          </w:rPr>
          <w:t>SOCK_ID&gt;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08CC3797" w14:textId="77777777" w:rsidTr="00925CE7">
        <w:trPr>
          <w:ins w:id="1257" w:author="Himanshu Seth - I21391" w:date="2022-06-17T11:21:00Z"/>
        </w:trPr>
        <w:tc>
          <w:tcPr>
            <w:tcW w:w="2540" w:type="dxa"/>
            <w:tcBorders>
              <w:bottom w:val="single" w:sz="12" w:space="0" w:color="auto"/>
            </w:tcBorders>
          </w:tcPr>
          <w:p w14:paraId="4EF68EBE" w14:textId="77777777" w:rsidR="00C27586" w:rsidRPr="00870ED6" w:rsidRDefault="00C27586" w:rsidP="00925CE7">
            <w:pPr>
              <w:rPr>
                <w:ins w:id="1258" w:author="Himanshu Seth - I21391" w:date="2022-06-17T11:21:00Z"/>
                <w:rFonts w:cstheme="minorHAnsi"/>
              </w:rPr>
            </w:pPr>
            <w:ins w:id="1259" w:author="Himanshu Seth - I21391" w:date="2022-06-17T11:21:00Z">
              <w:r w:rsidRPr="00870ED6">
                <w:rPr>
                  <w:rFonts w:cstheme="minorHAnsi"/>
                </w:rPr>
                <w:t>Parameter Name</w:t>
              </w:r>
            </w:ins>
          </w:p>
        </w:tc>
        <w:tc>
          <w:tcPr>
            <w:tcW w:w="1207" w:type="dxa"/>
            <w:tcBorders>
              <w:bottom w:val="single" w:sz="12" w:space="0" w:color="auto"/>
            </w:tcBorders>
          </w:tcPr>
          <w:p w14:paraId="63CEF0F4" w14:textId="77777777" w:rsidR="00C27586" w:rsidRPr="00870ED6" w:rsidRDefault="00C27586" w:rsidP="00925CE7">
            <w:pPr>
              <w:rPr>
                <w:ins w:id="1260" w:author="Himanshu Seth - I21391" w:date="2022-06-17T11:21:00Z"/>
                <w:rFonts w:cstheme="minorHAnsi"/>
              </w:rPr>
            </w:pPr>
            <w:ins w:id="1261" w:author="Himanshu Seth - I21391" w:date="2022-06-17T11:21:00Z">
              <w:r>
                <w:rPr>
                  <w:rFonts w:cstheme="minorHAnsi"/>
                </w:rPr>
                <w:t>Type</w:t>
              </w:r>
            </w:ins>
          </w:p>
        </w:tc>
        <w:tc>
          <w:tcPr>
            <w:tcW w:w="5037" w:type="dxa"/>
            <w:tcBorders>
              <w:bottom w:val="single" w:sz="12" w:space="0" w:color="auto"/>
            </w:tcBorders>
          </w:tcPr>
          <w:p w14:paraId="14FEA9FE" w14:textId="77777777" w:rsidR="00C27586" w:rsidRPr="00870ED6" w:rsidRDefault="00C27586" w:rsidP="00925CE7">
            <w:pPr>
              <w:rPr>
                <w:ins w:id="1262" w:author="Himanshu Seth - I21391" w:date="2022-06-17T11:21:00Z"/>
                <w:rFonts w:cstheme="minorHAnsi"/>
              </w:rPr>
            </w:pPr>
            <w:ins w:id="1263" w:author="Himanshu Seth - I21391" w:date="2022-06-17T11:21:00Z">
              <w:r>
                <w:rPr>
                  <w:rFonts w:cstheme="minorHAnsi"/>
                </w:rPr>
                <w:t>Description</w:t>
              </w:r>
            </w:ins>
          </w:p>
        </w:tc>
      </w:tr>
      <w:tr w:rsidR="00C27586" w:rsidRPr="00870ED6" w14:paraId="0BCD6683" w14:textId="77777777" w:rsidTr="00925CE7">
        <w:trPr>
          <w:ins w:id="1264" w:author="Himanshu Seth - I21391" w:date="2022-06-17T11:21:00Z"/>
        </w:trPr>
        <w:tc>
          <w:tcPr>
            <w:tcW w:w="2540" w:type="dxa"/>
            <w:tcBorders>
              <w:top w:val="single" w:sz="4" w:space="0" w:color="BFBFBF" w:themeColor="background1" w:themeShade="BF"/>
              <w:bottom w:val="single" w:sz="4" w:space="0" w:color="auto"/>
            </w:tcBorders>
          </w:tcPr>
          <w:p w14:paraId="1D7D45D1" w14:textId="77777777" w:rsidR="00C27586" w:rsidRDefault="00C27586" w:rsidP="00925CE7">
            <w:pPr>
              <w:rPr>
                <w:ins w:id="1265" w:author="Himanshu Seth - I21391" w:date="2022-06-17T11:21:00Z"/>
                <w:rFonts w:cstheme="minorHAnsi"/>
                <w:sz w:val="18"/>
                <w:szCs w:val="18"/>
              </w:rPr>
            </w:pPr>
            <w:ins w:id="1266"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tcBorders>
              <w:top w:val="single" w:sz="4" w:space="0" w:color="BFBFBF" w:themeColor="background1" w:themeShade="BF"/>
              <w:bottom w:val="single" w:sz="4" w:space="0" w:color="auto"/>
            </w:tcBorders>
          </w:tcPr>
          <w:p w14:paraId="69EC31F9" w14:textId="77777777" w:rsidR="00C27586" w:rsidRDefault="00C27586" w:rsidP="00925CE7">
            <w:pPr>
              <w:rPr>
                <w:ins w:id="1267" w:author="Himanshu Seth - I21391" w:date="2022-06-17T11:21:00Z"/>
                <w:rFonts w:cstheme="minorHAnsi"/>
                <w:sz w:val="18"/>
                <w:szCs w:val="18"/>
              </w:rPr>
            </w:pPr>
            <w:ins w:id="1268" w:author="Himanshu Seth - I21391" w:date="2022-06-17T11:21:00Z">
              <w:r w:rsidRPr="00870ED6">
                <w:rPr>
                  <w:rFonts w:cstheme="minorHAnsi"/>
                  <w:sz w:val="18"/>
                  <w:szCs w:val="18"/>
                </w:rPr>
                <w:t>Integer</w:t>
              </w:r>
            </w:ins>
          </w:p>
        </w:tc>
        <w:tc>
          <w:tcPr>
            <w:tcW w:w="5037" w:type="dxa"/>
            <w:tcBorders>
              <w:top w:val="single" w:sz="4" w:space="0" w:color="BFBFBF" w:themeColor="background1" w:themeShade="BF"/>
              <w:bottom w:val="single" w:sz="4" w:space="0" w:color="auto"/>
            </w:tcBorders>
          </w:tcPr>
          <w:p w14:paraId="25460F80" w14:textId="77777777" w:rsidR="00C27586" w:rsidRDefault="00C27586" w:rsidP="00925CE7">
            <w:pPr>
              <w:rPr>
                <w:ins w:id="1269" w:author="Himanshu Seth - I21391" w:date="2022-06-17T11:21:00Z"/>
                <w:rFonts w:cstheme="minorHAnsi"/>
                <w:sz w:val="18"/>
                <w:szCs w:val="18"/>
              </w:rPr>
            </w:pPr>
            <w:ins w:id="1270" w:author="Himanshu Seth - I21391" w:date="2022-06-17T11:21:00Z">
              <w:r>
                <w:rPr>
                  <w:rFonts w:cstheme="minorHAnsi"/>
                  <w:sz w:val="18"/>
                  <w:szCs w:val="18"/>
                </w:rPr>
                <w:t>The socket ID which has closed</w:t>
              </w:r>
            </w:ins>
          </w:p>
        </w:tc>
      </w:tr>
    </w:tbl>
    <w:p w14:paraId="61E26E3A" w14:textId="77777777" w:rsidR="00C27586" w:rsidRDefault="00C27586" w:rsidP="00C27586">
      <w:pPr>
        <w:pStyle w:val="Heading3"/>
        <w:rPr>
          <w:ins w:id="1271" w:author="Himanshu Seth - I21391" w:date="2022-06-17T11:21:00Z"/>
        </w:rPr>
      </w:pPr>
      <w:ins w:id="1272" w:author="Himanshu Seth - I21391" w:date="2022-06-17T11:21: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7B6C2124" w14:textId="77777777" w:rsidTr="00925CE7">
        <w:trPr>
          <w:ins w:id="1273" w:author="Himanshu Seth - I21391" w:date="2022-06-17T11:21:00Z"/>
        </w:trPr>
        <w:tc>
          <w:tcPr>
            <w:tcW w:w="4860" w:type="dxa"/>
          </w:tcPr>
          <w:p w14:paraId="46ABA194" w14:textId="77777777" w:rsidR="00C27586" w:rsidRPr="00C1437E" w:rsidRDefault="00C27586" w:rsidP="00925CE7">
            <w:pPr>
              <w:rPr>
                <w:ins w:id="1274" w:author="Himanshu Seth - I21391" w:date="2022-06-17T11:21:00Z"/>
                <w:rFonts w:ascii="Consolas" w:hAnsi="Consolas"/>
                <w:sz w:val="14"/>
              </w:rPr>
            </w:pPr>
            <w:ins w:id="1275" w:author="Himanshu Seth - I21391" w:date="2022-06-17T11:21:00Z">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tagc_sock_close  \* MERGEFORMAT </w:instrText>
              </w:r>
              <w:r>
                <w:rPr>
                  <w:rFonts w:ascii="Consolas" w:hAnsi="Consolas"/>
                  <w:sz w:val="14"/>
                </w:rPr>
                <w:fldChar w:fldCharType="separate"/>
              </w:r>
              <w:r>
                <w:rPr>
                  <w:rFonts w:ascii="Consolas" w:hAnsi="Consolas"/>
                  <w:sz w:val="14"/>
                </w:rPr>
                <w:t>+SOCKCL</w:t>
              </w:r>
              <w:r>
                <w:rPr>
                  <w:rFonts w:ascii="Consolas" w:hAnsi="Consolas"/>
                  <w:sz w:val="14"/>
                </w:rPr>
                <w:fldChar w:fldCharType="end"/>
              </w:r>
              <w:r w:rsidRPr="00C1437E">
                <w:rPr>
                  <w:rFonts w:ascii="Consolas" w:hAnsi="Consolas"/>
                  <w:sz w:val="14"/>
                </w:rPr>
                <w:t>=</w:t>
              </w:r>
              <w:r>
                <w:rPr>
                  <w:rFonts w:ascii="Consolas" w:hAnsi="Consolas"/>
                  <w:sz w:val="14"/>
                </w:rPr>
                <w:t>2</w:t>
              </w:r>
            </w:ins>
          </w:p>
        </w:tc>
        <w:tc>
          <w:tcPr>
            <w:tcW w:w="3780" w:type="dxa"/>
          </w:tcPr>
          <w:p w14:paraId="416283EE" w14:textId="77777777" w:rsidR="00C27586" w:rsidRPr="00C1437E" w:rsidRDefault="00C27586" w:rsidP="00925CE7">
            <w:pPr>
              <w:rPr>
                <w:ins w:id="1276" w:author="Himanshu Seth - I21391" w:date="2022-06-17T11:21:00Z"/>
                <w:sz w:val="14"/>
              </w:rPr>
            </w:pPr>
            <w:ins w:id="1277" w:author="Himanshu Seth - I21391" w:date="2022-06-17T11:21:00Z">
              <w:r>
                <w:rPr>
                  <w:sz w:val="14"/>
                </w:rPr>
                <w:t>Close socket ID 2</w:t>
              </w:r>
            </w:ins>
          </w:p>
        </w:tc>
      </w:tr>
      <w:tr w:rsidR="00C27586" w14:paraId="52555BFE" w14:textId="77777777" w:rsidTr="00925CE7">
        <w:trPr>
          <w:ins w:id="1278" w:author="Himanshu Seth - I21391" w:date="2022-06-17T11:21:00Z"/>
        </w:trPr>
        <w:tc>
          <w:tcPr>
            <w:tcW w:w="4860" w:type="dxa"/>
          </w:tcPr>
          <w:p w14:paraId="7E40608E" w14:textId="77777777" w:rsidR="00C27586" w:rsidRDefault="00C27586" w:rsidP="00925CE7">
            <w:pPr>
              <w:rPr>
                <w:ins w:id="1279" w:author="Himanshu Seth - I21391" w:date="2022-06-17T11:21:00Z"/>
                <w:rFonts w:ascii="Consolas" w:hAnsi="Consolas"/>
                <w:sz w:val="14"/>
              </w:rPr>
            </w:pPr>
            <w:ins w:id="1280" w:author="Himanshu Seth - I21391" w:date="2022-06-17T11:21:00Z">
              <w:r>
                <w:rPr>
                  <w:rFonts w:ascii="Consolas" w:hAnsi="Consolas"/>
                  <w:sz w:val="14"/>
                </w:rPr>
                <w:t>OK</w:t>
              </w:r>
            </w:ins>
          </w:p>
        </w:tc>
        <w:tc>
          <w:tcPr>
            <w:tcW w:w="3780" w:type="dxa"/>
          </w:tcPr>
          <w:p w14:paraId="06C518CE" w14:textId="77777777" w:rsidR="00C27586" w:rsidRDefault="00C27586" w:rsidP="00925CE7">
            <w:pPr>
              <w:rPr>
                <w:ins w:id="1281" w:author="Himanshu Seth - I21391" w:date="2022-06-17T11:21:00Z"/>
                <w:sz w:val="14"/>
              </w:rPr>
            </w:pPr>
            <w:ins w:id="1282" w:author="Himanshu Seth - I21391" w:date="2022-06-17T11:21:00Z">
              <w:r>
                <w:rPr>
                  <w:sz w:val="14"/>
                </w:rPr>
                <w:t>Command completed</w:t>
              </w:r>
            </w:ins>
          </w:p>
        </w:tc>
      </w:tr>
      <w:tr w:rsidR="00C27586" w14:paraId="1E301F05" w14:textId="77777777" w:rsidTr="00925CE7">
        <w:trPr>
          <w:ins w:id="1283" w:author="Himanshu Seth - I21391" w:date="2022-06-17T11:21:00Z"/>
        </w:trPr>
        <w:tc>
          <w:tcPr>
            <w:tcW w:w="4860" w:type="dxa"/>
          </w:tcPr>
          <w:p w14:paraId="2FB71237" w14:textId="77777777" w:rsidR="00C27586" w:rsidRDefault="00C27586" w:rsidP="00925CE7">
            <w:pPr>
              <w:rPr>
                <w:ins w:id="1284" w:author="Himanshu Seth - I21391" w:date="2022-06-17T11:21:00Z"/>
                <w:rFonts w:ascii="Consolas" w:hAnsi="Consolas"/>
                <w:sz w:val="14"/>
              </w:rPr>
            </w:pPr>
          </w:p>
        </w:tc>
        <w:tc>
          <w:tcPr>
            <w:tcW w:w="3780" w:type="dxa"/>
          </w:tcPr>
          <w:p w14:paraId="1D4293E3" w14:textId="77777777" w:rsidR="00C27586" w:rsidRDefault="00C27586" w:rsidP="00925CE7">
            <w:pPr>
              <w:rPr>
                <w:ins w:id="1285" w:author="Himanshu Seth - I21391" w:date="2022-06-17T11:21:00Z"/>
                <w:sz w:val="14"/>
              </w:rPr>
            </w:pPr>
          </w:p>
        </w:tc>
      </w:tr>
      <w:tr w:rsidR="00C27586" w14:paraId="55396E82" w14:textId="77777777" w:rsidTr="00925CE7">
        <w:trPr>
          <w:ins w:id="1286" w:author="Himanshu Seth - I21391" w:date="2022-06-17T11:21:00Z"/>
        </w:trPr>
        <w:tc>
          <w:tcPr>
            <w:tcW w:w="4860" w:type="dxa"/>
          </w:tcPr>
          <w:p w14:paraId="3722B518" w14:textId="77777777" w:rsidR="00C27586" w:rsidRDefault="00C27586" w:rsidP="00925CE7">
            <w:pPr>
              <w:rPr>
                <w:ins w:id="1287" w:author="Himanshu Seth - I21391" w:date="2022-06-17T11:21:00Z"/>
                <w:rFonts w:ascii="Consolas" w:hAnsi="Consolas"/>
                <w:sz w:val="14"/>
              </w:rPr>
            </w:pPr>
            <w:ins w:id="1288" w:author="Himanshu Seth - I21391" w:date="2022-06-17T11:21:00Z">
              <w:r>
                <w:rPr>
                  <w:rFonts w:ascii="Consolas" w:hAnsi="Consolas"/>
                  <w:sz w:val="14"/>
                </w:rPr>
                <w:fldChar w:fldCharType="begin"/>
              </w:r>
              <w:r>
                <w:rPr>
                  <w:rFonts w:ascii="Consolas" w:hAnsi="Consolas"/>
                  <w:sz w:val="14"/>
                </w:rPr>
                <w:instrText xml:space="preserve"> DOCPROPERTY  tagc_sock_close  \* MERGEFORMAT </w:instrText>
              </w:r>
              <w:r>
                <w:rPr>
                  <w:rFonts w:ascii="Consolas" w:hAnsi="Consolas"/>
                  <w:sz w:val="14"/>
                </w:rPr>
                <w:fldChar w:fldCharType="separate"/>
              </w:r>
              <w:r>
                <w:rPr>
                  <w:rFonts w:ascii="Consolas" w:hAnsi="Consolas"/>
                  <w:sz w:val="14"/>
                </w:rPr>
                <w:t>+SOCKCL</w:t>
              </w:r>
              <w:r>
                <w:rPr>
                  <w:rFonts w:ascii="Consolas" w:hAnsi="Consolas"/>
                  <w:sz w:val="14"/>
                </w:rPr>
                <w:fldChar w:fldCharType="end"/>
              </w:r>
              <w:r>
                <w:rPr>
                  <w:rFonts w:ascii="Consolas" w:hAnsi="Consolas"/>
                  <w:sz w:val="14"/>
                </w:rPr>
                <w:t>:4</w:t>
              </w:r>
            </w:ins>
          </w:p>
        </w:tc>
        <w:tc>
          <w:tcPr>
            <w:tcW w:w="3780" w:type="dxa"/>
          </w:tcPr>
          <w:p w14:paraId="498A2EFD" w14:textId="77777777" w:rsidR="00C27586" w:rsidRDefault="00C27586" w:rsidP="00925CE7">
            <w:pPr>
              <w:rPr>
                <w:ins w:id="1289" w:author="Himanshu Seth - I21391" w:date="2022-06-17T11:21:00Z"/>
                <w:sz w:val="14"/>
              </w:rPr>
            </w:pPr>
            <w:ins w:id="1290" w:author="Himanshu Seth - I21391" w:date="2022-06-17T11:21:00Z">
              <w:r>
                <w:rPr>
                  <w:sz w:val="14"/>
                </w:rPr>
                <w:t>Socket ID 4 was closed remotely</w:t>
              </w:r>
            </w:ins>
          </w:p>
        </w:tc>
      </w:tr>
      <w:tr w:rsidR="00C27586" w14:paraId="51F39DEF" w14:textId="77777777" w:rsidTr="00925CE7">
        <w:trPr>
          <w:ins w:id="1291" w:author="Himanshu Seth - I21391" w:date="2022-06-17T11:21:00Z"/>
        </w:trPr>
        <w:tc>
          <w:tcPr>
            <w:tcW w:w="4860" w:type="dxa"/>
          </w:tcPr>
          <w:p w14:paraId="17515FD3" w14:textId="77777777" w:rsidR="00C27586" w:rsidRDefault="00C27586" w:rsidP="00925CE7">
            <w:pPr>
              <w:rPr>
                <w:ins w:id="1292" w:author="Himanshu Seth - I21391" w:date="2022-06-17T11:21:00Z"/>
                <w:rFonts w:ascii="Consolas" w:hAnsi="Consolas"/>
                <w:sz w:val="14"/>
              </w:rPr>
            </w:pPr>
            <w:ins w:id="1293" w:author="Himanshu Seth - I21391" w:date="2022-06-17T11:21:00Z">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tagc_sock_close  \* MERGEFORMAT </w:instrText>
              </w:r>
              <w:r>
                <w:rPr>
                  <w:rFonts w:ascii="Consolas" w:hAnsi="Consolas"/>
                  <w:sz w:val="14"/>
                </w:rPr>
                <w:fldChar w:fldCharType="separate"/>
              </w:r>
              <w:r>
                <w:rPr>
                  <w:rFonts w:ascii="Consolas" w:hAnsi="Consolas"/>
                  <w:sz w:val="14"/>
                </w:rPr>
                <w:t>+SOCKCL</w:t>
              </w:r>
              <w:r>
                <w:rPr>
                  <w:rFonts w:ascii="Consolas" w:hAnsi="Consolas"/>
                  <w:sz w:val="14"/>
                </w:rPr>
                <w:fldChar w:fldCharType="end"/>
              </w:r>
              <w:r w:rsidRPr="00C1437E">
                <w:rPr>
                  <w:rFonts w:ascii="Consolas" w:hAnsi="Consolas"/>
                  <w:sz w:val="14"/>
                </w:rPr>
                <w:t>=</w:t>
              </w:r>
              <w:r>
                <w:rPr>
                  <w:rFonts w:ascii="Consolas" w:hAnsi="Consolas"/>
                  <w:sz w:val="14"/>
                </w:rPr>
                <w:t>4</w:t>
              </w:r>
            </w:ins>
          </w:p>
        </w:tc>
        <w:tc>
          <w:tcPr>
            <w:tcW w:w="3780" w:type="dxa"/>
          </w:tcPr>
          <w:p w14:paraId="27D5D907" w14:textId="77777777" w:rsidR="00C27586" w:rsidRDefault="00C27586" w:rsidP="00925CE7">
            <w:pPr>
              <w:rPr>
                <w:ins w:id="1294" w:author="Himanshu Seth - I21391" w:date="2022-06-17T11:21:00Z"/>
                <w:sz w:val="14"/>
              </w:rPr>
            </w:pPr>
            <w:ins w:id="1295" w:author="Himanshu Seth - I21391" w:date="2022-06-17T11:21:00Z">
              <w:r>
                <w:rPr>
                  <w:sz w:val="14"/>
                </w:rPr>
                <w:t>Close socket ID 2 locally</w:t>
              </w:r>
            </w:ins>
          </w:p>
        </w:tc>
      </w:tr>
      <w:tr w:rsidR="00C27586" w14:paraId="53F354D3" w14:textId="77777777" w:rsidTr="00925CE7">
        <w:trPr>
          <w:ins w:id="1296" w:author="Himanshu Seth - I21391" w:date="2022-06-17T11:21:00Z"/>
        </w:trPr>
        <w:tc>
          <w:tcPr>
            <w:tcW w:w="4860" w:type="dxa"/>
          </w:tcPr>
          <w:p w14:paraId="09FEC31A" w14:textId="77777777" w:rsidR="00C27586" w:rsidRPr="004D4C1D" w:rsidRDefault="00C27586" w:rsidP="00925CE7">
            <w:pPr>
              <w:rPr>
                <w:ins w:id="1297" w:author="Himanshu Seth - I21391" w:date="2022-06-17T11:21:00Z"/>
                <w:rFonts w:ascii="Consolas" w:hAnsi="Consolas"/>
                <w:sz w:val="14"/>
              </w:rPr>
            </w:pPr>
            <w:ins w:id="1298" w:author="Himanshu Seth - I21391" w:date="2022-06-17T11:21:00Z">
              <w:r>
                <w:rPr>
                  <w:rFonts w:ascii="Consolas" w:hAnsi="Consolas"/>
                  <w:sz w:val="14"/>
                </w:rPr>
                <w:t>OK</w:t>
              </w:r>
            </w:ins>
          </w:p>
        </w:tc>
        <w:tc>
          <w:tcPr>
            <w:tcW w:w="3780" w:type="dxa"/>
          </w:tcPr>
          <w:p w14:paraId="0D8F77CB" w14:textId="77777777" w:rsidR="00C27586" w:rsidRDefault="00C27586" w:rsidP="00925CE7">
            <w:pPr>
              <w:rPr>
                <w:ins w:id="1299" w:author="Himanshu Seth - I21391" w:date="2022-06-17T11:21:00Z"/>
                <w:sz w:val="14"/>
              </w:rPr>
            </w:pPr>
            <w:ins w:id="1300" w:author="Himanshu Seth - I21391" w:date="2022-06-17T11:21:00Z">
              <w:r>
                <w:rPr>
                  <w:sz w:val="14"/>
                </w:rPr>
                <w:t>Command completed</w:t>
              </w:r>
            </w:ins>
          </w:p>
        </w:tc>
      </w:tr>
    </w:tbl>
    <w:p w14:paraId="390A17B1" w14:textId="77777777" w:rsidR="00C27586" w:rsidRDefault="00C27586" w:rsidP="00C27586">
      <w:pPr>
        <w:rPr>
          <w:ins w:id="1301" w:author="Himanshu Seth - I21391" w:date="2022-06-17T11:21:00Z"/>
          <w:rFonts w:asciiTheme="majorHAnsi" w:eastAsiaTheme="majorEastAsia" w:hAnsiTheme="majorHAnsi" w:cstheme="majorBidi"/>
          <w:color w:val="2F5496" w:themeColor="accent1" w:themeShade="BF"/>
          <w:sz w:val="26"/>
          <w:szCs w:val="26"/>
        </w:rPr>
      </w:pPr>
      <w:ins w:id="1302" w:author="Himanshu Seth - I21391" w:date="2022-06-17T11:21:00Z">
        <w:r>
          <w:br w:type="page"/>
        </w:r>
      </w:ins>
    </w:p>
    <w:p w14:paraId="533BB080" w14:textId="77777777" w:rsidR="00C27586" w:rsidRDefault="00C27586" w:rsidP="00C27586">
      <w:pPr>
        <w:pStyle w:val="Heading2"/>
        <w:rPr>
          <w:ins w:id="1303" w:author="Himanshu Seth - I21391" w:date="2022-06-17T11:21:00Z"/>
        </w:rPr>
      </w:pPr>
      <w:ins w:id="1304" w:author="Himanshu Seth - I21391" w:date="2022-06-17T11:21:00Z">
        <w:r>
          <w:lastRenderedPageBreak/>
          <w:t xml:space="preserve">Bind a Listening Socket </w:t>
        </w:r>
        <w:r>
          <w:fldChar w:fldCharType="begin"/>
        </w:r>
        <w:r>
          <w:instrText xml:space="preserve"> DOCPROPERTY  tagc_sock_bind_local  \* MERGEFORMAT </w:instrText>
        </w:r>
        <w:r>
          <w:fldChar w:fldCharType="separate"/>
        </w:r>
        <w:r>
          <w:t>+SOCKBL</w:t>
        </w:r>
        <w:r>
          <w:fldChar w:fldCharType="end"/>
        </w:r>
      </w:ins>
    </w:p>
    <w:p w14:paraId="33EEF81E" w14:textId="77777777" w:rsidR="00C27586" w:rsidRDefault="00C27586" w:rsidP="00C27586">
      <w:pPr>
        <w:pStyle w:val="Heading3"/>
        <w:rPr>
          <w:ins w:id="1305" w:author="Himanshu Seth - I21391" w:date="2022-06-17T11:21:00Z"/>
        </w:rPr>
      </w:pPr>
      <w:ins w:id="1306" w:author="Himanshu Seth - I21391" w:date="2022-06-17T11:21:00Z">
        <w:r>
          <w:t>Description</w:t>
        </w:r>
      </w:ins>
    </w:p>
    <w:p w14:paraId="71B153AA" w14:textId="77777777" w:rsidR="00C27586" w:rsidRDefault="00C27586" w:rsidP="00C27586">
      <w:pPr>
        <w:ind w:left="720"/>
        <w:jc w:val="both"/>
        <w:rPr>
          <w:ins w:id="1307" w:author="Himanshu Seth - I21391" w:date="2022-06-17T11:21:00Z"/>
        </w:rPr>
      </w:pPr>
      <w:ins w:id="1308" w:author="Himanshu Seth - I21391" w:date="2022-06-17T11:21:00Z">
        <w:r>
          <w:t>This command is used to bind a socket to a local port.</w:t>
        </w:r>
      </w:ins>
    </w:p>
    <w:p w14:paraId="3AE38683" w14:textId="77777777" w:rsidR="00C27586" w:rsidRDefault="00C27586" w:rsidP="00C27586">
      <w:pPr>
        <w:ind w:left="720"/>
        <w:jc w:val="both"/>
        <w:rPr>
          <w:ins w:id="1309" w:author="Himanshu Seth - I21391" w:date="2022-06-17T11:21:00Z"/>
        </w:rPr>
      </w:pPr>
      <w:ins w:id="1310" w:author="Himanshu Seth - I21391" w:date="2022-06-17T11:21:00Z">
        <w:r>
          <w:t>A locally bound socket allows network services to be implemented. Any remote device may send data to this socket and the DCE will issue a data ready indication. For TCP sockets a connection must have been established prior to sending and receiving data.</w:t>
        </w:r>
      </w:ins>
    </w:p>
    <w:p w14:paraId="45AC1CD7" w14:textId="77777777" w:rsidR="00C27586" w:rsidRDefault="00C27586" w:rsidP="00C27586">
      <w:pPr>
        <w:pStyle w:val="Heading3"/>
        <w:rPr>
          <w:ins w:id="1311" w:author="Himanshu Seth - I21391" w:date="2022-06-17T11:21:00Z"/>
        </w:rPr>
      </w:pPr>
      <w:ins w:id="1312" w:author="Himanshu Seth - I21391" w:date="2022-06-17T11:21:00Z">
        <w:r>
          <w:t>Command Syntax</w:t>
        </w:r>
      </w:ins>
    </w:p>
    <w:p w14:paraId="76DB485B" w14:textId="77777777" w:rsidR="00C27586" w:rsidRDefault="00C27586" w:rsidP="00C27586">
      <w:pPr>
        <w:ind w:left="720"/>
        <w:rPr>
          <w:ins w:id="1313" w:author="Himanshu Seth - I21391" w:date="2022-06-17T11:21:00Z"/>
          <w:rFonts w:ascii="Consolas" w:hAnsi="Consolas"/>
        </w:rPr>
      </w:pPr>
      <w:ins w:id="1314"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tagc_sock_bind_local  \* MERGEFORMAT </w:instrText>
        </w:r>
        <w:r>
          <w:rPr>
            <w:rFonts w:ascii="Consolas" w:hAnsi="Consolas"/>
          </w:rPr>
          <w:fldChar w:fldCharType="separate"/>
        </w:r>
        <w:r>
          <w:rPr>
            <w:rFonts w:ascii="Consolas" w:hAnsi="Consolas"/>
          </w:rPr>
          <w:t>+SOCKBL</w:t>
        </w:r>
        <w:r>
          <w:rPr>
            <w:rFonts w:ascii="Consolas" w:hAnsi="Consolas"/>
          </w:rPr>
          <w:fldChar w:fldCharType="end"/>
        </w:r>
        <w:r w:rsidRPr="00870ED6">
          <w:rPr>
            <w:rFonts w:ascii="Consolas" w:hAnsi="Consolas"/>
          </w:rPr>
          <w:t>=</w:t>
        </w:r>
        <w:r>
          <w:rPr>
            <w:rFonts w:ascii="Consolas" w:hAnsi="Consolas"/>
          </w:rPr>
          <w:t>&lt;SOCK_ID&gt;,&lt;LCL_PORT&gt;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4E199973" w14:textId="77777777" w:rsidTr="00925CE7">
        <w:trPr>
          <w:ins w:id="1315" w:author="Himanshu Seth - I21391" w:date="2022-06-17T11:21:00Z"/>
        </w:trPr>
        <w:tc>
          <w:tcPr>
            <w:tcW w:w="2530" w:type="dxa"/>
            <w:tcBorders>
              <w:bottom w:val="single" w:sz="12" w:space="0" w:color="auto"/>
            </w:tcBorders>
          </w:tcPr>
          <w:p w14:paraId="5573CC9C" w14:textId="77777777" w:rsidR="00C27586" w:rsidRPr="00870ED6" w:rsidRDefault="00C27586" w:rsidP="00925CE7">
            <w:pPr>
              <w:rPr>
                <w:ins w:id="1316" w:author="Himanshu Seth - I21391" w:date="2022-06-17T11:21:00Z"/>
                <w:rFonts w:cstheme="minorHAnsi"/>
              </w:rPr>
            </w:pPr>
            <w:ins w:id="1317" w:author="Himanshu Seth - I21391" w:date="2022-06-17T11:21:00Z">
              <w:r w:rsidRPr="00870ED6">
                <w:rPr>
                  <w:rFonts w:cstheme="minorHAnsi"/>
                </w:rPr>
                <w:t>Parameter Name</w:t>
              </w:r>
            </w:ins>
          </w:p>
        </w:tc>
        <w:tc>
          <w:tcPr>
            <w:tcW w:w="1204" w:type="dxa"/>
            <w:tcBorders>
              <w:bottom w:val="single" w:sz="12" w:space="0" w:color="auto"/>
            </w:tcBorders>
          </w:tcPr>
          <w:p w14:paraId="567D58C2" w14:textId="77777777" w:rsidR="00C27586" w:rsidRPr="00870ED6" w:rsidRDefault="00C27586" w:rsidP="00925CE7">
            <w:pPr>
              <w:rPr>
                <w:ins w:id="1318" w:author="Himanshu Seth - I21391" w:date="2022-06-17T11:21:00Z"/>
                <w:rFonts w:cstheme="minorHAnsi"/>
              </w:rPr>
            </w:pPr>
            <w:ins w:id="1319" w:author="Himanshu Seth - I21391" w:date="2022-06-17T11:21:00Z">
              <w:r>
                <w:rPr>
                  <w:rFonts w:cstheme="minorHAnsi"/>
                </w:rPr>
                <w:t>Type</w:t>
              </w:r>
            </w:ins>
          </w:p>
        </w:tc>
        <w:tc>
          <w:tcPr>
            <w:tcW w:w="5050" w:type="dxa"/>
            <w:tcBorders>
              <w:bottom w:val="single" w:sz="12" w:space="0" w:color="auto"/>
            </w:tcBorders>
          </w:tcPr>
          <w:p w14:paraId="21C2ED62" w14:textId="77777777" w:rsidR="00C27586" w:rsidRPr="00870ED6" w:rsidRDefault="00C27586" w:rsidP="00925CE7">
            <w:pPr>
              <w:rPr>
                <w:ins w:id="1320" w:author="Himanshu Seth - I21391" w:date="2022-06-17T11:21:00Z"/>
                <w:rFonts w:cstheme="minorHAnsi"/>
              </w:rPr>
            </w:pPr>
            <w:ins w:id="1321" w:author="Himanshu Seth - I21391" w:date="2022-06-17T11:21:00Z">
              <w:r>
                <w:rPr>
                  <w:rFonts w:cstheme="minorHAnsi"/>
                </w:rPr>
                <w:t>Description</w:t>
              </w:r>
            </w:ins>
          </w:p>
        </w:tc>
      </w:tr>
      <w:tr w:rsidR="00C27586" w:rsidRPr="00870ED6" w14:paraId="36D86FAC" w14:textId="77777777" w:rsidTr="00925CE7">
        <w:trPr>
          <w:ins w:id="1322" w:author="Himanshu Seth - I21391" w:date="2022-06-17T11:21:00Z"/>
        </w:trPr>
        <w:tc>
          <w:tcPr>
            <w:tcW w:w="2530" w:type="dxa"/>
            <w:tcBorders>
              <w:bottom w:val="single" w:sz="4" w:space="0" w:color="BFBFBF" w:themeColor="background1" w:themeShade="BF"/>
            </w:tcBorders>
          </w:tcPr>
          <w:p w14:paraId="4720AA3E" w14:textId="77777777" w:rsidR="00C27586" w:rsidRPr="00870ED6" w:rsidRDefault="00C27586" w:rsidP="00925CE7">
            <w:pPr>
              <w:rPr>
                <w:ins w:id="1323" w:author="Himanshu Seth - I21391" w:date="2022-06-17T11:21:00Z"/>
                <w:rFonts w:cstheme="minorHAnsi"/>
                <w:sz w:val="18"/>
                <w:szCs w:val="18"/>
              </w:rPr>
            </w:pPr>
            <w:ins w:id="1324"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bottom w:val="single" w:sz="4" w:space="0" w:color="BFBFBF" w:themeColor="background1" w:themeShade="BF"/>
            </w:tcBorders>
          </w:tcPr>
          <w:p w14:paraId="4B2FE1B7" w14:textId="77777777" w:rsidR="00C27586" w:rsidRPr="00870ED6" w:rsidRDefault="00C27586" w:rsidP="00925CE7">
            <w:pPr>
              <w:rPr>
                <w:ins w:id="1325" w:author="Himanshu Seth - I21391" w:date="2022-06-17T11:21:00Z"/>
                <w:rFonts w:cstheme="minorHAnsi"/>
                <w:sz w:val="18"/>
                <w:szCs w:val="18"/>
              </w:rPr>
            </w:pPr>
            <w:ins w:id="1326" w:author="Himanshu Seth - I21391" w:date="2022-06-17T11:21:00Z">
              <w:r w:rsidRPr="00870ED6">
                <w:rPr>
                  <w:rFonts w:cstheme="minorHAnsi"/>
                  <w:sz w:val="18"/>
                  <w:szCs w:val="18"/>
                </w:rPr>
                <w:t>Integer</w:t>
              </w:r>
            </w:ins>
          </w:p>
        </w:tc>
        <w:tc>
          <w:tcPr>
            <w:tcW w:w="5050" w:type="dxa"/>
            <w:tcBorders>
              <w:bottom w:val="single" w:sz="4" w:space="0" w:color="BFBFBF" w:themeColor="background1" w:themeShade="BF"/>
            </w:tcBorders>
          </w:tcPr>
          <w:p w14:paraId="06F3177B" w14:textId="77777777" w:rsidR="00C27586" w:rsidRPr="00870ED6" w:rsidRDefault="00C27586" w:rsidP="00925CE7">
            <w:pPr>
              <w:rPr>
                <w:ins w:id="1327" w:author="Himanshu Seth - I21391" w:date="2022-06-17T11:21:00Z"/>
                <w:rFonts w:cstheme="minorHAnsi"/>
                <w:sz w:val="18"/>
                <w:szCs w:val="18"/>
              </w:rPr>
            </w:pPr>
            <w:ins w:id="1328" w:author="Himanshu Seth - I21391" w:date="2022-06-17T11:21:00Z">
              <w:r>
                <w:rPr>
                  <w:rFonts w:cstheme="minorHAnsi"/>
                  <w:sz w:val="18"/>
                  <w:szCs w:val="18"/>
                </w:rPr>
                <w:t>ID of the socket to bind</w:t>
              </w:r>
            </w:ins>
          </w:p>
        </w:tc>
      </w:tr>
      <w:tr w:rsidR="00C27586" w14:paraId="69F68DC0" w14:textId="77777777" w:rsidTr="00925CE7">
        <w:trPr>
          <w:ins w:id="1329" w:author="Himanshu Seth - I21391" w:date="2022-06-17T11:21:00Z"/>
        </w:trPr>
        <w:tc>
          <w:tcPr>
            <w:tcW w:w="2530" w:type="dxa"/>
            <w:tcBorders>
              <w:top w:val="single" w:sz="4" w:space="0" w:color="BFBFBF" w:themeColor="background1" w:themeShade="BF"/>
              <w:bottom w:val="single" w:sz="4" w:space="0" w:color="auto"/>
            </w:tcBorders>
          </w:tcPr>
          <w:p w14:paraId="2840F6D9" w14:textId="77777777" w:rsidR="00C27586" w:rsidRDefault="00C27586" w:rsidP="00925CE7">
            <w:pPr>
              <w:rPr>
                <w:ins w:id="1330" w:author="Himanshu Seth - I21391" w:date="2022-06-17T11:21:00Z"/>
                <w:rFonts w:cstheme="minorHAnsi"/>
                <w:sz w:val="18"/>
                <w:szCs w:val="18"/>
              </w:rPr>
            </w:pPr>
            <w:ins w:id="1331" w:author="Himanshu Seth - I21391" w:date="2022-06-17T11:21:00Z">
              <w:r>
                <w:rPr>
                  <w:rFonts w:cstheme="minorHAnsi"/>
                  <w:sz w:val="18"/>
                  <w:szCs w:val="18"/>
                </w:rPr>
                <w:t>&lt;LCL_PORT&gt;</w:t>
              </w:r>
            </w:ins>
          </w:p>
        </w:tc>
        <w:tc>
          <w:tcPr>
            <w:tcW w:w="1204" w:type="dxa"/>
            <w:tcBorders>
              <w:top w:val="single" w:sz="4" w:space="0" w:color="BFBFBF" w:themeColor="background1" w:themeShade="BF"/>
              <w:bottom w:val="single" w:sz="4" w:space="0" w:color="auto"/>
            </w:tcBorders>
          </w:tcPr>
          <w:p w14:paraId="5F4AA2BF" w14:textId="77777777" w:rsidR="00C27586" w:rsidRDefault="00C27586" w:rsidP="00925CE7">
            <w:pPr>
              <w:rPr>
                <w:ins w:id="1332" w:author="Himanshu Seth - I21391" w:date="2022-06-17T11:21:00Z"/>
                <w:rFonts w:cstheme="minorHAnsi"/>
                <w:sz w:val="18"/>
                <w:szCs w:val="18"/>
              </w:rPr>
            </w:pPr>
            <w:ins w:id="1333"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4D5250E7" w14:textId="77777777" w:rsidR="00C27586" w:rsidRDefault="00C27586" w:rsidP="00925CE7">
            <w:pPr>
              <w:rPr>
                <w:ins w:id="1334" w:author="Himanshu Seth - I21391" w:date="2022-06-17T11:21:00Z"/>
                <w:rFonts w:cstheme="minorHAnsi"/>
                <w:sz w:val="18"/>
                <w:szCs w:val="18"/>
              </w:rPr>
            </w:pPr>
            <w:ins w:id="1335" w:author="Himanshu Seth - I21391" w:date="2022-06-17T11:21:00Z">
              <w:r>
                <w:rPr>
                  <w:rFonts w:cstheme="minorHAnsi"/>
                  <w:sz w:val="18"/>
                  <w:szCs w:val="18"/>
                </w:rPr>
                <w:t>The port number to use</w:t>
              </w:r>
            </w:ins>
          </w:p>
        </w:tc>
      </w:tr>
    </w:tbl>
    <w:p w14:paraId="32A8E4CE" w14:textId="77777777" w:rsidR="00C27586" w:rsidRPr="00870ED6" w:rsidRDefault="00C27586" w:rsidP="00C27586">
      <w:pPr>
        <w:pStyle w:val="Heading3"/>
        <w:rPr>
          <w:ins w:id="1336" w:author="Himanshu Seth - I21391" w:date="2022-06-17T11:21:00Z"/>
        </w:rPr>
      </w:pPr>
      <w:ins w:id="1337" w:author="Himanshu Seth - I21391" w:date="2022-06-17T11:21:00Z">
        <w:r>
          <w:t>Response Syntax</w:t>
        </w:r>
      </w:ins>
    </w:p>
    <w:tbl>
      <w:tblPr>
        <w:tblStyle w:val="TableGrid"/>
        <w:tblW w:w="0" w:type="auto"/>
        <w:tblInd w:w="607" w:type="dxa"/>
        <w:tblLook w:val="04A0" w:firstRow="1" w:lastRow="0" w:firstColumn="1" w:lastColumn="0" w:noHBand="0" w:noVBand="1"/>
      </w:tblPr>
      <w:tblGrid>
        <w:gridCol w:w="5264"/>
        <w:gridCol w:w="3489"/>
      </w:tblGrid>
      <w:tr w:rsidR="00C27586" w:rsidRPr="008B020C" w14:paraId="6EBB7F99" w14:textId="77777777" w:rsidTr="00925CE7">
        <w:trPr>
          <w:ins w:id="1338" w:author="Himanshu Seth - I21391" w:date="2022-06-17T11:21:00Z"/>
        </w:trPr>
        <w:tc>
          <w:tcPr>
            <w:tcW w:w="5264" w:type="dxa"/>
            <w:tcBorders>
              <w:top w:val="single" w:sz="12" w:space="0" w:color="auto"/>
              <w:left w:val="nil"/>
              <w:bottom w:val="single" w:sz="12" w:space="0" w:color="auto"/>
              <w:right w:val="nil"/>
            </w:tcBorders>
          </w:tcPr>
          <w:p w14:paraId="145E7573" w14:textId="77777777" w:rsidR="00C27586" w:rsidRPr="008B020C" w:rsidRDefault="00C27586" w:rsidP="00925CE7">
            <w:pPr>
              <w:rPr>
                <w:ins w:id="1339" w:author="Himanshu Seth - I21391" w:date="2022-06-17T11:21:00Z"/>
                <w:rFonts w:cstheme="minorHAnsi"/>
              </w:rPr>
            </w:pPr>
            <w:ins w:id="1340" w:author="Himanshu Seth - I21391" w:date="2022-06-17T11:21:00Z">
              <w:r>
                <w:rPr>
                  <w:rFonts w:cstheme="minorHAnsi"/>
                </w:rPr>
                <w:t>Response</w:t>
              </w:r>
            </w:ins>
          </w:p>
        </w:tc>
        <w:tc>
          <w:tcPr>
            <w:tcW w:w="3489" w:type="dxa"/>
            <w:tcBorders>
              <w:top w:val="single" w:sz="12" w:space="0" w:color="auto"/>
              <w:left w:val="nil"/>
              <w:bottom w:val="single" w:sz="12" w:space="0" w:color="auto"/>
              <w:right w:val="nil"/>
            </w:tcBorders>
          </w:tcPr>
          <w:p w14:paraId="06CC829D" w14:textId="77777777" w:rsidR="00C27586" w:rsidRPr="008B020C" w:rsidRDefault="00C27586" w:rsidP="00925CE7">
            <w:pPr>
              <w:rPr>
                <w:ins w:id="1341" w:author="Himanshu Seth - I21391" w:date="2022-06-17T11:21:00Z"/>
                <w:rFonts w:cstheme="minorHAnsi"/>
              </w:rPr>
            </w:pPr>
            <w:ins w:id="1342" w:author="Himanshu Seth - I21391" w:date="2022-06-17T11:21:00Z">
              <w:r w:rsidRPr="008B020C">
                <w:rPr>
                  <w:rFonts w:cstheme="minorHAnsi"/>
                </w:rPr>
                <w:t>Description</w:t>
              </w:r>
            </w:ins>
          </w:p>
        </w:tc>
      </w:tr>
      <w:tr w:rsidR="00C27586" w:rsidRPr="00A97982" w14:paraId="06F9F7EA" w14:textId="77777777" w:rsidTr="00925CE7">
        <w:trPr>
          <w:ins w:id="1343"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2A1B0420" w14:textId="77777777" w:rsidR="00C27586" w:rsidRDefault="00C27586" w:rsidP="00925CE7">
            <w:pPr>
              <w:rPr>
                <w:ins w:id="1344" w:author="Himanshu Seth - I21391" w:date="2022-06-17T11:21:00Z"/>
                <w:rFonts w:ascii="Consolas" w:hAnsi="Consolas"/>
                <w:sz w:val="18"/>
              </w:rPr>
            </w:pPr>
            <w:ins w:id="1345" w:author="Himanshu Seth - I21391" w:date="2022-06-17T11:21:00Z">
              <w:r>
                <w:rPr>
                  <w:rFonts w:ascii="Consolas" w:hAnsi="Consolas"/>
                  <w:sz w:val="18"/>
                </w:rPr>
                <w:t>OK</w:t>
              </w:r>
            </w:ins>
          </w:p>
        </w:tc>
        <w:tc>
          <w:tcPr>
            <w:tcW w:w="3489" w:type="dxa"/>
            <w:tcBorders>
              <w:top w:val="single" w:sz="4" w:space="0" w:color="BFBFBF" w:themeColor="background1" w:themeShade="BF"/>
              <w:left w:val="nil"/>
              <w:bottom w:val="single" w:sz="4" w:space="0" w:color="BFBFBF" w:themeColor="background1" w:themeShade="BF"/>
              <w:right w:val="nil"/>
            </w:tcBorders>
          </w:tcPr>
          <w:p w14:paraId="6979F6B2" w14:textId="77777777" w:rsidR="00C27586" w:rsidRDefault="00C27586" w:rsidP="00925CE7">
            <w:pPr>
              <w:rPr>
                <w:ins w:id="1346" w:author="Himanshu Seth - I21391" w:date="2022-06-17T11:21:00Z"/>
                <w:rFonts w:cstheme="minorHAnsi"/>
                <w:sz w:val="20"/>
              </w:rPr>
            </w:pPr>
            <w:ins w:id="1347" w:author="Himanshu Seth - I21391" w:date="2022-06-17T11:21:00Z">
              <w:r>
                <w:rPr>
                  <w:rFonts w:cstheme="minorHAnsi"/>
                  <w:sz w:val="20"/>
                </w:rPr>
                <w:t>Successful response</w:t>
              </w:r>
            </w:ins>
          </w:p>
        </w:tc>
      </w:tr>
      <w:tr w:rsidR="00C27586" w:rsidRPr="00A97982" w14:paraId="6C1B9EA2" w14:textId="77777777" w:rsidTr="00925CE7">
        <w:trPr>
          <w:ins w:id="1348" w:author="Himanshu Seth - I21391" w:date="2022-06-17T11:21:00Z"/>
        </w:trPr>
        <w:tc>
          <w:tcPr>
            <w:tcW w:w="5264" w:type="dxa"/>
            <w:tcBorders>
              <w:top w:val="single" w:sz="4" w:space="0" w:color="BFBFBF" w:themeColor="background1" w:themeShade="BF"/>
              <w:left w:val="nil"/>
              <w:right w:val="nil"/>
            </w:tcBorders>
          </w:tcPr>
          <w:p w14:paraId="3EA8790A" w14:textId="77777777" w:rsidR="00C27586" w:rsidRPr="008B020C" w:rsidRDefault="00C27586" w:rsidP="00925CE7">
            <w:pPr>
              <w:rPr>
                <w:ins w:id="1349" w:author="Himanshu Seth - I21391" w:date="2022-06-17T11:21:00Z"/>
                <w:rFonts w:ascii="Consolas" w:hAnsi="Consolas"/>
                <w:sz w:val="18"/>
              </w:rPr>
            </w:pPr>
            <w:ins w:id="1350" w:author="Himanshu Seth - I21391" w:date="2022-06-17T11:21:00Z">
              <w:r>
                <w:rPr>
                  <w:rFonts w:ascii="Consolas" w:hAnsi="Consolas"/>
                  <w:sz w:val="18"/>
                </w:rPr>
                <w:t>ERROR:&lt;ERROR_CODE&gt;</w:t>
              </w:r>
            </w:ins>
          </w:p>
        </w:tc>
        <w:tc>
          <w:tcPr>
            <w:tcW w:w="3489" w:type="dxa"/>
            <w:tcBorders>
              <w:top w:val="single" w:sz="4" w:space="0" w:color="BFBFBF" w:themeColor="background1" w:themeShade="BF"/>
              <w:left w:val="nil"/>
              <w:right w:val="nil"/>
            </w:tcBorders>
          </w:tcPr>
          <w:p w14:paraId="603854D7" w14:textId="77777777" w:rsidR="00C27586" w:rsidRPr="00A97982" w:rsidRDefault="00C27586" w:rsidP="00925CE7">
            <w:pPr>
              <w:rPr>
                <w:ins w:id="1351" w:author="Himanshu Seth - I21391" w:date="2022-06-17T11:21:00Z"/>
                <w:rFonts w:cstheme="minorHAnsi"/>
                <w:sz w:val="20"/>
              </w:rPr>
            </w:pPr>
            <w:ins w:id="1352" w:author="Himanshu Seth - I21391" w:date="2022-06-17T11:21:00Z">
              <w:r>
                <w:rPr>
                  <w:rFonts w:cstheme="minorHAnsi"/>
                  <w:sz w:val="20"/>
                </w:rPr>
                <w:t>Error response</w:t>
              </w:r>
            </w:ins>
          </w:p>
        </w:tc>
      </w:tr>
    </w:tbl>
    <w:p w14:paraId="7AA1A795" w14:textId="77777777" w:rsidR="00C27586" w:rsidRDefault="00C27586" w:rsidP="00C27586">
      <w:pPr>
        <w:pStyle w:val="Heading3"/>
        <w:rPr>
          <w:ins w:id="1353" w:author="Himanshu Seth - I21391" w:date="2022-06-17T11:21:00Z"/>
        </w:rPr>
      </w:pPr>
      <w:ins w:id="1354" w:author="Himanshu Seth - I21391" w:date="2022-06-17T11:21:00Z">
        <w:r>
          <w:t xml:space="preserve">AEC Syntax (TCP Connection Established) </w:t>
        </w:r>
        <w:r>
          <w:fldChar w:fldCharType="begin"/>
        </w:r>
        <w:r>
          <w:instrText xml:space="preserve"> DOCPROPERTY  taga_sock_inbound_connection  \* MERGEFORMAT </w:instrText>
        </w:r>
        <w:r>
          <w:fldChar w:fldCharType="separate"/>
        </w:r>
        <w:r>
          <w:t>+SOCKIND</w:t>
        </w:r>
        <w:r>
          <w:fldChar w:fldCharType="end"/>
        </w:r>
      </w:ins>
    </w:p>
    <w:p w14:paraId="26A6ED5A" w14:textId="77777777" w:rsidR="00C27586" w:rsidRDefault="00C27586" w:rsidP="00C27586">
      <w:pPr>
        <w:spacing w:after="0"/>
        <w:ind w:left="720"/>
        <w:rPr>
          <w:ins w:id="1355" w:author="Himanshu Seth - I21391" w:date="2022-06-17T11:21:00Z"/>
        </w:rPr>
      </w:pPr>
      <w:ins w:id="1356" w:author="Himanshu Seth - I21391" w:date="2022-06-17T11:21:00Z">
        <w:r>
          <w:fldChar w:fldCharType="begin"/>
        </w:r>
        <w:r>
          <w:instrText xml:space="preserve"> DOCPROPERTY  taga_sock_inbound_connection  \* MERGEFORMAT </w:instrText>
        </w:r>
        <w:r>
          <w:fldChar w:fldCharType="separate"/>
        </w:r>
        <w:r>
          <w:t>+SOCKIND</w:t>
        </w:r>
        <w:r>
          <w:fldChar w:fldCharType="end"/>
        </w:r>
        <w:r>
          <w:t>:&lt;SOCK_ID&gt;,&lt;LCL_ADDR&gt;,&lt;LCL_PORT&gt;,&lt;RMT_ADDR&gt;,&lt;RMT_PORT&gt;</w:t>
        </w:r>
      </w:ins>
    </w:p>
    <w:p w14:paraId="6CEC50A9" w14:textId="77777777" w:rsidR="00C27586" w:rsidRDefault="00C27586" w:rsidP="00C27586">
      <w:pPr>
        <w:spacing w:after="0"/>
        <w:ind w:left="720"/>
        <w:rPr>
          <w:ins w:id="1357"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6D8DB44C" w14:textId="77777777" w:rsidTr="00925CE7">
        <w:trPr>
          <w:ins w:id="1358" w:author="Himanshu Seth - I21391" w:date="2022-06-17T11:21:00Z"/>
        </w:trPr>
        <w:tc>
          <w:tcPr>
            <w:tcW w:w="2540" w:type="dxa"/>
            <w:gridSpan w:val="2"/>
            <w:tcBorders>
              <w:bottom w:val="single" w:sz="12" w:space="0" w:color="auto"/>
            </w:tcBorders>
          </w:tcPr>
          <w:p w14:paraId="40DF61B9" w14:textId="77777777" w:rsidR="00C27586" w:rsidRPr="00870ED6" w:rsidRDefault="00C27586" w:rsidP="00925CE7">
            <w:pPr>
              <w:rPr>
                <w:ins w:id="1359" w:author="Himanshu Seth - I21391" w:date="2022-06-17T11:21:00Z"/>
                <w:rFonts w:cstheme="minorHAnsi"/>
              </w:rPr>
            </w:pPr>
            <w:ins w:id="1360" w:author="Himanshu Seth - I21391" w:date="2022-06-17T11:21:00Z">
              <w:r w:rsidRPr="00870ED6">
                <w:rPr>
                  <w:rFonts w:cstheme="minorHAnsi"/>
                </w:rPr>
                <w:t>Parameter Name</w:t>
              </w:r>
            </w:ins>
          </w:p>
        </w:tc>
        <w:tc>
          <w:tcPr>
            <w:tcW w:w="1207" w:type="dxa"/>
            <w:gridSpan w:val="2"/>
            <w:tcBorders>
              <w:bottom w:val="single" w:sz="12" w:space="0" w:color="auto"/>
            </w:tcBorders>
          </w:tcPr>
          <w:p w14:paraId="54B4D9A3" w14:textId="77777777" w:rsidR="00C27586" w:rsidRPr="00870ED6" w:rsidRDefault="00C27586" w:rsidP="00925CE7">
            <w:pPr>
              <w:rPr>
                <w:ins w:id="1361" w:author="Himanshu Seth - I21391" w:date="2022-06-17T11:21:00Z"/>
                <w:rFonts w:cstheme="minorHAnsi"/>
              </w:rPr>
            </w:pPr>
            <w:ins w:id="1362" w:author="Himanshu Seth - I21391" w:date="2022-06-17T11:21:00Z">
              <w:r>
                <w:rPr>
                  <w:rFonts w:cstheme="minorHAnsi"/>
                </w:rPr>
                <w:t>Type</w:t>
              </w:r>
            </w:ins>
          </w:p>
        </w:tc>
        <w:tc>
          <w:tcPr>
            <w:tcW w:w="5037" w:type="dxa"/>
            <w:tcBorders>
              <w:bottom w:val="single" w:sz="12" w:space="0" w:color="auto"/>
            </w:tcBorders>
          </w:tcPr>
          <w:p w14:paraId="390E1D7A" w14:textId="77777777" w:rsidR="00C27586" w:rsidRPr="00870ED6" w:rsidRDefault="00C27586" w:rsidP="00925CE7">
            <w:pPr>
              <w:rPr>
                <w:ins w:id="1363" w:author="Himanshu Seth - I21391" w:date="2022-06-17T11:21:00Z"/>
                <w:rFonts w:cstheme="minorHAnsi"/>
              </w:rPr>
            </w:pPr>
            <w:ins w:id="1364" w:author="Himanshu Seth - I21391" w:date="2022-06-17T11:21:00Z">
              <w:r>
                <w:rPr>
                  <w:rFonts w:cstheme="minorHAnsi"/>
                </w:rPr>
                <w:t>Description</w:t>
              </w:r>
            </w:ins>
          </w:p>
        </w:tc>
      </w:tr>
      <w:tr w:rsidR="00C27586" w:rsidRPr="00870ED6" w14:paraId="0B240D23" w14:textId="77777777" w:rsidTr="00925CE7">
        <w:trPr>
          <w:ins w:id="1365" w:author="Himanshu Seth - I21391" w:date="2022-06-17T11:21:00Z"/>
        </w:trPr>
        <w:tc>
          <w:tcPr>
            <w:tcW w:w="2530" w:type="dxa"/>
            <w:tcBorders>
              <w:bottom w:val="single" w:sz="4" w:space="0" w:color="BFBFBF" w:themeColor="background1" w:themeShade="BF"/>
            </w:tcBorders>
          </w:tcPr>
          <w:p w14:paraId="704AC5C9" w14:textId="77777777" w:rsidR="00C27586" w:rsidRPr="00870ED6" w:rsidRDefault="00C27586" w:rsidP="00925CE7">
            <w:pPr>
              <w:rPr>
                <w:ins w:id="1366" w:author="Himanshu Seth - I21391" w:date="2022-06-17T11:21:00Z"/>
                <w:rFonts w:cstheme="minorHAnsi"/>
                <w:sz w:val="18"/>
                <w:szCs w:val="18"/>
              </w:rPr>
            </w:pPr>
            <w:ins w:id="1367"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gridSpan w:val="2"/>
            <w:tcBorders>
              <w:bottom w:val="single" w:sz="4" w:space="0" w:color="BFBFBF" w:themeColor="background1" w:themeShade="BF"/>
            </w:tcBorders>
          </w:tcPr>
          <w:p w14:paraId="7F92ABB9" w14:textId="77777777" w:rsidR="00C27586" w:rsidRPr="00870ED6" w:rsidRDefault="00C27586" w:rsidP="00925CE7">
            <w:pPr>
              <w:rPr>
                <w:ins w:id="1368" w:author="Himanshu Seth - I21391" w:date="2022-06-17T11:21:00Z"/>
                <w:rFonts w:cstheme="minorHAnsi"/>
                <w:sz w:val="18"/>
                <w:szCs w:val="18"/>
              </w:rPr>
            </w:pPr>
            <w:ins w:id="1369" w:author="Himanshu Seth - I21391" w:date="2022-06-17T11:21:00Z">
              <w:r>
                <w:rPr>
                  <w:rFonts w:cstheme="minorHAnsi"/>
                  <w:sz w:val="18"/>
                  <w:szCs w:val="18"/>
                </w:rPr>
                <w:t>Integer</w:t>
              </w:r>
            </w:ins>
          </w:p>
        </w:tc>
        <w:tc>
          <w:tcPr>
            <w:tcW w:w="5050" w:type="dxa"/>
            <w:gridSpan w:val="2"/>
            <w:tcBorders>
              <w:bottom w:val="single" w:sz="4" w:space="0" w:color="BFBFBF" w:themeColor="background1" w:themeShade="BF"/>
            </w:tcBorders>
          </w:tcPr>
          <w:p w14:paraId="38D2D437" w14:textId="77777777" w:rsidR="00C27586" w:rsidRPr="00870ED6" w:rsidRDefault="00C27586" w:rsidP="00925CE7">
            <w:pPr>
              <w:rPr>
                <w:ins w:id="1370" w:author="Himanshu Seth - I21391" w:date="2022-06-17T11:21:00Z"/>
                <w:rFonts w:cstheme="minorHAnsi"/>
                <w:sz w:val="18"/>
                <w:szCs w:val="18"/>
              </w:rPr>
            </w:pPr>
            <w:ins w:id="1371" w:author="Himanshu Seth - I21391" w:date="2022-06-17T11:21:00Z">
              <w:r>
                <w:rPr>
                  <w:rFonts w:cstheme="minorHAnsi"/>
                  <w:sz w:val="18"/>
                  <w:szCs w:val="18"/>
                </w:rPr>
                <w:t>The ID of the passive listening socket which received connection</w:t>
              </w:r>
            </w:ins>
          </w:p>
        </w:tc>
      </w:tr>
      <w:tr w:rsidR="00C27586" w14:paraId="401BAA52" w14:textId="77777777" w:rsidTr="00925CE7">
        <w:trPr>
          <w:ins w:id="1372"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0118B250" w14:textId="77777777" w:rsidR="00C27586" w:rsidRDefault="00C27586" w:rsidP="00925CE7">
            <w:pPr>
              <w:rPr>
                <w:ins w:id="1373" w:author="Himanshu Seth - I21391" w:date="2022-06-17T11:21:00Z"/>
                <w:rFonts w:cstheme="minorHAnsi"/>
                <w:sz w:val="18"/>
                <w:szCs w:val="18"/>
              </w:rPr>
            </w:pPr>
            <w:ins w:id="1374" w:author="Himanshu Seth - I21391" w:date="2022-06-17T11:21:00Z">
              <w:r w:rsidRPr="00870ED6">
                <w:rPr>
                  <w:rFonts w:cstheme="minorHAnsi"/>
                  <w:sz w:val="18"/>
                  <w:szCs w:val="18"/>
                </w:rPr>
                <w:t>&lt;</w:t>
              </w:r>
              <w:r>
                <w:rPr>
                  <w:rFonts w:cstheme="minorHAnsi"/>
                  <w:sz w:val="18"/>
                  <w:szCs w:val="18"/>
                </w:rPr>
                <w:t>LCL_ADDR</w:t>
              </w:r>
              <w:r w:rsidRPr="00870ED6">
                <w:rPr>
                  <w:rFonts w:cstheme="minorHAnsi"/>
                  <w:sz w:val="18"/>
                  <w:szCs w:val="18"/>
                </w:rPr>
                <w:t>&gt;</w:t>
              </w:r>
            </w:ins>
          </w:p>
        </w:tc>
        <w:tc>
          <w:tcPr>
            <w:tcW w:w="1204" w:type="dxa"/>
            <w:gridSpan w:val="2"/>
            <w:tcBorders>
              <w:top w:val="single" w:sz="4" w:space="0" w:color="BFBFBF" w:themeColor="background1" w:themeShade="BF"/>
              <w:bottom w:val="single" w:sz="4" w:space="0" w:color="BFBFBF" w:themeColor="background1" w:themeShade="BF"/>
            </w:tcBorders>
          </w:tcPr>
          <w:p w14:paraId="2B7D5C30" w14:textId="77777777" w:rsidR="00C27586" w:rsidRDefault="00C27586" w:rsidP="00925CE7">
            <w:pPr>
              <w:rPr>
                <w:ins w:id="1375" w:author="Himanshu Seth - I21391" w:date="2022-06-17T11:21:00Z"/>
                <w:rFonts w:cstheme="minorHAnsi"/>
                <w:sz w:val="18"/>
                <w:szCs w:val="18"/>
              </w:rPr>
            </w:pPr>
            <w:ins w:id="1376" w:author="Himanshu Seth - I21391" w:date="2022-06-17T11:21:00Z">
              <w:r>
                <w:rPr>
                  <w:rFonts w:cstheme="minorHAnsi"/>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tcPr>
          <w:p w14:paraId="03466EF7" w14:textId="77777777" w:rsidR="00C27586" w:rsidRDefault="00C27586" w:rsidP="00925CE7">
            <w:pPr>
              <w:rPr>
                <w:ins w:id="1377" w:author="Himanshu Seth - I21391" w:date="2022-06-17T11:21:00Z"/>
                <w:rFonts w:cstheme="minorHAnsi"/>
                <w:sz w:val="18"/>
                <w:szCs w:val="18"/>
              </w:rPr>
            </w:pPr>
            <w:ins w:id="1378" w:author="Himanshu Seth - I21391" w:date="2022-06-17T11:21:00Z">
              <w:r>
                <w:rPr>
                  <w:rFonts w:cstheme="minorHAnsi"/>
                  <w:sz w:val="18"/>
                  <w:szCs w:val="18"/>
                </w:rPr>
                <w:t>The address of the local end of the connection</w:t>
              </w:r>
            </w:ins>
          </w:p>
        </w:tc>
      </w:tr>
      <w:tr w:rsidR="00C27586" w14:paraId="5ADA7C22" w14:textId="77777777" w:rsidTr="00925CE7">
        <w:trPr>
          <w:ins w:id="1379"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0061F0E9" w14:textId="77777777" w:rsidR="00C27586" w:rsidRPr="00870ED6" w:rsidRDefault="00C27586" w:rsidP="00925CE7">
            <w:pPr>
              <w:rPr>
                <w:ins w:id="1380" w:author="Himanshu Seth - I21391" w:date="2022-06-17T11:21:00Z"/>
                <w:rFonts w:cstheme="minorHAnsi"/>
                <w:sz w:val="18"/>
                <w:szCs w:val="18"/>
              </w:rPr>
            </w:pPr>
            <w:ins w:id="1381" w:author="Himanshu Seth - I21391" w:date="2022-06-17T11:21:00Z">
              <w:r>
                <w:rPr>
                  <w:rFonts w:cstheme="minorHAnsi"/>
                  <w:sz w:val="18"/>
                  <w:szCs w:val="18"/>
                </w:rPr>
                <w:t>&lt;LCL_PORT&gt;</w:t>
              </w:r>
            </w:ins>
          </w:p>
        </w:tc>
        <w:tc>
          <w:tcPr>
            <w:tcW w:w="1204" w:type="dxa"/>
            <w:gridSpan w:val="2"/>
            <w:tcBorders>
              <w:top w:val="single" w:sz="4" w:space="0" w:color="BFBFBF" w:themeColor="background1" w:themeShade="BF"/>
              <w:bottom w:val="single" w:sz="4" w:space="0" w:color="BFBFBF" w:themeColor="background1" w:themeShade="BF"/>
            </w:tcBorders>
          </w:tcPr>
          <w:p w14:paraId="4863D6A9" w14:textId="77777777" w:rsidR="00C27586" w:rsidRDefault="00C27586" w:rsidP="00925CE7">
            <w:pPr>
              <w:rPr>
                <w:ins w:id="1382" w:author="Himanshu Seth - I21391" w:date="2022-06-17T11:21:00Z"/>
                <w:rFonts w:cstheme="minorHAnsi"/>
                <w:sz w:val="18"/>
                <w:szCs w:val="18"/>
              </w:rPr>
            </w:pPr>
            <w:ins w:id="1383"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392EFE31" w14:textId="77777777" w:rsidR="00C27586" w:rsidRDefault="00C27586" w:rsidP="00925CE7">
            <w:pPr>
              <w:rPr>
                <w:ins w:id="1384" w:author="Himanshu Seth - I21391" w:date="2022-06-17T11:21:00Z"/>
                <w:rFonts w:cstheme="minorHAnsi"/>
                <w:sz w:val="18"/>
                <w:szCs w:val="18"/>
              </w:rPr>
            </w:pPr>
            <w:ins w:id="1385" w:author="Himanshu Seth - I21391" w:date="2022-06-17T11:21:00Z">
              <w:r>
                <w:rPr>
                  <w:rFonts w:cstheme="minorHAnsi"/>
                  <w:sz w:val="18"/>
                  <w:szCs w:val="18"/>
                </w:rPr>
                <w:t>The port number of the local end of the connection</w:t>
              </w:r>
            </w:ins>
          </w:p>
        </w:tc>
      </w:tr>
      <w:tr w:rsidR="00C27586" w14:paraId="670571BA" w14:textId="77777777" w:rsidTr="00925CE7">
        <w:trPr>
          <w:ins w:id="1386"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0AD9187E" w14:textId="77777777" w:rsidR="00C27586" w:rsidRDefault="00C27586" w:rsidP="00925CE7">
            <w:pPr>
              <w:rPr>
                <w:ins w:id="1387" w:author="Himanshu Seth - I21391" w:date="2022-06-17T11:21:00Z"/>
                <w:rFonts w:cstheme="minorHAnsi"/>
                <w:sz w:val="18"/>
                <w:szCs w:val="18"/>
              </w:rPr>
            </w:pPr>
            <w:ins w:id="1388" w:author="Himanshu Seth - I21391" w:date="2022-06-17T11:21:00Z">
              <w:r>
                <w:rPr>
                  <w:rFonts w:cstheme="minorHAnsi"/>
                  <w:sz w:val="18"/>
                  <w:szCs w:val="18"/>
                </w:rPr>
                <w:t>&lt;RMT_ADDR&gt;</w:t>
              </w:r>
            </w:ins>
          </w:p>
        </w:tc>
        <w:tc>
          <w:tcPr>
            <w:tcW w:w="1204" w:type="dxa"/>
            <w:gridSpan w:val="2"/>
            <w:tcBorders>
              <w:top w:val="single" w:sz="4" w:space="0" w:color="BFBFBF" w:themeColor="background1" w:themeShade="BF"/>
              <w:bottom w:val="single" w:sz="4" w:space="0" w:color="BFBFBF" w:themeColor="background1" w:themeShade="BF"/>
            </w:tcBorders>
          </w:tcPr>
          <w:p w14:paraId="458D6214" w14:textId="77777777" w:rsidR="00C27586" w:rsidRDefault="00C27586" w:rsidP="00925CE7">
            <w:pPr>
              <w:rPr>
                <w:ins w:id="1389" w:author="Himanshu Seth - I21391" w:date="2022-06-17T11:21:00Z"/>
                <w:rFonts w:cstheme="minorHAnsi"/>
                <w:sz w:val="18"/>
                <w:szCs w:val="18"/>
              </w:rPr>
            </w:pPr>
            <w:ins w:id="1390" w:author="Himanshu Seth - I21391" w:date="2022-06-17T11:21:00Z">
              <w:r>
                <w:rPr>
                  <w:rFonts w:cstheme="minorHAnsi"/>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tcPr>
          <w:p w14:paraId="5BF87DF8" w14:textId="77777777" w:rsidR="00C27586" w:rsidRDefault="00C27586" w:rsidP="00925CE7">
            <w:pPr>
              <w:rPr>
                <w:ins w:id="1391" w:author="Himanshu Seth - I21391" w:date="2022-06-17T11:21:00Z"/>
                <w:rFonts w:cstheme="minorHAnsi"/>
                <w:sz w:val="18"/>
                <w:szCs w:val="18"/>
              </w:rPr>
            </w:pPr>
            <w:ins w:id="1392" w:author="Himanshu Seth - I21391" w:date="2022-06-17T11:21:00Z">
              <w:r>
                <w:rPr>
                  <w:rFonts w:cstheme="minorHAnsi"/>
                  <w:sz w:val="18"/>
                  <w:szCs w:val="18"/>
                </w:rPr>
                <w:t>The address of the remote end of the connection</w:t>
              </w:r>
            </w:ins>
          </w:p>
        </w:tc>
      </w:tr>
      <w:tr w:rsidR="00C27586" w14:paraId="102C3E70" w14:textId="77777777" w:rsidTr="00925CE7">
        <w:trPr>
          <w:ins w:id="1393" w:author="Himanshu Seth - I21391" w:date="2022-06-17T11:21:00Z"/>
        </w:trPr>
        <w:tc>
          <w:tcPr>
            <w:tcW w:w="2530" w:type="dxa"/>
            <w:tcBorders>
              <w:top w:val="single" w:sz="4" w:space="0" w:color="BFBFBF" w:themeColor="background1" w:themeShade="BF"/>
              <w:bottom w:val="single" w:sz="4" w:space="0" w:color="auto"/>
            </w:tcBorders>
          </w:tcPr>
          <w:p w14:paraId="56E8D638" w14:textId="77777777" w:rsidR="00C27586" w:rsidRDefault="00C27586" w:rsidP="00925CE7">
            <w:pPr>
              <w:rPr>
                <w:ins w:id="1394" w:author="Himanshu Seth - I21391" w:date="2022-06-17T11:21:00Z"/>
                <w:rFonts w:cstheme="minorHAnsi"/>
                <w:sz w:val="18"/>
                <w:szCs w:val="18"/>
              </w:rPr>
            </w:pPr>
            <w:ins w:id="1395" w:author="Himanshu Seth - I21391" w:date="2022-06-17T11:21:00Z">
              <w:r>
                <w:rPr>
                  <w:rFonts w:cstheme="minorHAnsi"/>
                  <w:sz w:val="18"/>
                  <w:szCs w:val="18"/>
                </w:rPr>
                <w:t>&lt;RMT_PORT&gt;</w:t>
              </w:r>
            </w:ins>
          </w:p>
        </w:tc>
        <w:tc>
          <w:tcPr>
            <w:tcW w:w="1204" w:type="dxa"/>
            <w:gridSpan w:val="2"/>
            <w:tcBorders>
              <w:top w:val="single" w:sz="4" w:space="0" w:color="BFBFBF" w:themeColor="background1" w:themeShade="BF"/>
              <w:bottom w:val="single" w:sz="4" w:space="0" w:color="auto"/>
            </w:tcBorders>
          </w:tcPr>
          <w:p w14:paraId="3D6F0087" w14:textId="77777777" w:rsidR="00C27586" w:rsidRDefault="00C27586" w:rsidP="00925CE7">
            <w:pPr>
              <w:rPr>
                <w:ins w:id="1396" w:author="Himanshu Seth - I21391" w:date="2022-06-17T11:21:00Z"/>
                <w:rFonts w:cstheme="minorHAnsi"/>
                <w:sz w:val="18"/>
                <w:szCs w:val="18"/>
              </w:rPr>
            </w:pPr>
            <w:ins w:id="1397"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auto"/>
            </w:tcBorders>
          </w:tcPr>
          <w:p w14:paraId="6674213E" w14:textId="77777777" w:rsidR="00C27586" w:rsidRDefault="00C27586" w:rsidP="00925CE7">
            <w:pPr>
              <w:rPr>
                <w:ins w:id="1398" w:author="Himanshu Seth - I21391" w:date="2022-06-17T11:21:00Z"/>
                <w:rFonts w:cstheme="minorHAnsi"/>
                <w:sz w:val="18"/>
                <w:szCs w:val="18"/>
              </w:rPr>
            </w:pPr>
            <w:ins w:id="1399" w:author="Himanshu Seth - I21391" w:date="2022-06-17T11:21:00Z">
              <w:r>
                <w:rPr>
                  <w:rFonts w:cstheme="minorHAnsi"/>
                  <w:sz w:val="18"/>
                  <w:szCs w:val="18"/>
                </w:rPr>
                <w:t>The port number of the remote end of the connection</w:t>
              </w:r>
            </w:ins>
          </w:p>
        </w:tc>
      </w:tr>
    </w:tbl>
    <w:p w14:paraId="0C640C48" w14:textId="77777777" w:rsidR="00C27586" w:rsidRDefault="00C27586" w:rsidP="00C27586">
      <w:pPr>
        <w:pStyle w:val="Heading3"/>
        <w:rPr>
          <w:ins w:id="1400" w:author="Himanshu Seth - I21391" w:date="2022-06-17T11:21:00Z"/>
        </w:rPr>
      </w:pPr>
      <w:ins w:id="1401" w:author="Himanshu Seth - I21391" w:date="2022-06-17T11:21:00Z">
        <w:r>
          <w:t>Examples:</w:t>
        </w:r>
      </w:ins>
    </w:p>
    <w:p w14:paraId="7537E578" w14:textId="77777777" w:rsidR="00C27586" w:rsidRPr="00FB6076" w:rsidRDefault="00C27586" w:rsidP="00C27586">
      <w:pPr>
        <w:ind w:firstLine="720"/>
        <w:rPr>
          <w:ins w:id="1402" w:author="Himanshu Seth - I21391" w:date="2022-06-17T11:21:00Z"/>
        </w:rPr>
      </w:pPr>
      <w:ins w:id="1403" w:author="Himanshu Seth - I21391" w:date="2022-06-17T11:21:00Z">
        <w:r>
          <w:rPr>
            <w:u w:val="single"/>
          </w:rPr>
          <w:t>(TCP)</w:t>
        </w:r>
        <w:r w:rsidRPr="00D17C04">
          <w:rPr>
            <w:u w:val="single"/>
          </w:rPr>
          <w:t>:</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43EA8BE0" w14:textId="77777777" w:rsidTr="00925CE7">
        <w:trPr>
          <w:ins w:id="1404" w:author="Himanshu Seth - I21391" w:date="2022-06-17T11:21:00Z"/>
        </w:trPr>
        <w:tc>
          <w:tcPr>
            <w:tcW w:w="4860" w:type="dxa"/>
          </w:tcPr>
          <w:p w14:paraId="7C6B1916" w14:textId="77777777" w:rsidR="00C27586" w:rsidRPr="00C1437E" w:rsidRDefault="00C27586" w:rsidP="00925CE7">
            <w:pPr>
              <w:rPr>
                <w:ins w:id="1405" w:author="Himanshu Seth - I21391" w:date="2022-06-17T11:21:00Z"/>
                <w:rFonts w:ascii="Consolas" w:hAnsi="Consolas"/>
                <w:sz w:val="14"/>
              </w:rPr>
            </w:pPr>
            <w:ins w:id="1406" w:author="Himanshu Seth - I21391" w:date="2022-06-17T11:21:00Z">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tagc_sock_bind_local  \* MERGEFORMAT </w:instrText>
              </w:r>
              <w:r>
                <w:rPr>
                  <w:rFonts w:ascii="Consolas" w:hAnsi="Consolas"/>
                  <w:sz w:val="14"/>
                </w:rPr>
                <w:fldChar w:fldCharType="separate"/>
              </w:r>
              <w:r>
                <w:rPr>
                  <w:rFonts w:ascii="Consolas" w:hAnsi="Consolas"/>
                  <w:sz w:val="14"/>
                </w:rPr>
                <w:t>+SOCKBL</w:t>
              </w:r>
              <w:r>
                <w:rPr>
                  <w:rFonts w:ascii="Consolas" w:hAnsi="Consolas"/>
                  <w:sz w:val="14"/>
                </w:rPr>
                <w:fldChar w:fldCharType="end"/>
              </w:r>
              <w:r w:rsidRPr="00C1437E">
                <w:rPr>
                  <w:rFonts w:ascii="Consolas" w:hAnsi="Consolas"/>
                  <w:sz w:val="14"/>
                </w:rPr>
                <w:t>=</w:t>
              </w:r>
              <w:r>
                <w:rPr>
                  <w:rFonts w:ascii="Consolas" w:hAnsi="Consolas"/>
                  <w:sz w:val="14"/>
                </w:rPr>
                <w:t>2,6000</w:t>
              </w:r>
            </w:ins>
          </w:p>
        </w:tc>
        <w:tc>
          <w:tcPr>
            <w:tcW w:w="3780" w:type="dxa"/>
          </w:tcPr>
          <w:p w14:paraId="33AE61CC" w14:textId="77777777" w:rsidR="00C27586" w:rsidRPr="00C1437E" w:rsidRDefault="00C27586" w:rsidP="00925CE7">
            <w:pPr>
              <w:rPr>
                <w:ins w:id="1407" w:author="Himanshu Seth - I21391" w:date="2022-06-17T11:21:00Z"/>
                <w:sz w:val="14"/>
              </w:rPr>
            </w:pPr>
            <w:ins w:id="1408" w:author="Himanshu Seth - I21391" w:date="2022-06-17T11:21:00Z">
              <w:r>
                <w:rPr>
                  <w:sz w:val="14"/>
                </w:rPr>
                <w:t>Bind a listening socket, port 6000</w:t>
              </w:r>
            </w:ins>
          </w:p>
        </w:tc>
      </w:tr>
      <w:tr w:rsidR="00C27586" w14:paraId="225FD1AD" w14:textId="77777777" w:rsidTr="00925CE7">
        <w:trPr>
          <w:ins w:id="1409" w:author="Himanshu Seth - I21391" w:date="2022-06-17T11:21:00Z"/>
        </w:trPr>
        <w:tc>
          <w:tcPr>
            <w:tcW w:w="4860" w:type="dxa"/>
          </w:tcPr>
          <w:p w14:paraId="1804F621" w14:textId="77777777" w:rsidR="00C27586" w:rsidRDefault="00C27586" w:rsidP="00925CE7">
            <w:pPr>
              <w:rPr>
                <w:ins w:id="1410" w:author="Himanshu Seth - I21391" w:date="2022-06-17T11:21:00Z"/>
                <w:rFonts w:ascii="Consolas" w:hAnsi="Consolas"/>
                <w:sz w:val="14"/>
              </w:rPr>
            </w:pPr>
            <w:ins w:id="1411" w:author="Himanshu Seth - I21391" w:date="2022-06-17T11:21:00Z">
              <w:r>
                <w:rPr>
                  <w:rFonts w:ascii="Consolas" w:hAnsi="Consolas"/>
                  <w:sz w:val="14"/>
                </w:rPr>
                <w:t>OK</w:t>
              </w:r>
            </w:ins>
          </w:p>
        </w:tc>
        <w:tc>
          <w:tcPr>
            <w:tcW w:w="3780" w:type="dxa"/>
          </w:tcPr>
          <w:p w14:paraId="11631D18" w14:textId="77777777" w:rsidR="00C27586" w:rsidRDefault="00C27586" w:rsidP="00925CE7">
            <w:pPr>
              <w:rPr>
                <w:ins w:id="1412" w:author="Himanshu Seth - I21391" w:date="2022-06-17T11:21:00Z"/>
                <w:sz w:val="14"/>
              </w:rPr>
            </w:pPr>
            <w:ins w:id="1413" w:author="Himanshu Seth - I21391" w:date="2022-06-17T11:21:00Z">
              <w:r>
                <w:rPr>
                  <w:sz w:val="14"/>
                </w:rPr>
                <w:t>Command completed</w:t>
              </w:r>
            </w:ins>
          </w:p>
        </w:tc>
      </w:tr>
      <w:tr w:rsidR="00C27586" w14:paraId="55CEBC0C" w14:textId="77777777" w:rsidTr="00925CE7">
        <w:trPr>
          <w:ins w:id="1414" w:author="Himanshu Seth - I21391" w:date="2022-06-17T11:21:00Z"/>
        </w:trPr>
        <w:tc>
          <w:tcPr>
            <w:tcW w:w="4860" w:type="dxa"/>
          </w:tcPr>
          <w:p w14:paraId="50FB96EA" w14:textId="77777777" w:rsidR="00C27586" w:rsidRDefault="00C27586" w:rsidP="00925CE7">
            <w:pPr>
              <w:rPr>
                <w:ins w:id="1415" w:author="Himanshu Seth - I21391" w:date="2022-06-17T11:21:00Z"/>
                <w:rFonts w:ascii="Consolas" w:hAnsi="Consolas"/>
                <w:sz w:val="14"/>
              </w:rPr>
            </w:pPr>
            <w:ins w:id="1416" w:author="Himanshu Seth - I21391" w:date="2022-06-17T11:21:00Z">
              <w:r>
                <w:rPr>
                  <w:rFonts w:ascii="Consolas" w:hAnsi="Consolas"/>
                  <w:sz w:val="14"/>
                </w:rPr>
                <w:t>:</w:t>
              </w:r>
            </w:ins>
          </w:p>
        </w:tc>
        <w:tc>
          <w:tcPr>
            <w:tcW w:w="3780" w:type="dxa"/>
          </w:tcPr>
          <w:p w14:paraId="5ED96A45" w14:textId="77777777" w:rsidR="00C27586" w:rsidRDefault="00C27586" w:rsidP="00925CE7">
            <w:pPr>
              <w:rPr>
                <w:ins w:id="1417" w:author="Himanshu Seth - I21391" w:date="2022-06-17T11:21:00Z"/>
                <w:sz w:val="14"/>
              </w:rPr>
            </w:pPr>
          </w:p>
        </w:tc>
      </w:tr>
      <w:tr w:rsidR="00C27586" w14:paraId="669232F1" w14:textId="77777777" w:rsidTr="00925CE7">
        <w:trPr>
          <w:ins w:id="1418" w:author="Himanshu Seth - I21391" w:date="2022-06-17T11:21:00Z"/>
        </w:trPr>
        <w:tc>
          <w:tcPr>
            <w:tcW w:w="4860" w:type="dxa"/>
          </w:tcPr>
          <w:p w14:paraId="7710F02C" w14:textId="77777777" w:rsidR="00C27586" w:rsidRDefault="00C27586" w:rsidP="00925CE7">
            <w:pPr>
              <w:rPr>
                <w:ins w:id="1419" w:author="Himanshu Seth - I21391" w:date="2022-06-17T11:21:00Z"/>
                <w:rFonts w:ascii="Consolas" w:hAnsi="Consolas"/>
                <w:sz w:val="14"/>
              </w:rPr>
            </w:pPr>
            <w:ins w:id="1420" w:author="Himanshu Seth - I21391" w:date="2022-06-17T11:21:00Z">
              <w:r>
                <w:rPr>
                  <w:rFonts w:ascii="Consolas" w:hAnsi="Consolas"/>
                  <w:sz w:val="14"/>
                </w:rPr>
                <w:fldChar w:fldCharType="begin"/>
              </w:r>
              <w:r>
                <w:rPr>
                  <w:rFonts w:ascii="Consolas" w:hAnsi="Consolas"/>
                  <w:sz w:val="14"/>
                </w:rPr>
                <w:instrText xml:space="preserve"> DOCPROPERTY  taga_sock_inbound_connection  \* MERGEFORMAT </w:instrText>
              </w:r>
              <w:r>
                <w:rPr>
                  <w:rFonts w:ascii="Consolas" w:hAnsi="Consolas"/>
                  <w:sz w:val="14"/>
                </w:rPr>
                <w:fldChar w:fldCharType="separate"/>
              </w:r>
              <w:r>
                <w:rPr>
                  <w:rFonts w:ascii="Consolas" w:hAnsi="Consolas"/>
                  <w:sz w:val="14"/>
                </w:rPr>
                <w:t>+SOCKIND</w:t>
              </w:r>
              <w:r>
                <w:rPr>
                  <w:rFonts w:ascii="Consolas" w:hAnsi="Consolas"/>
                  <w:sz w:val="14"/>
                </w:rPr>
                <w:fldChar w:fldCharType="end"/>
              </w:r>
              <w:r>
                <w:rPr>
                  <w:rFonts w:ascii="Consolas" w:hAnsi="Consolas"/>
                  <w:sz w:val="14"/>
                </w:rPr>
                <w:t>:4,"192.168.0.100",6000,</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,12345</w:t>
              </w:r>
            </w:ins>
          </w:p>
        </w:tc>
        <w:tc>
          <w:tcPr>
            <w:tcW w:w="3780" w:type="dxa"/>
          </w:tcPr>
          <w:p w14:paraId="5FDAC3B0" w14:textId="77777777" w:rsidR="00C27586" w:rsidRDefault="00C27586" w:rsidP="00925CE7">
            <w:pPr>
              <w:rPr>
                <w:ins w:id="1421" w:author="Himanshu Seth - I21391" w:date="2022-06-17T11:21:00Z"/>
                <w:sz w:val="14"/>
              </w:rPr>
            </w:pPr>
            <w:ins w:id="1422" w:author="Himanshu Seth - I21391" w:date="2022-06-17T11:21:00Z">
              <w:r>
                <w:rPr>
                  <w:sz w:val="14"/>
                </w:rPr>
                <w:t>New incoming TCP connection creating socket ID is 4</w:t>
              </w:r>
            </w:ins>
          </w:p>
        </w:tc>
      </w:tr>
    </w:tbl>
    <w:p w14:paraId="11B938FF" w14:textId="77777777" w:rsidR="00C27586" w:rsidRPr="00FB6076" w:rsidRDefault="00C27586" w:rsidP="00C27586">
      <w:pPr>
        <w:spacing w:after="0" w:line="240" w:lineRule="auto"/>
        <w:ind w:firstLine="720"/>
        <w:rPr>
          <w:ins w:id="1423" w:author="Himanshu Seth - I21391" w:date="2022-06-17T11:21:00Z"/>
          <w:rFonts w:ascii="Consolas" w:hAnsi="Consolas"/>
          <w:sz w:val="14"/>
          <w:u w:val="single"/>
        </w:rPr>
      </w:pPr>
    </w:p>
    <w:p w14:paraId="09CC4244" w14:textId="77777777" w:rsidR="00C27586" w:rsidRDefault="00C27586" w:rsidP="00C27586">
      <w:pPr>
        <w:ind w:firstLine="720"/>
        <w:rPr>
          <w:ins w:id="1424" w:author="Himanshu Seth - I21391" w:date="2022-06-17T11:21:00Z"/>
        </w:rPr>
      </w:pPr>
      <w:ins w:id="1425" w:author="Himanshu Seth - I21391" w:date="2022-06-17T11:21:00Z">
        <w:r>
          <w:rPr>
            <w:u w:val="single"/>
          </w:rPr>
          <w:t>(UDP)</w:t>
        </w:r>
        <w:r w:rsidRPr="00D17C04">
          <w:rPr>
            <w:u w:val="single"/>
          </w:rPr>
          <w:t>:</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7B50CEA5" w14:textId="77777777" w:rsidTr="00925CE7">
        <w:trPr>
          <w:ins w:id="1426" w:author="Himanshu Seth - I21391" w:date="2022-06-17T11:21:00Z"/>
        </w:trPr>
        <w:tc>
          <w:tcPr>
            <w:tcW w:w="4860" w:type="dxa"/>
          </w:tcPr>
          <w:p w14:paraId="7C16E3F2" w14:textId="77777777" w:rsidR="00C27586" w:rsidRDefault="00C27586" w:rsidP="00925CE7">
            <w:pPr>
              <w:rPr>
                <w:ins w:id="1427" w:author="Himanshu Seth - I21391" w:date="2022-06-17T11:21:00Z"/>
                <w:rFonts w:ascii="Consolas" w:hAnsi="Consolas"/>
                <w:sz w:val="14"/>
              </w:rPr>
            </w:pPr>
            <w:ins w:id="1428" w:author="Himanshu Seth - I21391" w:date="2022-06-17T11:21:00Z">
              <w:r w:rsidRPr="004D4C1D">
                <w:rPr>
                  <w:rFonts w:ascii="Consolas" w:hAnsi="Consolas"/>
                  <w:sz w:val="14"/>
                </w:rPr>
                <w:t>AT</w:t>
              </w:r>
              <w:r>
                <w:rPr>
                  <w:rFonts w:ascii="Consolas" w:hAnsi="Consolas"/>
                  <w:sz w:val="14"/>
                </w:rPr>
                <w:fldChar w:fldCharType="begin"/>
              </w:r>
              <w:r>
                <w:rPr>
                  <w:rFonts w:ascii="Consolas" w:hAnsi="Consolas"/>
                  <w:sz w:val="14"/>
                </w:rPr>
                <w:instrText xml:space="preserve"> DOCPROPERTY  tagc_sock_bind_local  \* MERGEFORMAT </w:instrText>
              </w:r>
              <w:r>
                <w:rPr>
                  <w:rFonts w:ascii="Consolas" w:hAnsi="Consolas"/>
                  <w:sz w:val="14"/>
                </w:rPr>
                <w:fldChar w:fldCharType="separate"/>
              </w:r>
              <w:r>
                <w:rPr>
                  <w:rFonts w:ascii="Consolas" w:hAnsi="Consolas"/>
                  <w:sz w:val="14"/>
                </w:rPr>
                <w:t>+SOCKBL</w:t>
              </w:r>
              <w:r>
                <w:rPr>
                  <w:rFonts w:ascii="Consolas" w:hAnsi="Consolas"/>
                  <w:sz w:val="14"/>
                </w:rPr>
                <w:fldChar w:fldCharType="end"/>
              </w:r>
              <w:r w:rsidRPr="00C1437E">
                <w:rPr>
                  <w:rFonts w:ascii="Consolas" w:hAnsi="Consolas"/>
                  <w:sz w:val="14"/>
                </w:rPr>
                <w:t>=</w:t>
              </w:r>
              <w:r>
                <w:rPr>
                  <w:rFonts w:ascii="Consolas" w:hAnsi="Consolas"/>
                  <w:sz w:val="14"/>
                </w:rPr>
                <w:t>1,6000</w:t>
              </w:r>
            </w:ins>
          </w:p>
        </w:tc>
        <w:tc>
          <w:tcPr>
            <w:tcW w:w="3780" w:type="dxa"/>
          </w:tcPr>
          <w:p w14:paraId="1533B26D" w14:textId="77777777" w:rsidR="00C27586" w:rsidRDefault="00C27586" w:rsidP="00925CE7">
            <w:pPr>
              <w:rPr>
                <w:ins w:id="1429" w:author="Himanshu Seth - I21391" w:date="2022-06-17T11:21:00Z"/>
                <w:sz w:val="14"/>
              </w:rPr>
            </w:pPr>
            <w:ins w:id="1430" w:author="Himanshu Seth - I21391" w:date="2022-06-17T11:21:00Z">
              <w:r>
                <w:rPr>
                  <w:sz w:val="14"/>
                </w:rPr>
                <w:t>Bind a listening socket, port 6000</w:t>
              </w:r>
            </w:ins>
          </w:p>
        </w:tc>
      </w:tr>
      <w:tr w:rsidR="00C27586" w14:paraId="05099D56" w14:textId="77777777" w:rsidTr="00925CE7">
        <w:trPr>
          <w:ins w:id="1431" w:author="Himanshu Seth - I21391" w:date="2022-06-17T11:21:00Z"/>
        </w:trPr>
        <w:tc>
          <w:tcPr>
            <w:tcW w:w="4860" w:type="dxa"/>
          </w:tcPr>
          <w:p w14:paraId="661481FB" w14:textId="77777777" w:rsidR="00C27586" w:rsidRDefault="00C27586" w:rsidP="00925CE7">
            <w:pPr>
              <w:rPr>
                <w:ins w:id="1432" w:author="Himanshu Seth - I21391" w:date="2022-06-17T11:21:00Z"/>
                <w:rFonts w:ascii="Consolas" w:hAnsi="Consolas"/>
                <w:sz w:val="14"/>
              </w:rPr>
            </w:pPr>
            <w:ins w:id="1433" w:author="Himanshu Seth - I21391" w:date="2022-06-17T11:21:00Z">
              <w:r>
                <w:rPr>
                  <w:rFonts w:ascii="Consolas" w:hAnsi="Consolas"/>
                  <w:sz w:val="14"/>
                </w:rPr>
                <w:t>OK</w:t>
              </w:r>
            </w:ins>
          </w:p>
        </w:tc>
        <w:tc>
          <w:tcPr>
            <w:tcW w:w="3780" w:type="dxa"/>
          </w:tcPr>
          <w:p w14:paraId="3BCB65B5" w14:textId="77777777" w:rsidR="00C27586" w:rsidRDefault="00C27586" w:rsidP="00925CE7">
            <w:pPr>
              <w:rPr>
                <w:ins w:id="1434" w:author="Himanshu Seth - I21391" w:date="2022-06-17T11:21:00Z"/>
                <w:sz w:val="14"/>
              </w:rPr>
            </w:pPr>
            <w:ins w:id="1435" w:author="Himanshu Seth - I21391" w:date="2022-06-17T11:21:00Z">
              <w:r>
                <w:rPr>
                  <w:sz w:val="14"/>
                </w:rPr>
                <w:t>Command completed</w:t>
              </w:r>
            </w:ins>
          </w:p>
        </w:tc>
      </w:tr>
    </w:tbl>
    <w:p w14:paraId="5CE591C8" w14:textId="77777777" w:rsidR="00C27586" w:rsidRDefault="00C27586" w:rsidP="00C27586">
      <w:pPr>
        <w:rPr>
          <w:ins w:id="1436" w:author="Himanshu Seth - I21391" w:date="2022-06-17T11:21:00Z"/>
          <w:rFonts w:asciiTheme="majorHAnsi" w:eastAsiaTheme="majorEastAsia" w:hAnsiTheme="majorHAnsi" w:cstheme="majorBidi"/>
          <w:i/>
          <w:iCs/>
          <w:color w:val="2F5496" w:themeColor="accent1" w:themeShade="BF"/>
        </w:rPr>
      </w:pPr>
      <w:ins w:id="1437" w:author="Himanshu Seth - I21391" w:date="2022-06-17T11:21:00Z">
        <w:r>
          <w:br w:type="page"/>
        </w:r>
      </w:ins>
    </w:p>
    <w:p w14:paraId="6E167F91" w14:textId="77777777" w:rsidR="00C27586" w:rsidRDefault="00C27586" w:rsidP="00C27586">
      <w:pPr>
        <w:pStyle w:val="Heading2"/>
        <w:rPr>
          <w:ins w:id="1438" w:author="Himanshu Seth - I21391" w:date="2022-06-17T11:21:00Z"/>
        </w:rPr>
      </w:pPr>
      <w:ins w:id="1439" w:author="Himanshu Seth - I21391" w:date="2022-06-17T11:21:00Z">
        <w:r>
          <w:lastRenderedPageBreak/>
          <w:t xml:space="preserve">Bind a Remote Socket </w:t>
        </w:r>
        <w:r>
          <w:fldChar w:fldCharType="begin"/>
        </w:r>
        <w:r>
          <w:instrText xml:space="preserve"> DOCPROPERTY  tagc_sock_bind_remote  \* MERGEFORMAT </w:instrText>
        </w:r>
        <w:r>
          <w:fldChar w:fldCharType="separate"/>
        </w:r>
        <w:r>
          <w:t>+SOCKBR</w:t>
        </w:r>
        <w:r>
          <w:fldChar w:fldCharType="end"/>
        </w:r>
      </w:ins>
    </w:p>
    <w:p w14:paraId="7028DCAD" w14:textId="77777777" w:rsidR="00C27586" w:rsidRDefault="00C27586" w:rsidP="00C27586">
      <w:pPr>
        <w:pStyle w:val="Heading3"/>
        <w:rPr>
          <w:ins w:id="1440" w:author="Himanshu Seth - I21391" w:date="2022-06-17T11:21:00Z"/>
        </w:rPr>
      </w:pPr>
      <w:ins w:id="1441" w:author="Himanshu Seth - I21391" w:date="2022-06-17T11:21:00Z">
        <w:r>
          <w:t>Description</w:t>
        </w:r>
      </w:ins>
    </w:p>
    <w:p w14:paraId="6AA6D48D" w14:textId="77777777" w:rsidR="00C27586" w:rsidRDefault="00C27586" w:rsidP="00C27586">
      <w:pPr>
        <w:ind w:left="720"/>
        <w:jc w:val="both"/>
        <w:rPr>
          <w:ins w:id="1442" w:author="Himanshu Seth - I21391" w:date="2022-06-17T11:21:00Z"/>
        </w:rPr>
      </w:pPr>
      <w:ins w:id="1443" w:author="Himanshu Seth - I21391" w:date="2022-06-17T11:21:00Z">
        <w:r>
          <w:t>This command is used to bind a socket to a remote address.</w:t>
        </w:r>
      </w:ins>
    </w:p>
    <w:p w14:paraId="1D35213B" w14:textId="77777777" w:rsidR="00C27586" w:rsidRDefault="00C27586" w:rsidP="00C27586">
      <w:pPr>
        <w:pStyle w:val="Heading3"/>
        <w:rPr>
          <w:ins w:id="1444" w:author="Himanshu Seth - I21391" w:date="2022-06-17T11:21:00Z"/>
        </w:rPr>
      </w:pPr>
      <w:ins w:id="1445" w:author="Himanshu Seth - I21391" w:date="2022-06-17T11:21:00Z">
        <w:r>
          <w:t>Command Syntax</w:t>
        </w:r>
      </w:ins>
    </w:p>
    <w:p w14:paraId="1A489F84" w14:textId="77777777" w:rsidR="00C27586" w:rsidRDefault="00C27586" w:rsidP="00C27586">
      <w:pPr>
        <w:ind w:left="720"/>
        <w:rPr>
          <w:ins w:id="1446" w:author="Himanshu Seth - I21391" w:date="2022-06-17T11:21:00Z"/>
          <w:rFonts w:ascii="Consolas" w:hAnsi="Consolas"/>
        </w:rPr>
      </w:pPr>
      <w:ins w:id="1447"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tagc_sock_bind_remote  \* MERGEFORMAT </w:instrText>
        </w:r>
        <w:r>
          <w:rPr>
            <w:rFonts w:ascii="Consolas" w:hAnsi="Consolas"/>
          </w:rPr>
          <w:fldChar w:fldCharType="separate"/>
        </w:r>
        <w:r>
          <w:rPr>
            <w:rFonts w:ascii="Consolas" w:hAnsi="Consolas"/>
          </w:rPr>
          <w:t>+SOCKBR</w:t>
        </w:r>
        <w:r>
          <w:rPr>
            <w:rFonts w:ascii="Consolas" w:hAnsi="Consolas"/>
          </w:rPr>
          <w:fldChar w:fldCharType="end"/>
        </w:r>
        <w:r w:rsidRPr="00870ED6">
          <w:rPr>
            <w:rFonts w:ascii="Consolas" w:hAnsi="Consolas"/>
          </w:rPr>
          <w:t>=&lt;</w:t>
        </w:r>
        <w:r>
          <w:rPr>
            <w:rFonts w:ascii="Consolas" w:hAnsi="Consolas"/>
          </w:rPr>
          <w:t>SOCK_ID&gt;,&lt;RMT_ADDR&gt;,&lt;RMT_PORT&gt;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35C30428" w14:textId="77777777" w:rsidTr="00925CE7">
        <w:trPr>
          <w:ins w:id="1448" w:author="Himanshu Seth - I21391" w:date="2022-06-17T11:21:00Z"/>
        </w:trPr>
        <w:tc>
          <w:tcPr>
            <w:tcW w:w="2530" w:type="dxa"/>
            <w:tcBorders>
              <w:bottom w:val="single" w:sz="12" w:space="0" w:color="auto"/>
            </w:tcBorders>
          </w:tcPr>
          <w:p w14:paraId="6F1C3E94" w14:textId="77777777" w:rsidR="00C27586" w:rsidRPr="00870ED6" w:rsidRDefault="00C27586" w:rsidP="00925CE7">
            <w:pPr>
              <w:rPr>
                <w:ins w:id="1449" w:author="Himanshu Seth - I21391" w:date="2022-06-17T11:21:00Z"/>
                <w:rFonts w:cstheme="minorHAnsi"/>
              </w:rPr>
            </w:pPr>
            <w:ins w:id="1450" w:author="Himanshu Seth - I21391" w:date="2022-06-17T11:21:00Z">
              <w:r w:rsidRPr="00870ED6">
                <w:rPr>
                  <w:rFonts w:cstheme="minorHAnsi"/>
                </w:rPr>
                <w:t>Parameter Name</w:t>
              </w:r>
            </w:ins>
          </w:p>
        </w:tc>
        <w:tc>
          <w:tcPr>
            <w:tcW w:w="1204" w:type="dxa"/>
            <w:tcBorders>
              <w:bottom w:val="single" w:sz="12" w:space="0" w:color="auto"/>
            </w:tcBorders>
          </w:tcPr>
          <w:p w14:paraId="29999360" w14:textId="77777777" w:rsidR="00C27586" w:rsidRPr="00870ED6" w:rsidRDefault="00C27586" w:rsidP="00925CE7">
            <w:pPr>
              <w:rPr>
                <w:ins w:id="1451" w:author="Himanshu Seth - I21391" w:date="2022-06-17T11:21:00Z"/>
                <w:rFonts w:cstheme="minorHAnsi"/>
              </w:rPr>
            </w:pPr>
            <w:ins w:id="1452" w:author="Himanshu Seth - I21391" w:date="2022-06-17T11:21:00Z">
              <w:r>
                <w:rPr>
                  <w:rFonts w:cstheme="minorHAnsi"/>
                </w:rPr>
                <w:t>Type</w:t>
              </w:r>
            </w:ins>
          </w:p>
        </w:tc>
        <w:tc>
          <w:tcPr>
            <w:tcW w:w="5050" w:type="dxa"/>
            <w:tcBorders>
              <w:bottom w:val="single" w:sz="12" w:space="0" w:color="auto"/>
            </w:tcBorders>
          </w:tcPr>
          <w:p w14:paraId="03B79B07" w14:textId="77777777" w:rsidR="00C27586" w:rsidRPr="00870ED6" w:rsidRDefault="00C27586" w:rsidP="00925CE7">
            <w:pPr>
              <w:rPr>
                <w:ins w:id="1453" w:author="Himanshu Seth - I21391" w:date="2022-06-17T11:21:00Z"/>
                <w:rFonts w:cstheme="minorHAnsi"/>
              </w:rPr>
            </w:pPr>
            <w:ins w:id="1454" w:author="Himanshu Seth - I21391" w:date="2022-06-17T11:21:00Z">
              <w:r>
                <w:rPr>
                  <w:rFonts w:cstheme="minorHAnsi"/>
                </w:rPr>
                <w:t>Description</w:t>
              </w:r>
            </w:ins>
          </w:p>
        </w:tc>
      </w:tr>
      <w:tr w:rsidR="00C27586" w:rsidRPr="00870ED6" w14:paraId="19A49847" w14:textId="77777777" w:rsidTr="00925CE7">
        <w:trPr>
          <w:ins w:id="1455" w:author="Himanshu Seth - I21391" w:date="2022-06-17T11:21:00Z"/>
        </w:trPr>
        <w:tc>
          <w:tcPr>
            <w:tcW w:w="2530" w:type="dxa"/>
            <w:tcBorders>
              <w:bottom w:val="single" w:sz="4" w:space="0" w:color="BFBFBF" w:themeColor="background1" w:themeShade="BF"/>
            </w:tcBorders>
          </w:tcPr>
          <w:p w14:paraId="1583373E" w14:textId="77777777" w:rsidR="00C27586" w:rsidRPr="00870ED6" w:rsidRDefault="00C27586" w:rsidP="00925CE7">
            <w:pPr>
              <w:rPr>
                <w:ins w:id="1456" w:author="Himanshu Seth - I21391" w:date="2022-06-17T11:21:00Z"/>
                <w:rFonts w:cstheme="minorHAnsi"/>
                <w:sz w:val="18"/>
                <w:szCs w:val="18"/>
              </w:rPr>
            </w:pPr>
            <w:ins w:id="1457"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bottom w:val="single" w:sz="4" w:space="0" w:color="BFBFBF" w:themeColor="background1" w:themeShade="BF"/>
            </w:tcBorders>
          </w:tcPr>
          <w:p w14:paraId="65EB0EA7" w14:textId="77777777" w:rsidR="00C27586" w:rsidRPr="00870ED6" w:rsidRDefault="00C27586" w:rsidP="00925CE7">
            <w:pPr>
              <w:rPr>
                <w:ins w:id="1458" w:author="Himanshu Seth - I21391" w:date="2022-06-17T11:21:00Z"/>
                <w:rFonts w:cstheme="minorHAnsi"/>
                <w:sz w:val="18"/>
                <w:szCs w:val="18"/>
              </w:rPr>
            </w:pPr>
            <w:ins w:id="1459" w:author="Himanshu Seth - I21391" w:date="2022-06-17T11:21:00Z">
              <w:r w:rsidRPr="00870ED6">
                <w:rPr>
                  <w:rFonts w:cstheme="minorHAnsi"/>
                  <w:sz w:val="18"/>
                  <w:szCs w:val="18"/>
                </w:rPr>
                <w:t>Integer</w:t>
              </w:r>
            </w:ins>
          </w:p>
        </w:tc>
        <w:tc>
          <w:tcPr>
            <w:tcW w:w="5050" w:type="dxa"/>
            <w:tcBorders>
              <w:bottom w:val="single" w:sz="4" w:space="0" w:color="BFBFBF" w:themeColor="background1" w:themeShade="BF"/>
            </w:tcBorders>
          </w:tcPr>
          <w:p w14:paraId="059E014D" w14:textId="77777777" w:rsidR="00C27586" w:rsidRPr="00870ED6" w:rsidRDefault="00C27586" w:rsidP="00925CE7">
            <w:pPr>
              <w:rPr>
                <w:ins w:id="1460" w:author="Himanshu Seth - I21391" w:date="2022-06-17T11:21:00Z"/>
                <w:rFonts w:cstheme="minorHAnsi"/>
                <w:sz w:val="18"/>
                <w:szCs w:val="18"/>
              </w:rPr>
            </w:pPr>
            <w:ins w:id="1461" w:author="Himanshu Seth - I21391" w:date="2022-06-17T11:21:00Z">
              <w:r>
                <w:rPr>
                  <w:rFonts w:cstheme="minorHAnsi"/>
                  <w:sz w:val="18"/>
                  <w:szCs w:val="18"/>
                </w:rPr>
                <w:t>ID of the socket to bind</w:t>
              </w:r>
            </w:ins>
          </w:p>
        </w:tc>
      </w:tr>
      <w:tr w:rsidR="00C27586" w14:paraId="598245F5" w14:textId="77777777" w:rsidTr="00925CE7">
        <w:trPr>
          <w:ins w:id="1462"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5A72A333" w14:textId="77777777" w:rsidR="00C27586" w:rsidRDefault="00C27586" w:rsidP="00925CE7">
            <w:pPr>
              <w:rPr>
                <w:ins w:id="1463" w:author="Himanshu Seth - I21391" w:date="2022-06-17T11:21:00Z"/>
                <w:rFonts w:cstheme="minorHAnsi"/>
                <w:sz w:val="18"/>
                <w:szCs w:val="18"/>
              </w:rPr>
            </w:pPr>
            <w:ins w:id="1464" w:author="Himanshu Seth - I21391" w:date="2022-06-17T11:21:00Z">
              <w:r>
                <w:rPr>
                  <w:rFonts w:cstheme="minorHAnsi"/>
                  <w:sz w:val="18"/>
                  <w:szCs w:val="18"/>
                </w:rPr>
                <w:t>&lt;RMT_ADDR&gt;</w:t>
              </w:r>
            </w:ins>
          </w:p>
        </w:tc>
        <w:tc>
          <w:tcPr>
            <w:tcW w:w="1204" w:type="dxa"/>
            <w:tcBorders>
              <w:top w:val="single" w:sz="4" w:space="0" w:color="BFBFBF" w:themeColor="background1" w:themeShade="BF"/>
              <w:bottom w:val="single" w:sz="4" w:space="0" w:color="BFBFBF" w:themeColor="background1" w:themeShade="BF"/>
            </w:tcBorders>
          </w:tcPr>
          <w:p w14:paraId="7AEBB956" w14:textId="77777777" w:rsidR="00C27586" w:rsidRDefault="00C27586" w:rsidP="00925CE7">
            <w:pPr>
              <w:rPr>
                <w:ins w:id="1465" w:author="Himanshu Seth - I21391" w:date="2022-06-17T11:21:00Z"/>
                <w:rFonts w:cstheme="minorHAnsi"/>
                <w:sz w:val="18"/>
                <w:szCs w:val="18"/>
              </w:rPr>
            </w:pPr>
            <w:ins w:id="1466" w:author="Himanshu Seth - I21391" w:date="2022-06-17T11:21:00Z">
              <w:r>
                <w:rPr>
                  <w:rFonts w:cstheme="minorHAnsi"/>
                  <w:sz w:val="18"/>
                  <w:szCs w:val="18"/>
                </w:rPr>
                <w:t>String</w:t>
              </w:r>
            </w:ins>
          </w:p>
        </w:tc>
        <w:tc>
          <w:tcPr>
            <w:tcW w:w="5050" w:type="dxa"/>
            <w:tcBorders>
              <w:top w:val="single" w:sz="4" w:space="0" w:color="BFBFBF" w:themeColor="background1" w:themeShade="BF"/>
              <w:bottom w:val="single" w:sz="4" w:space="0" w:color="BFBFBF" w:themeColor="background1" w:themeShade="BF"/>
            </w:tcBorders>
          </w:tcPr>
          <w:p w14:paraId="403201F7" w14:textId="77777777" w:rsidR="00C27586" w:rsidRDefault="00C27586" w:rsidP="00925CE7">
            <w:pPr>
              <w:rPr>
                <w:ins w:id="1467" w:author="Himanshu Seth - I21391" w:date="2022-06-17T11:21:00Z"/>
                <w:rFonts w:cstheme="minorHAnsi"/>
                <w:sz w:val="18"/>
                <w:szCs w:val="18"/>
              </w:rPr>
            </w:pPr>
            <w:ins w:id="1468" w:author="Himanshu Seth - I21391" w:date="2022-06-17T11:21:00Z">
              <w:r>
                <w:rPr>
                  <w:rFonts w:cstheme="minorHAnsi"/>
                  <w:sz w:val="18"/>
                  <w:szCs w:val="18"/>
                </w:rPr>
                <w:t>The address of the remote device</w:t>
              </w:r>
            </w:ins>
          </w:p>
        </w:tc>
      </w:tr>
      <w:tr w:rsidR="00C27586" w14:paraId="53F99DDA" w14:textId="77777777" w:rsidTr="00925CE7">
        <w:trPr>
          <w:ins w:id="1469" w:author="Himanshu Seth - I21391" w:date="2022-06-17T11:21:00Z"/>
        </w:trPr>
        <w:tc>
          <w:tcPr>
            <w:tcW w:w="2530" w:type="dxa"/>
            <w:tcBorders>
              <w:top w:val="single" w:sz="4" w:space="0" w:color="BFBFBF" w:themeColor="background1" w:themeShade="BF"/>
              <w:bottom w:val="single" w:sz="4" w:space="0" w:color="auto"/>
            </w:tcBorders>
          </w:tcPr>
          <w:p w14:paraId="75C2B10D" w14:textId="77777777" w:rsidR="00C27586" w:rsidRDefault="00C27586" w:rsidP="00925CE7">
            <w:pPr>
              <w:rPr>
                <w:ins w:id="1470" w:author="Himanshu Seth - I21391" w:date="2022-06-17T11:21:00Z"/>
                <w:rFonts w:cstheme="minorHAnsi"/>
                <w:sz w:val="18"/>
                <w:szCs w:val="18"/>
              </w:rPr>
            </w:pPr>
            <w:ins w:id="1471" w:author="Himanshu Seth - I21391" w:date="2022-06-17T11:21:00Z">
              <w:r>
                <w:rPr>
                  <w:rFonts w:cstheme="minorHAnsi"/>
                  <w:sz w:val="18"/>
                  <w:szCs w:val="18"/>
                </w:rPr>
                <w:t>&lt;RMT_PORT&gt;</w:t>
              </w:r>
            </w:ins>
          </w:p>
        </w:tc>
        <w:tc>
          <w:tcPr>
            <w:tcW w:w="1204" w:type="dxa"/>
            <w:tcBorders>
              <w:top w:val="single" w:sz="4" w:space="0" w:color="BFBFBF" w:themeColor="background1" w:themeShade="BF"/>
              <w:bottom w:val="single" w:sz="4" w:space="0" w:color="auto"/>
            </w:tcBorders>
          </w:tcPr>
          <w:p w14:paraId="490F32E3" w14:textId="77777777" w:rsidR="00C27586" w:rsidRDefault="00C27586" w:rsidP="00925CE7">
            <w:pPr>
              <w:rPr>
                <w:ins w:id="1472" w:author="Himanshu Seth - I21391" w:date="2022-06-17T11:21:00Z"/>
                <w:rFonts w:cstheme="minorHAnsi"/>
                <w:sz w:val="18"/>
                <w:szCs w:val="18"/>
              </w:rPr>
            </w:pPr>
            <w:ins w:id="1473"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67200F58" w14:textId="77777777" w:rsidR="00C27586" w:rsidRDefault="00C27586" w:rsidP="00925CE7">
            <w:pPr>
              <w:rPr>
                <w:ins w:id="1474" w:author="Himanshu Seth - I21391" w:date="2022-06-17T11:21:00Z"/>
                <w:rFonts w:cstheme="minorHAnsi"/>
                <w:sz w:val="18"/>
                <w:szCs w:val="18"/>
              </w:rPr>
            </w:pPr>
            <w:ins w:id="1475" w:author="Himanshu Seth - I21391" w:date="2022-06-17T11:21:00Z">
              <w:r>
                <w:rPr>
                  <w:rFonts w:cstheme="minorHAnsi"/>
                  <w:sz w:val="18"/>
                  <w:szCs w:val="18"/>
                </w:rPr>
                <w:t>The port number on the remote device</w:t>
              </w:r>
            </w:ins>
          </w:p>
        </w:tc>
      </w:tr>
    </w:tbl>
    <w:p w14:paraId="2A2989D7" w14:textId="77777777" w:rsidR="00C27586" w:rsidRPr="00870ED6" w:rsidRDefault="00C27586" w:rsidP="00C27586">
      <w:pPr>
        <w:pStyle w:val="Heading3"/>
        <w:rPr>
          <w:ins w:id="1476" w:author="Himanshu Seth - I21391" w:date="2022-06-17T11:21:00Z"/>
        </w:rPr>
      </w:pPr>
      <w:ins w:id="1477" w:author="Himanshu Seth - I21391" w:date="2022-06-17T11:21:00Z">
        <w:r>
          <w:t>Response Syntax</w:t>
        </w:r>
      </w:ins>
    </w:p>
    <w:tbl>
      <w:tblPr>
        <w:tblStyle w:val="TableGrid"/>
        <w:tblW w:w="0" w:type="auto"/>
        <w:tblInd w:w="607" w:type="dxa"/>
        <w:tblLook w:val="04A0" w:firstRow="1" w:lastRow="0" w:firstColumn="1" w:lastColumn="0" w:noHBand="0" w:noVBand="1"/>
      </w:tblPr>
      <w:tblGrid>
        <w:gridCol w:w="5264"/>
        <w:gridCol w:w="3489"/>
      </w:tblGrid>
      <w:tr w:rsidR="00C27586" w:rsidRPr="008B020C" w14:paraId="64AD7E6B" w14:textId="77777777" w:rsidTr="00925CE7">
        <w:trPr>
          <w:ins w:id="1478" w:author="Himanshu Seth - I21391" w:date="2022-06-17T11:21:00Z"/>
        </w:trPr>
        <w:tc>
          <w:tcPr>
            <w:tcW w:w="5264" w:type="dxa"/>
            <w:tcBorders>
              <w:top w:val="single" w:sz="12" w:space="0" w:color="auto"/>
              <w:left w:val="nil"/>
              <w:bottom w:val="single" w:sz="12" w:space="0" w:color="auto"/>
              <w:right w:val="nil"/>
            </w:tcBorders>
          </w:tcPr>
          <w:p w14:paraId="1699C830" w14:textId="77777777" w:rsidR="00C27586" w:rsidRPr="008B020C" w:rsidRDefault="00C27586" w:rsidP="00925CE7">
            <w:pPr>
              <w:rPr>
                <w:ins w:id="1479" w:author="Himanshu Seth - I21391" w:date="2022-06-17T11:21:00Z"/>
                <w:rFonts w:cstheme="minorHAnsi"/>
              </w:rPr>
            </w:pPr>
            <w:ins w:id="1480" w:author="Himanshu Seth - I21391" w:date="2022-06-17T11:21:00Z">
              <w:r>
                <w:rPr>
                  <w:rFonts w:cstheme="minorHAnsi"/>
                </w:rPr>
                <w:t>Response</w:t>
              </w:r>
            </w:ins>
          </w:p>
        </w:tc>
        <w:tc>
          <w:tcPr>
            <w:tcW w:w="3489" w:type="dxa"/>
            <w:tcBorders>
              <w:top w:val="single" w:sz="12" w:space="0" w:color="auto"/>
              <w:left w:val="nil"/>
              <w:bottom w:val="single" w:sz="12" w:space="0" w:color="auto"/>
              <w:right w:val="nil"/>
            </w:tcBorders>
          </w:tcPr>
          <w:p w14:paraId="24A18D11" w14:textId="77777777" w:rsidR="00C27586" w:rsidRPr="008B020C" w:rsidRDefault="00C27586" w:rsidP="00925CE7">
            <w:pPr>
              <w:rPr>
                <w:ins w:id="1481" w:author="Himanshu Seth - I21391" w:date="2022-06-17T11:21:00Z"/>
                <w:rFonts w:cstheme="minorHAnsi"/>
              </w:rPr>
            </w:pPr>
            <w:ins w:id="1482" w:author="Himanshu Seth - I21391" w:date="2022-06-17T11:21:00Z">
              <w:r w:rsidRPr="008B020C">
                <w:rPr>
                  <w:rFonts w:cstheme="minorHAnsi"/>
                </w:rPr>
                <w:t>Description</w:t>
              </w:r>
            </w:ins>
          </w:p>
        </w:tc>
      </w:tr>
      <w:tr w:rsidR="00C27586" w:rsidRPr="00A97982" w14:paraId="176C2EA1" w14:textId="77777777" w:rsidTr="00925CE7">
        <w:trPr>
          <w:ins w:id="1483"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6ED7C661" w14:textId="77777777" w:rsidR="00C27586" w:rsidRDefault="00C27586" w:rsidP="00925CE7">
            <w:pPr>
              <w:rPr>
                <w:ins w:id="1484" w:author="Himanshu Seth - I21391" w:date="2022-06-17T11:21:00Z"/>
                <w:rFonts w:ascii="Consolas" w:hAnsi="Consolas"/>
                <w:sz w:val="18"/>
              </w:rPr>
            </w:pPr>
            <w:ins w:id="1485" w:author="Himanshu Seth - I21391" w:date="2022-06-17T11:21:00Z">
              <w:r>
                <w:rPr>
                  <w:rFonts w:ascii="Consolas" w:hAnsi="Consolas"/>
                  <w:sz w:val="18"/>
                </w:rPr>
                <w:t>OK</w:t>
              </w:r>
            </w:ins>
          </w:p>
        </w:tc>
        <w:tc>
          <w:tcPr>
            <w:tcW w:w="3489" w:type="dxa"/>
            <w:tcBorders>
              <w:top w:val="single" w:sz="4" w:space="0" w:color="BFBFBF" w:themeColor="background1" w:themeShade="BF"/>
              <w:left w:val="nil"/>
              <w:bottom w:val="single" w:sz="4" w:space="0" w:color="BFBFBF" w:themeColor="background1" w:themeShade="BF"/>
              <w:right w:val="nil"/>
            </w:tcBorders>
          </w:tcPr>
          <w:p w14:paraId="66E26C93" w14:textId="77777777" w:rsidR="00C27586" w:rsidRDefault="00C27586" w:rsidP="00925CE7">
            <w:pPr>
              <w:rPr>
                <w:ins w:id="1486" w:author="Himanshu Seth - I21391" w:date="2022-06-17T11:21:00Z"/>
                <w:rFonts w:cstheme="minorHAnsi"/>
                <w:sz w:val="20"/>
              </w:rPr>
            </w:pPr>
            <w:ins w:id="1487" w:author="Himanshu Seth - I21391" w:date="2022-06-17T11:21:00Z">
              <w:r>
                <w:rPr>
                  <w:rFonts w:cstheme="minorHAnsi"/>
                  <w:sz w:val="20"/>
                </w:rPr>
                <w:t>Successful response</w:t>
              </w:r>
            </w:ins>
          </w:p>
        </w:tc>
      </w:tr>
      <w:tr w:rsidR="00C27586" w:rsidRPr="00A97982" w14:paraId="4164ECDA" w14:textId="77777777" w:rsidTr="00925CE7">
        <w:trPr>
          <w:ins w:id="1488" w:author="Himanshu Seth - I21391" w:date="2022-06-17T11:21:00Z"/>
        </w:trPr>
        <w:tc>
          <w:tcPr>
            <w:tcW w:w="5264" w:type="dxa"/>
            <w:tcBorders>
              <w:top w:val="single" w:sz="4" w:space="0" w:color="BFBFBF" w:themeColor="background1" w:themeShade="BF"/>
              <w:left w:val="nil"/>
              <w:right w:val="nil"/>
            </w:tcBorders>
          </w:tcPr>
          <w:p w14:paraId="2C458731" w14:textId="77777777" w:rsidR="00C27586" w:rsidRPr="008B020C" w:rsidRDefault="00C27586" w:rsidP="00925CE7">
            <w:pPr>
              <w:rPr>
                <w:ins w:id="1489" w:author="Himanshu Seth - I21391" w:date="2022-06-17T11:21:00Z"/>
                <w:rFonts w:ascii="Consolas" w:hAnsi="Consolas"/>
                <w:sz w:val="18"/>
              </w:rPr>
            </w:pPr>
            <w:ins w:id="1490" w:author="Himanshu Seth - I21391" w:date="2022-06-17T11:21:00Z">
              <w:r>
                <w:rPr>
                  <w:rFonts w:ascii="Consolas" w:hAnsi="Consolas"/>
                  <w:sz w:val="18"/>
                </w:rPr>
                <w:t>ERROR:&lt;ERROR_CODE&gt;</w:t>
              </w:r>
            </w:ins>
          </w:p>
        </w:tc>
        <w:tc>
          <w:tcPr>
            <w:tcW w:w="3489" w:type="dxa"/>
            <w:tcBorders>
              <w:top w:val="single" w:sz="4" w:space="0" w:color="BFBFBF" w:themeColor="background1" w:themeShade="BF"/>
              <w:left w:val="nil"/>
              <w:right w:val="nil"/>
            </w:tcBorders>
          </w:tcPr>
          <w:p w14:paraId="02603F31" w14:textId="77777777" w:rsidR="00C27586" w:rsidRPr="00A97982" w:rsidRDefault="00C27586" w:rsidP="00925CE7">
            <w:pPr>
              <w:rPr>
                <w:ins w:id="1491" w:author="Himanshu Seth - I21391" w:date="2022-06-17T11:21:00Z"/>
                <w:rFonts w:cstheme="minorHAnsi"/>
                <w:sz w:val="20"/>
              </w:rPr>
            </w:pPr>
            <w:ins w:id="1492" w:author="Himanshu Seth - I21391" w:date="2022-06-17T11:21:00Z">
              <w:r>
                <w:rPr>
                  <w:rFonts w:cstheme="minorHAnsi"/>
                  <w:sz w:val="20"/>
                </w:rPr>
                <w:t>Error response</w:t>
              </w:r>
            </w:ins>
          </w:p>
        </w:tc>
      </w:tr>
    </w:tbl>
    <w:p w14:paraId="57DF4DEC" w14:textId="77777777" w:rsidR="00C27586" w:rsidRDefault="00C27586" w:rsidP="00C27586">
      <w:pPr>
        <w:pStyle w:val="Heading3"/>
        <w:rPr>
          <w:ins w:id="1493" w:author="Himanshu Seth - I21391" w:date="2022-06-17T11:21:00Z"/>
        </w:rPr>
      </w:pPr>
      <w:ins w:id="1494" w:author="Himanshu Seth - I21391" w:date="2022-06-17T11:21:00Z">
        <w:r>
          <w:t xml:space="preserve">AEC Syntax (TCP Bind Success) </w:t>
        </w:r>
        <w:r>
          <w:fldChar w:fldCharType="begin"/>
        </w:r>
        <w:r>
          <w:instrText xml:space="preserve"> DOCPROPERTY  taga_sock_inbound_connection  \* MERGEFORMAT </w:instrText>
        </w:r>
        <w:r>
          <w:fldChar w:fldCharType="separate"/>
        </w:r>
        <w:r>
          <w:t>+SOCKIND</w:t>
        </w:r>
        <w:r>
          <w:fldChar w:fldCharType="end"/>
        </w:r>
      </w:ins>
    </w:p>
    <w:p w14:paraId="2CBD48B4" w14:textId="77777777" w:rsidR="00C27586" w:rsidRDefault="00C27586" w:rsidP="00C27586">
      <w:pPr>
        <w:spacing w:after="0"/>
        <w:ind w:left="720"/>
        <w:rPr>
          <w:ins w:id="1495" w:author="Himanshu Seth - I21391" w:date="2022-06-17T11:21:00Z"/>
        </w:rPr>
      </w:pPr>
      <w:ins w:id="1496" w:author="Himanshu Seth - I21391" w:date="2022-06-17T11:21:00Z">
        <w:r>
          <w:fldChar w:fldCharType="begin"/>
        </w:r>
        <w:r>
          <w:instrText xml:space="preserve"> DOCPROPERTY  taga_sock_inbound_connection  \* MERGEFORMAT </w:instrText>
        </w:r>
        <w:r>
          <w:fldChar w:fldCharType="separate"/>
        </w:r>
        <w:r>
          <w:t>+SOCKIND</w:t>
        </w:r>
        <w:r>
          <w:fldChar w:fldCharType="end"/>
        </w:r>
        <w:r>
          <w:t>:&lt;SOCK_ID&gt;,&lt;LCL_ADDR&gt;,&lt;LCL_PORT&gt;,&lt;RMT_ADDR&gt;,&lt;RMT_PORT&gt;</w:t>
        </w:r>
      </w:ins>
    </w:p>
    <w:p w14:paraId="749ADF6E" w14:textId="77777777" w:rsidR="00C27586" w:rsidRDefault="00C27586" w:rsidP="00C27586">
      <w:pPr>
        <w:spacing w:after="0"/>
        <w:ind w:left="720"/>
        <w:rPr>
          <w:ins w:id="1497"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0E0152BC" w14:textId="77777777" w:rsidTr="00925CE7">
        <w:trPr>
          <w:ins w:id="1498" w:author="Himanshu Seth - I21391" w:date="2022-06-17T11:21:00Z"/>
        </w:trPr>
        <w:tc>
          <w:tcPr>
            <w:tcW w:w="2540" w:type="dxa"/>
            <w:gridSpan w:val="2"/>
            <w:tcBorders>
              <w:bottom w:val="single" w:sz="12" w:space="0" w:color="auto"/>
            </w:tcBorders>
          </w:tcPr>
          <w:p w14:paraId="747A6815" w14:textId="77777777" w:rsidR="00C27586" w:rsidRPr="00870ED6" w:rsidRDefault="00C27586" w:rsidP="00925CE7">
            <w:pPr>
              <w:rPr>
                <w:ins w:id="1499" w:author="Himanshu Seth - I21391" w:date="2022-06-17T11:21:00Z"/>
                <w:rFonts w:cstheme="minorHAnsi"/>
              </w:rPr>
            </w:pPr>
            <w:ins w:id="1500" w:author="Himanshu Seth - I21391" w:date="2022-06-17T11:21:00Z">
              <w:r w:rsidRPr="00870ED6">
                <w:rPr>
                  <w:rFonts w:cstheme="minorHAnsi"/>
                </w:rPr>
                <w:t>Parameter Name</w:t>
              </w:r>
            </w:ins>
          </w:p>
        </w:tc>
        <w:tc>
          <w:tcPr>
            <w:tcW w:w="1207" w:type="dxa"/>
            <w:gridSpan w:val="2"/>
            <w:tcBorders>
              <w:bottom w:val="single" w:sz="12" w:space="0" w:color="auto"/>
            </w:tcBorders>
          </w:tcPr>
          <w:p w14:paraId="16F7E7D7" w14:textId="77777777" w:rsidR="00C27586" w:rsidRPr="00870ED6" w:rsidRDefault="00C27586" w:rsidP="00925CE7">
            <w:pPr>
              <w:rPr>
                <w:ins w:id="1501" w:author="Himanshu Seth - I21391" w:date="2022-06-17T11:21:00Z"/>
                <w:rFonts w:cstheme="minorHAnsi"/>
              </w:rPr>
            </w:pPr>
            <w:ins w:id="1502" w:author="Himanshu Seth - I21391" w:date="2022-06-17T11:21:00Z">
              <w:r>
                <w:rPr>
                  <w:rFonts w:cstheme="minorHAnsi"/>
                </w:rPr>
                <w:t>Type</w:t>
              </w:r>
            </w:ins>
          </w:p>
        </w:tc>
        <w:tc>
          <w:tcPr>
            <w:tcW w:w="5037" w:type="dxa"/>
            <w:tcBorders>
              <w:bottom w:val="single" w:sz="12" w:space="0" w:color="auto"/>
            </w:tcBorders>
          </w:tcPr>
          <w:p w14:paraId="3F85E079" w14:textId="77777777" w:rsidR="00C27586" w:rsidRPr="00870ED6" w:rsidRDefault="00C27586" w:rsidP="00925CE7">
            <w:pPr>
              <w:rPr>
                <w:ins w:id="1503" w:author="Himanshu Seth - I21391" w:date="2022-06-17T11:21:00Z"/>
                <w:rFonts w:cstheme="minorHAnsi"/>
              </w:rPr>
            </w:pPr>
            <w:ins w:id="1504" w:author="Himanshu Seth - I21391" w:date="2022-06-17T11:21:00Z">
              <w:r>
                <w:rPr>
                  <w:rFonts w:cstheme="minorHAnsi"/>
                </w:rPr>
                <w:t>Description</w:t>
              </w:r>
            </w:ins>
          </w:p>
        </w:tc>
      </w:tr>
      <w:tr w:rsidR="00C27586" w:rsidRPr="00870ED6" w14:paraId="78D98898" w14:textId="77777777" w:rsidTr="00925CE7">
        <w:trPr>
          <w:ins w:id="1505" w:author="Himanshu Seth - I21391" w:date="2022-06-17T11:21:00Z"/>
        </w:trPr>
        <w:tc>
          <w:tcPr>
            <w:tcW w:w="2530" w:type="dxa"/>
            <w:tcBorders>
              <w:bottom w:val="single" w:sz="4" w:space="0" w:color="BFBFBF" w:themeColor="background1" w:themeShade="BF"/>
            </w:tcBorders>
          </w:tcPr>
          <w:p w14:paraId="63CFA26E" w14:textId="77777777" w:rsidR="00C27586" w:rsidRPr="00870ED6" w:rsidRDefault="00C27586" w:rsidP="00925CE7">
            <w:pPr>
              <w:rPr>
                <w:ins w:id="1506" w:author="Himanshu Seth - I21391" w:date="2022-06-17T11:21:00Z"/>
                <w:rFonts w:cstheme="minorHAnsi"/>
                <w:sz w:val="18"/>
                <w:szCs w:val="18"/>
              </w:rPr>
            </w:pPr>
            <w:ins w:id="1507"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gridSpan w:val="2"/>
            <w:tcBorders>
              <w:bottom w:val="single" w:sz="4" w:space="0" w:color="BFBFBF" w:themeColor="background1" w:themeShade="BF"/>
            </w:tcBorders>
          </w:tcPr>
          <w:p w14:paraId="2F972F47" w14:textId="77777777" w:rsidR="00C27586" w:rsidRPr="00870ED6" w:rsidRDefault="00C27586" w:rsidP="00925CE7">
            <w:pPr>
              <w:rPr>
                <w:ins w:id="1508" w:author="Himanshu Seth - I21391" w:date="2022-06-17T11:21:00Z"/>
                <w:rFonts w:cstheme="minorHAnsi"/>
                <w:sz w:val="18"/>
                <w:szCs w:val="18"/>
              </w:rPr>
            </w:pPr>
            <w:ins w:id="1509" w:author="Himanshu Seth - I21391" w:date="2022-06-17T11:21:00Z">
              <w:r>
                <w:rPr>
                  <w:rFonts w:cstheme="minorHAnsi"/>
                  <w:sz w:val="18"/>
                  <w:szCs w:val="18"/>
                </w:rPr>
                <w:t>Integer</w:t>
              </w:r>
            </w:ins>
          </w:p>
        </w:tc>
        <w:tc>
          <w:tcPr>
            <w:tcW w:w="5050" w:type="dxa"/>
            <w:gridSpan w:val="2"/>
            <w:tcBorders>
              <w:bottom w:val="single" w:sz="4" w:space="0" w:color="BFBFBF" w:themeColor="background1" w:themeShade="BF"/>
            </w:tcBorders>
          </w:tcPr>
          <w:p w14:paraId="55FD7E0C" w14:textId="77777777" w:rsidR="00C27586" w:rsidRPr="00870ED6" w:rsidRDefault="00C27586" w:rsidP="00925CE7">
            <w:pPr>
              <w:rPr>
                <w:ins w:id="1510" w:author="Himanshu Seth - I21391" w:date="2022-06-17T11:21:00Z"/>
                <w:rFonts w:cstheme="minorHAnsi"/>
                <w:sz w:val="18"/>
                <w:szCs w:val="18"/>
              </w:rPr>
            </w:pPr>
            <w:ins w:id="1511" w:author="Himanshu Seth - I21391" w:date="2022-06-17T11:21:00Z">
              <w:r>
                <w:rPr>
                  <w:rFonts w:cstheme="minorHAnsi"/>
                  <w:sz w:val="18"/>
                  <w:szCs w:val="18"/>
                </w:rPr>
                <w:t>The ID of the bound socket</w:t>
              </w:r>
            </w:ins>
          </w:p>
        </w:tc>
      </w:tr>
      <w:tr w:rsidR="00C27586" w14:paraId="6AA36C13" w14:textId="77777777" w:rsidTr="00925CE7">
        <w:trPr>
          <w:ins w:id="1512"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4C5A212F" w14:textId="77777777" w:rsidR="00C27586" w:rsidRDefault="00C27586" w:rsidP="00925CE7">
            <w:pPr>
              <w:rPr>
                <w:ins w:id="1513" w:author="Himanshu Seth - I21391" w:date="2022-06-17T11:21:00Z"/>
                <w:rFonts w:cstheme="minorHAnsi"/>
                <w:sz w:val="18"/>
                <w:szCs w:val="18"/>
              </w:rPr>
            </w:pPr>
            <w:ins w:id="1514" w:author="Himanshu Seth - I21391" w:date="2022-06-17T11:21:00Z">
              <w:r w:rsidRPr="00870ED6">
                <w:rPr>
                  <w:rFonts w:cstheme="minorHAnsi"/>
                  <w:sz w:val="18"/>
                  <w:szCs w:val="18"/>
                </w:rPr>
                <w:t>&lt;</w:t>
              </w:r>
              <w:r>
                <w:rPr>
                  <w:rFonts w:cstheme="minorHAnsi"/>
                  <w:sz w:val="18"/>
                  <w:szCs w:val="18"/>
                </w:rPr>
                <w:t>LCL_ADDR</w:t>
              </w:r>
              <w:r w:rsidRPr="00870ED6">
                <w:rPr>
                  <w:rFonts w:cstheme="minorHAnsi"/>
                  <w:sz w:val="18"/>
                  <w:szCs w:val="18"/>
                </w:rPr>
                <w:t>&gt;</w:t>
              </w:r>
            </w:ins>
          </w:p>
        </w:tc>
        <w:tc>
          <w:tcPr>
            <w:tcW w:w="1204" w:type="dxa"/>
            <w:gridSpan w:val="2"/>
            <w:tcBorders>
              <w:top w:val="single" w:sz="4" w:space="0" w:color="BFBFBF" w:themeColor="background1" w:themeShade="BF"/>
              <w:bottom w:val="single" w:sz="4" w:space="0" w:color="BFBFBF" w:themeColor="background1" w:themeShade="BF"/>
            </w:tcBorders>
          </w:tcPr>
          <w:p w14:paraId="38B7EC8E" w14:textId="77777777" w:rsidR="00C27586" w:rsidRDefault="00C27586" w:rsidP="00925CE7">
            <w:pPr>
              <w:rPr>
                <w:ins w:id="1515" w:author="Himanshu Seth - I21391" w:date="2022-06-17T11:21:00Z"/>
                <w:rFonts w:cstheme="minorHAnsi"/>
                <w:sz w:val="18"/>
                <w:szCs w:val="18"/>
              </w:rPr>
            </w:pPr>
            <w:ins w:id="1516" w:author="Himanshu Seth - I21391" w:date="2022-06-17T11:21:00Z">
              <w:r>
                <w:rPr>
                  <w:rFonts w:cstheme="minorHAnsi"/>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tcPr>
          <w:p w14:paraId="02FACD52" w14:textId="77777777" w:rsidR="00C27586" w:rsidRDefault="00C27586" w:rsidP="00925CE7">
            <w:pPr>
              <w:rPr>
                <w:ins w:id="1517" w:author="Himanshu Seth - I21391" w:date="2022-06-17T11:21:00Z"/>
                <w:rFonts w:cstheme="minorHAnsi"/>
                <w:sz w:val="18"/>
                <w:szCs w:val="18"/>
              </w:rPr>
            </w:pPr>
            <w:ins w:id="1518" w:author="Himanshu Seth - I21391" w:date="2022-06-17T11:21:00Z">
              <w:r>
                <w:rPr>
                  <w:rFonts w:cstheme="minorHAnsi"/>
                  <w:sz w:val="18"/>
                  <w:szCs w:val="18"/>
                </w:rPr>
                <w:t>The address of the local end of the connection</w:t>
              </w:r>
            </w:ins>
          </w:p>
        </w:tc>
      </w:tr>
      <w:tr w:rsidR="00C27586" w14:paraId="77DBCA76" w14:textId="77777777" w:rsidTr="00925CE7">
        <w:trPr>
          <w:ins w:id="1519"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1A75F1F8" w14:textId="77777777" w:rsidR="00C27586" w:rsidRPr="00870ED6" w:rsidRDefault="00C27586" w:rsidP="00925CE7">
            <w:pPr>
              <w:rPr>
                <w:ins w:id="1520" w:author="Himanshu Seth - I21391" w:date="2022-06-17T11:21:00Z"/>
                <w:rFonts w:cstheme="minorHAnsi"/>
                <w:sz w:val="18"/>
                <w:szCs w:val="18"/>
              </w:rPr>
            </w:pPr>
            <w:ins w:id="1521" w:author="Himanshu Seth - I21391" w:date="2022-06-17T11:21:00Z">
              <w:r>
                <w:rPr>
                  <w:rFonts w:cstheme="minorHAnsi"/>
                  <w:sz w:val="18"/>
                  <w:szCs w:val="18"/>
                </w:rPr>
                <w:t>&lt;LCL_PORT&gt;</w:t>
              </w:r>
            </w:ins>
          </w:p>
        </w:tc>
        <w:tc>
          <w:tcPr>
            <w:tcW w:w="1204" w:type="dxa"/>
            <w:gridSpan w:val="2"/>
            <w:tcBorders>
              <w:top w:val="single" w:sz="4" w:space="0" w:color="BFBFBF" w:themeColor="background1" w:themeShade="BF"/>
              <w:bottom w:val="single" w:sz="4" w:space="0" w:color="BFBFBF" w:themeColor="background1" w:themeShade="BF"/>
            </w:tcBorders>
          </w:tcPr>
          <w:p w14:paraId="39D07223" w14:textId="77777777" w:rsidR="00C27586" w:rsidRDefault="00C27586" w:rsidP="00925CE7">
            <w:pPr>
              <w:rPr>
                <w:ins w:id="1522" w:author="Himanshu Seth - I21391" w:date="2022-06-17T11:21:00Z"/>
                <w:rFonts w:cstheme="minorHAnsi"/>
                <w:sz w:val="18"/>
                <w:szCs w:val="18"/>
              </w:rPr>
            </w:pPr>
            <w:ins w:id="1523"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0CB787A7" w14:textId="77777777" w:rsidR="00C27586" w:rsidRDefault="00C27586" w:rsidP="00925CE7">
            <w:pPr>
              <w:rPr>
                <w:ins w:id="1524" w:author="Himanshu Seth - I21391" w:date="2022-06-17T11:21:00Z"/>
                <w:rFonts w:cstheme="minorHAnsi"/>
                <w:sz w:val="18"/>
                <w:szCs w:val="18"/>
              </w:rPr>
            </w:pPr>
            <w:ins w:id="1525" w:author="Himanshu Seth - I21391" w:date="2022-06-17T11:21:00Z">
              <w:r>
                <w:rPr>
                  <w:rFonts w:cstheme="minorHAnsi"/>
                  <w:sz w:val="18"/>
                  <w:szCs w:val="18"/>
                </w:rPr>
                <w:t>The port number of the local end of the connection</w:t>
              </w:r>
            </w:ins>
          </w:p>
        </w:tc>
      </w:tr>
      <w:tr w:rsidR="00C27586" w14:paraId="5B1449FE" w14:textId="77777777" w:rsidTr="00925CE7">
        <w:trPr>
          <w:ins w:id="1526"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45F304EE" w14:textId="77777777" w:rsidR="00C27586" w:rsidRDefault="00C27586" w:rsidP="00925CE7">
            <w:pPr>
              <w:rPr>
                <w:ins w:id="1527" w:author="Himanshu Seth - I21391" w:date="2022-06-17T11:21:00Z"/>
                <w:rFonts w:cstheme="minorHAnsi"/>
                <w:sz w:val="18"/>
                <w:szCs w:val="18"/>
              </w:rPr>
            </w:pPr>
            <w:ins w:id="1528" w:author="Himanshu Seth - I21391" w:date="2022-06-17T11:21:00Z">
              <w:r>
                <w:rPr>
                  <w:rFonts w:cstheme="minorHAnsi"/>
                  <w:sz w:val="18"/>
                  <w:szCs w:val="18"/>
                </w:rPr>
                <w:t>&lt;RMT_ADDR&gt;</w:t>
              </w:r>
            </w:ins>
          </w:p>
        </w:tc>
        <w:tc>
          <w:tcPr>
            <w:tcW w:w="1204" w:type="dxa"/>
            <w:gridSpan w:val="2"/>
            <w:tcBorders>
              <w:top w:val="single" w:sz="4" w:space="0" w:color="BFBFBF" w:themeColor="background1" w:themeShade="BF"/>
              <w:bottom w:val="single" w:sz="4" w:space="0" w:color="BFBFBF" w:themeColor="background1" w:themeShade="BF"/>
            </w:tcBorders>
          </w:tcPr>
          <w:p w14:paraId="1711063D" w14:textId="77777777" w:rsidR="00C27586" w:rsidRDefault="00C27586" w:rsidP="00925CE7">
            <w:pPr>
              <w:rPr>
                <w:ins w:id="1529" w:author="Himanshu Seth - I21391" w:date="2022-06-17T11:21:00Z"/>
                <w:rFonts w:cstheme="minorHAnsi"/>
                <w:sz w:val="18"/>
                <w:szCs w:val="18"/>
              </w:rPr>
            </w:pPr>
            <w:ins w:id="1530" w:author="Himanshu Seth - I21391" w:date="2022-06-17T11:21:00Z">
              <w:r>
                <w:rPr>
                  <w:rFonts w:cstheme="minorHAnsi"/>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tcPr>
          <w:p w14:paraId="03291B98" w14:textId="77777777" w:rsidR="00C27586" w:rsidRDefault="00C27586" w:rsidP="00925CE7">
            <w:pPr>
              <w:rPr>
                <w:ins w:id="1531" w:author="Himanshu Seth - I21391" w:date="2022-06-17T11:21:00Z"/>
                <w:rFonts w:cstheme="minorHAnsi"/>
                <w:sz w:val="18"/>
                <w:szCs w:val="18"/>
              </w:rPr>
            </w:pPr>
            <w:ins w:id="1532" w:author="Himanshu Seth - I21391" w:date="2022-06-17T11:21:00Z">
              <w:r>
                <w:rPr>
                  <w:rFonts w:cstheme="minorHAnsi"/>
                  <w:sz w:val="18"/>
                  <w:szCs w:val="18"/>
                </w:rPr>
                <w:t>The address of the remote end of the connection</w:t>
              </w:r>
            </w:ins>
          </w:p>
        </w:tc>
      </w:tr>
      <w:tr w:rsidR="00C27586" w14:paraId="3DBF70EE" w14:textId="77777777" w:rsidTr="00925CE7">
        <w:trPr>
          <w:ins w:id="1533" w:author="Himanshu Seth - I21391" w:date="2022-06-17T11:21:00Z"/>
        </w:trPr>
        <w:tc>
          <w:tcPr>
            <w:tcW w:w="2530" w:type="dxa"/>
            <w:tcBorders>
              <w:top w:val="single" w:sz="4" w:space="0" w:color="BFBFBF" w:themeColor="background1" w:themeShade="BF"/>
              <w:bottom w:val="single" w:sz="4" w:space="0" w:color="auto"/>
            </w:tcBorders>
          </w:tcPr>
          <w:p w14:paraId="346782D2" w14:textId="77777777" w:rsidR="00C27586" w:rsidRDefault="00C27586" w:rsidP="00925CE7">
            <w:pPr>
              <w:rPr>
                <w:ins w:id="1534" w:author="Himanshu Seth - I21391" w:date="2022-06-17T11:21:00Z"/>
                <w:rFonts w:cstheme="minorHAnsi"/>
                <w:sz w:val="18"/>
                <w:szCs w:val="18"/>
              </w:rPr>
            </w:pPr>
            <w:ins w:id="1535" w:author="Himanshu Seth - I21391" w:date="2022-06-17T11:21:00Z">
              <w:r>
                <w:rPr>
                  <w:rFonts w:cstheme="minorHAnsi"/>
                  <w:sz w:val="18"/>
                  <w:szCs w:val="18"/>
                </w:rPr>
                <w:t>&lt;RMT_PORT&gt;</w:t>
              </w:r>
            </w:ins>
          </w:p>
        </w:tc>
        <w:tc>
          <w:tcPr>
            <w:tcW w:w="1204" w:type="dxa"/>
            <w:gridSpan w:val="2"/>
            <w:tcBorders>
              <w:top w:val="single" w:sz="4" w:space="0" w:color="BFBFBF" w:themeColor="background1" w:themeShade="BF"/>
              <w:bottom w:val="single" w:sz="4" w:space="0" w:color="auto"/>
            </w:tcBorders>
          </w:tcPr>
          <w:p w14:paraId="02129234" w14:textId="77777777" w:rsidR="00C27586" w:rsidRDefault="00C27586" w:rsidP="00925CE7">
            <w:pPr>
              <w:rPr>
                <w:ins w:id="1536" w:author="Himanshu Seth - I21391" w:date="2022-06-17T11:21:00Z"/>
                <w:rFonts w:cstheme="minorHAnsi"/>
                <w:sz w:val="18"/>
                <w:szCs w:val="18"/>
              </w:rPr>
            </w:pPr>
            <w:ins w:id="1537"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auto"/>
            </w:tcBorders>
          </w:tcPr>
          <w:p w14:paraId="1D7F7530" w14:textId="77777777" w:rsidR="00C27586" w:rsidRDefault="00C27586" w:rsidP="00925CE7">
            <w:pPr>
              <w:rPr>
                <w:ins w:id="1538" w:author="Himanshu Seth - I21391" w:date="2022-06-17T11:21:00Z"/>
                <w:rFonts w:cstheme="minorHAnsi"/>
                <w:sz w:val="18"/>
                <w:szCs w:val="18"/>
              </w:rPr>
            </w:pPr>
            <w:ins w:id="1539" w:author="Himanshu Seth - I21391" w:date="2022-06-17T11:21:00Z">
              <w:r>
                <w:rPr>
                  <w:rFonts w:cstheme="minorHAnsi"/>
                  <w:sz w:val="18"/>
                  <w:szCs w:val="18"/>
                </w:rPr>
                <w:t>The port number of the remote end of the connection</w:t>
              </w:r>
            </w:ins>
          </w:p>
        </w:tc>
      </w:tr>
    </w:tbl>
    <w:p w14:paraId="745C37AB" w14:textId="77777777" w:rsidR="00C27586" w:rsidRDefault="00C27586" w:rsidP="00C27586">
      <w:pPr>
        <w:pStyle w:val="Heading3"/>
        <w:rPr>
          <w:ins w:id="1540" w:author="Himanshu Seth - I21391" w:date="2022-06-17T11:21:00Z"/>
        </w:rPr>
      </w:pPr>
      <w:ins w:id="1541" w:author="Himanshu Seth - I21391" w:date="2022-06-17T11:21:00Z">
        <w:r>
          <w:t xml:space="preserve">AEC Syntax (TCP Bind Failed) </w:t>
        </w:r>
        <w:r>
          <w:fldChar w:fldCharType="begin"/>
        </w:r>
        <w:r>
          <w:instrText xml:space="preserve"> DOCPROPERTY  taga_sock_inbound_connection  \* MERGEFORMAT </w:instrText>
        </w:r>
        <w:r>
          <w:fldChar w:fldCharType="separate"/>
        </w:r>
        <w:r>
          <w:t xml:space="preserve"> </w:t>
        </w:r>
        <w:r>
          <w:fldChar w:fldCharType="begin"/>
        </w:r>
        <w:r>
          <w:instrText xml:space="preserve"> DOCPROPERTY  taga_sock_error  \* MERGEFORMAT </w:instrText>
        </w:r>
        <w:r>
          <w:fldChar w:fldCharType="separate"/>
        </w:r>
        <w:r>
          <w:t>+SOCKERR</w:t>
        </w:r>
        <w:r>
          <w:fldChar w:fldCharType="end"/>
        </w:r>
        <w:r>
          <w:fldChar w:fldCharType="end"/>
        </w:r>
      </w:ins>
    </w:p>
    <w:p w14:paraId="10D099D4" w14:textId="77777777" w:rsidR="00C27586" w:rsidRDefault="00C27586" w:rsidP="00C27586">
      <w:pPr>
        <w:spacing w:after="0"/>
        <w:ind w:left="720"/>
        <w:rPr>
          <w:ins w:id="1542" w:author="Himanshu Seth - I21391" w:date="2022-06-17T11:21:00Z"/>
        </w:rPr>
      </w:pPr>
      <w:ins w:id="1543" w:author="Himanshu Seth - I21391" w:date="2022-06-17T11:21:00Z">
        <w:r>
          <w:fldChar w:fldCharType="begin"/>
        </w:r>
        <w:r>
          <w:instrText xml:space="preserve"> DOCPROPERTY  taga_sock_error  \* MERGEFORMAT </w:instrText>
        </w:r>
        <w:r>
          <w:fldChar w:fldCharType="separate"/>
        </w:r>
        <w:r>
          <w:t>+SOCKERR</w:t>
        </w:r>
        <w:r>
          <w:fldChar w:fldCharType="end"/>
        </w:r>
        <w:r>
          <w:t>:&lt;SOCK_ID&gt;,&lt;STATUS_CODE&gt;[,&lt;STATUS_MSG&gt;]</w:t>
        </w:r>
      </w:ins>
    </w:p>
    <w:p w14:paraId="2DAA137D" w14:textId="77777777" w:rsidR="00C27586" w:rsidRDefault="00C27586" w:rsidP="00C27586">
      <w:pPr>
        <w:spacing w:after="0"/>
        <w:ind w:left="720"/>
        <w:rPr>
          <w:ins w:id="1544"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249D31F5" w14:textId="77777777" w:rsidTr="00925CE7">
        <w:trPr>
          <w:ins w:id="1545" w:author="Himanshu Seth - I21391" w:date="2022-06-17T11:21:00Z"/>
        </w:trPr>
        <w:tc>
          <w:tcPr>
            <w:tcW w:w="2540" w:type="dxa"/>
            <w:gridSpan w:val="2"/>
            <w:tcBorders>
              <w:bottom w:val="single" w:sz="12" w:space="0" w:color="auto"/>
            </w:tcBorders>
          </w:tcPr>
          <w:p w14:paraId="70BA6219" w14:textId="77777777" w:rsidR="00C27586" w:rsidRPr="00870ED6" w:rsidRDefault="00C27586" w:rsidP="00925CE7">
            <w:pPr>
              <w:rPr>
                <w:ins w:id="1546" w:author="Himanshu Seth - I21391" w:date="2022-06-17T11:21:00Z"/>
                <w:rFonts w:cstheme="minorHAnsi"/>
              </w:rPr>
            </w:pPr>
            <w:ins w:id="1547" w:author="Himanshu Seth - I21391" w:date="2022-06-17T11:21:00Z">
              <w:r w:rsidRPr="00870ED6">
                <w:rPr>
                  <w:rFonts w:cstheme="minorHAnsi"/>
                </w:rPr>
                <w:t>Parameter Name</w:t>
              </w:r>
            </w:ins>
          </w:p>
        </w:tc>
        <w:tc>
          <w:tcPr>
            <w:tcW w:w="1207" w:type="dxa"/>
            <w:gridSpan w:val="2"/>
            <w:tcBorders>
              <w:bottom w:val="single" w:sz="12" w:space="0" w:color="auto"/>
            </w:tcBorders>
          </w:tcPr>
          <w:p w14:paraId="3952420F" w14:textId="77777777" w:rsidR="00C27586" w:rsidRPr="00870ED6" w:rsidRDefault="00C27586" w:rsidP="00925CE7">
            <w:pPr>
              <w:rPr>
                <w:ins w:id="1548" w:author="Himanshu Seth - I21391" w:date="2022-06-17T11:21:00Z"/>
                <w:rFonts w:cstheme="minorHAnsi"/>
              </w:rPr>
            </w:pPr>
            <w:ins w:id="1549" w:author="Himanshu Seth - I21391" w:date="2022-06-17T11:21:00Z">
              <w:r>
                <w:rPr>
                  <w:rFonts w:cstheme="minorHAnsi"/>
                </w:rPr>
                <w:t>Type</w:t>
              </w:r>
            </w:ins>
          </w:p>
        </w:tc>
        <w:tc>
          <w:tcPr>
            <w:tcW w:w="5037" w:type="dxa"/>
            <w:tcBorders>
              <w:bottom w:val="single" w:sz="12" w:space="0" w:color="auto"/>
            </w:tcBorders>
          </w:tcPr>
          <w:p w14:paraId="23BCFF5C" w14:textId="77777777" w:rsidR="00C27586" w:rsidRPr="00870ED6" w:rsidRDefault="00C27586" w:rsidP="00925CE7">
            <w:pPr>
              <w:rPr>
                <w:ins w:id="1550" w:author="Himanshu Seth - I21391" w:date="2022-06-17T11:21:00Z"/>
                <w:rFonts w:cstheme="minorHAnsi"/>
              </w:rPr>
            </w:pPr>
            <w:ins w:id="1551" w:author="Himanshu Seth - I21391" w:date="2022-06-17T11:21:00Z">
              <w:r>
                <w:rPr>
                  <w:rFonts w:cstheme="minorHAnsi"/>
                </w:rPr>
                <w:t>Description</w:t>
              </w:r>
            </w:ins>
          </w:p>
        </w:tc>
      </w:tr>
      <w:tr w:rsidR="00C27586" w:rsidRPr="00870ED6" w14:paraId="799BA365" w14:textId="77777777" w:rsidTr="00925CE7">
        <w:trPr>
          <w:ins w:id="1552" w:author="Himanshu Seth - I21391" w:date="2022-06-17T11:21:00Z"/>
        </w:trPr>
        <w:tc>
          <w:tcPr>
            <w:tcW w:w="2530" w:type="dxa"/>
            <w:tcBorders>
              <w:bottom w:val="single" w:sz="4" w:space="0" w:color="BFBFBF" w:themeColor="background1" w:themeShade="BF"/>
            </w:tcBorders>
          </w:tcPr>
          <w:p w14:paraId="3D924D0F" w14:textId="77777777" w:rsidR="00C27586" w:rsidRPr="00870ED6" w:rsidRDefault="00C27586" w:rsidP="00925CE7">
            <w:pPr>
              <w:rPr>
                <w:ins w:id="1553" w:author="Himanshu Seth - I21391" w:date="2022-06-17T11:21:00Z"/>
                <w:rFonts w:cstheme="minorHAnsi"/>
                <w:sz w:val="18"/>
                <w:szCs w:val="18"/>
              </w:rPr>
            </w:pPr>
            <w:ins w:id="1554"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gridSpan w:val="2"/>
            <w:tcBorders>
              <w:bottom w:val="single" w:sz="4" w:space="0" w:color="BFBFBF" w:themeColor="background1" w:themeShade="BF"/>
            </w:tcBorders>
          </w:tcPr>
          <w:p w14:paraId="30A3161C" w14:textId="77777777" w:rsidR="00C27586" w:rsidRPr="00870ED6" w:rsidRDefault="00C27586" w:rsidP="00925CE7">
            <w:pPr>
              <w:rPr>
                <w:ins w:id="1555" w:author="Himanshu Seth - I21391" w:date="2022-06-17T11:21:00Z"/>
                <w:rFonts w:cstheme="minorHAnsi"/>
                <w:sz w:val="18"/>
                <w:szCs w:val="18"/>
              </w:rPr>
            </w:pPr>
            <w:ins w:id="1556" w:author="Himanshu Seth - I21391" w:date="2022-06-17T11:21:00Z">
              <w:r>
                <w:rPr>
                  <w:rFonts w:cstheme="minorHAnsi"/>
                  <w:sz w:val="18"/>
                  <w:szCs w:val="18"/>
                </w:rPr>
                <w:t>Integer</w:t>
              </w:r>
            </w:ins>
          </w:p>
        </w:tc>
        <w:tc>
          <w:tcPr>
            <w:tcW w:w="5050" w:type="dxa"/>
            <w:gridSpan w:val="2"/>
            <w:tcBorders>
              <w:bottom w:val="single" w:sz="4" w:space="0" w:color="BFBFBF" w:themeColor="background1" w:themeShade="BF"/>
            </w:tcBorders>
          </w:tcPr>
          <w:p w14:paraId="7B940BF5" w14:textId="77777777" w:rsidR="00C27586" w:rsidRPr="00870ED6" w:rsidRDefault="00C27586" w:rsidP="00925CE7">
            <w:pPr>
              <w:rPr>
                <w:ins w:id="1557" w:author="Himanshu Seth - I21391" w:date="2022-06-17T11:21:00Z"/>
                <w:rFonts w:cstheme="minorHAnsi"/>
                <w:sz w:val="18"/>
                <w:szCs w:val="18"/>
              </w:rPr>
            </w:pPr>
            <w:ins w:id="1558" w:author="Himanshu Seth - I21391" w:date="2022-06-17T11:21:00Z">
              <w:r>
                <w:rPr>
                  <w:rFonts w:cstheme="minorHAnsi"/>
                  <w:sz w:val="18"/>
                  <w:szCs w:val="18"/>
                </w:rPr>
                <w:t>The ID of the bound socket</w:t>
              </w:r>
            </w:ins>
          </w:p>
        </w:tc>
      </w:tr>
      <w:tr w:rsidR="00C27586" w14:paraId="5676A33D" w14:textId="77777777" w:rsidTr="00925CE7">
        <w:trPr>
          <w:ins w:id="1559" w:author="Himanshu Seth - I21391" w:date="2022-06-17T11:21:00Z"/>
        </w:trPr>
        <w:tc>
          <w:tcPr>
            <w:tcW w:w="2530" w:type="dxa"/>
            <w:tcBorders>
              <w:top w:val="single" w:sz="4" w:space="0" w:color="BFBFBF" w:themeColor="background1" w:themeShade="BF"/>
              <w:bottom w:val="single" w:sz="4" w:space="0" w:color="BFBFBF" w:themeColor="background1" w:themeShade="BF"/>
            </w:tcBorders>
            <w:vAlign w:val="center"/>
          </w:tcPr>
          <w:p w14:paraId="62D86162" w14:textId="77777777" w:rsidR="00C27586" w:rsidRPr="00236C1D" w:rsidRDefault="00C27586" w:rsidP="00925CE7">
            <w:pPr>
              <w:rPr>
                <w:ins w:id="1560" w:author="Himanshu Seth - I21391" w:date="2022-06-17T11:21:00Z"/>
                <w:rFonts w:cstheme="minorHAnsi"/>
                <w:sz w:val="18"/>
                <w:szCs w:val="18"/>
              </w:rPr>
            </w:pPr>
            <w:ins w:id="1561" w:author="Himanshu Seth - I21391" w:date="2022-06-17T11:21:00Z">
              <w:r w:rsidRPr="00CF40B4">
                <w:rPr>
                  <w:sz w:val="18"/>
                  <w:szCs w:val="18"/>
                </w:rPr>
                <w:t>&lt;STATUS_CODE&gt;</w:t>
              </w:r>
            </w:ins>
          </w:p>
        </w:tc>
        <w:tc>
          <w:tcPr>
            <w:tcW w:w="1204" w:type="dxa"/>
            <w:gridSpan w:val="2"/>
            <w:tcBorders>
              <w:top w:val="single" w:sz="4" w:space="0" w:color="BFBFBF" w:themeColor="background1" w:themeShade="BF"/>
              <w:bottom w:val="single" w:sz="4" w:space="0" w:color="BFBFBF" w:themeColor="background1" w:themeShade="BF"/>
            </w:tcBorders>
            <w:vAlign w:val="center"/>
          </w:tcPr>
          <w:p w14:paraId="221CEB02" w14:textId="77777777" w:rsidR="00C27586" w:rsidRPr="00236C1D" w:rsidRDefault="00C27586" w:rsidP="00925CE7">
            <w:pPr>
              <w:rPr>
                <w:ins w:id="1562" w:author="Himanshu Seth - I21391" w:date="2022-06-17T11:21:00Z"/>
                <w:rFonts w:cstheme="minorHAnsi"/>
                <w:sz w:val="18"/>
                <w:szCs w:val="18"/>
              </w:rPr>
            </w:pPr>
            <w:ins w:id="1563" w:author="Himanshu Seth - I21391" w:date="2022-06-17T11:21:00Z">
              <w:r w:rsidRPr="00CF40B4">
                <w:rPr>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vAlign w:val="center"/>
          </w:tcPr>
          <w:p w14:paraId="4A706F9C" w14:textId="77777777" w:rsidR="00C27586" w:rsidRPr="00236C1D" w:rsidRDefault="00C27586" w:rsidP="00925CE7">
            <w:pPr>
              <w:rPr>
                <w:ins w:id="1564" w:author="Himanshu Seth - I21391" w:date="2022-06-17T11:21:00Z"/>
                <w:rFonts w:cstheme="minorHAnsi"/>
                <w:sz w:val="18"/>
                <w:szCs w:val="18"/>
              </w:rPr>
            </w:pPr>
            <w:ins w:id="1565" w:author="Himanshu Seth - I21391" w:date="2022-06-17T11:21:00Z">
              <w:r w:rsidRPr="00CF40B4">
                <w:rPr>
                  <w:sz w:val="18"/>
                  <w:szCs w:val="18"/>
                </w:rPr>
                <w:t xml:space="preserve">Numeric status code, see </w:t>
              </w:r>
              <w:r>
                <w:fldChar w:fldCharType="begin"/>
              </w:r>
              <w:r>
                <w:instrText xml:space="preserve"> HYPERLINK \l "_Status_Response_Codes" </w:instrText>
              </w:r>
              <w:r>
                <w:fldChar w:fldCharType="separate"/>
              </w:r>
              <w:r w:rsidRPr="00CF40B4">
                <w:rPr>
                  <w:rStyle w:val="Hyperlink"/>
                  <w:sz w:val="18"/>
                  <w:szCs w:val="18"/>
                </w:rPr>
                <w:fldChar w:fldCharType="begin"/>
              </w:r>
              <w:r w:rsidRPr="00CF40B4">
                <w:rPr>
                  <w:rStyle w:val="Hyperlink"/>
                  <w:sz w:val="18"/>
                  <w:szCs w:val="18"/>
                </w:rPr>
                <w:instrText xml:space="preserve"> REF ErrorResponseCodes \h </w:instrText>
              </w:r>
              <w:r>
                <w:rPr>
                  <w:rStyle w:val="Hyperlink"/>
                  <w:sz w:val="18"/>
                  <w:szCs w:val="18"/>
                </w:rPr>
                <w:instrText xml:space="preserve"> \* MERGEFORMAT </w:instrText>
              </w:r>
              <w:r w:rsidRPr="00CF40B4">
                <w:rPr>
                  <w:rStyle w:val="Hyperlink"/>
                  <w:sz w:val="18"/>
                  <w:szCs w:val="18"/>
                </w:rPr>
              </w:r>
              <w:r w:rsidRPr="00CF40B4">
                <w:rPr>
                  <w:rStyle w:val="Hyperlink"/>
                  <w:sz w:val="18"/>
                  <w:szCs w:val="18"/>
                </w:rPr>
                <w:fldChar w:fldCharType="end"/>
              </w:r>
              <w:r w:rsidRPr="00CF40B4">
                <w:rPr>
                  <w:rStyle w:val="Hyperlink"/>
                  <w:sz w:val="18"/>
                  <w:szCs w:val="18"/>
                </w:rPr>
                <w:t>Status Response Codes</w:t>
              </w:r>
              <w:r>
                <w:rPr>
                  <w:rStyle w:val="Hyperlink"/>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\h </w:instrText>
              </w:r>
              <w:r>
                <w:rPr>
                  <w:sz w:val="18"/>
                  <w:szCs w:val="18"/>
                </w:rPr>
                <w:instrText xml:space="preserve"> \* MERGEFORMAT </w:instrText>
              </w:r>
              <w:r w:rsidRPr="00CF40B4">
                <w:rPr>
                  <w:sz w:val="18"/>
                  <w:szCs w:val="18"/>
                </w:rPr>
              </w:r>
              <w:r w:rsidRPr="00CF40B4">
                <w:rPr>
                  <w:sz w:val="18"/>
                  <w:szCs w:val="18"/>
                </w:rPr>
                <w:fldChar w:fldCharType="end"/>
              </w:r>
              <w:r w:rsidRPr="00CF40B4">
                <w:rPr>
                  <w:sz w:val="18"/>
                  <w:szCs w:val="18"/>
                </w:rPr>
                <w:fldChar w:fldCharType="begin"/>
              </w:r>
              <w:r w:rsidRPr="00CF40B4">
                <w:rPr>
                  <w:sz w:val="18"/>
                  <w:szCs w:val="18"/>
                </w:rPr>
                <w:instrText xml:space="preserve"> REF ErrorResponseCodes </w:instrText>
              </w:r>
              <w:r>
                <w:rPr>
                  <w:sz w:val="18"/>
                  <w:szCs w:val="18"/>
                </w:rPr>
                <w:instrText xml:space="preserve"> \* MERGEFORMAT </w:instrText>
              </w:r>
              <w:r w:rsidRPr="00CF40B4">
                <w:rPr>
                  <w:sz w:val="18"/>
                  <w:szCs w:val="18"/>
                </w:rPr>
                <w:fldChar w:fldCharType="end"/>
              </w:r>
            </w:ins>
          </w:p>
        </w:tc>
      </w:tr>
      <w:tr w:rsidR="00C27586" w14:paraId="262184A8" w14:textId="77777777" w:rsidTr="00925CE7">
        <w:trPr>
          <w:ins w:id="1566" w:author="Himanshu Seth - I21391" w:date="2022-06-17T11:21:00Z"/>
        </w:trPr>
        <w:tc>
          <w:tcPr>
            <w:tcW w:w="2530" w:type="dxa"/>
            <w:tcBorders>
              <w:top w:val="single" w:sz="4" w:space="0" w:color="BFBFBF" w:themeColor="background1" w:themeShade="BF"/>
              <w:bottom w:val="single" w:sz="4" w:space="0" w:color="BFBFBF" w:themeColor="background1" w:themeShade="BF"/>
            </w:tcBorders>
            <w:vAlign w:val="center"/>
          </w:tcPr>
          <w:p w14:paraId="206146C2" w14:textId="77777777" w:rsidR="00C27586" w:rsidRPr="00236C1D" w:rsidRDefault="00C27586" w:rsidP="00925CE7">
            <w:pPr>
              <w:rPr>
                <w:ins w:id="1567" w:author="Himanshu Seth - I21391" w:date="2022-06-17T11:21:00Z"/>
                <w:rFonts w:cstheme="minorHAnsi"/>
                <w:sz w:val="18"/>
                <w:szCs w:val="18"/>
              </w:rPr>
            </w:pPr>
            <w:ins w:id="1568" w:author="Himanshu Seth - I21391" w:date="2022-06-17T11:21:00Z">
              <w:r w:rsidRPr="00CF40B4">
                <w:rPr>
                  <w:sz w:val="18"/>
                  <w:szCs w:val="18"/>
                </w:rPr>
                <w:t>&lt;STATUS_MSG&gt;</w:t>
              </w:r>
            </w:ins>
          </w:p>
        </w:tc>
        <w:tc>
          <w:tcPr>
            <w:tcW w:w="1204" w:type="dxa"/>
            <w:gridSpan w:val="2"/>
            <w:tcBorders>
              <w:top w:val="single" w:sz="4" w:space="0" w:color="BFBFBF" w:themeColor="background1" w:themeShade="BF"/>
              <w:bottom w:val="single" w:sz="4" w:space="0" w:color="BFBFBF" w:themeColor="background1" w:themeShade="BF"/>
            </w:tcBorders>
            <w:vAlign w:val="center"/>
          </w:tcPr>
          <w:p w14:paraId="4EE45405" w14:textId="77777777" w:rsidR="00C27586" w:rsidRPr="00236C1D" w:rsidRDefault="00C27586" w:rsidP="00925CE7">
            <w:pPr>
              <w:rPr>
                <w:ins w:id="1569" w:author="Himanshu Seth - I21391" w:date="2022-06-17T11:21:00Z"/>
                <w:rFonts w:cstheme="minorHAnsi"/>
                <w:sz w:val="18"/>
                <w:szCs w:val="18"/>
              </w:rPr>
            </w:pPr>
            <w:ins w:id="1570" w:author="Himanshu Seth - I21391" w:date="2022-06-17T11:21:00Z">
              <w:r w:rsidRPr="00CF40B4">
                <w:rPr>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vAlign w:val="center"/>
          </w:tcPr>
          <w:p w14:paraId="287831F6" w14:textId="77777777" w:rsidR="00C27586" w:rsidRPr="00236C1D" w:rsidRDefault="00C27586" w:rsidP="00925CE7">
            <w:pPr>
              <w:rPr>
                <w:ins w:id="1571" w:author="Himanshu Seth - I21391" w:date="2022-06-17T11:21:00Z"/>
                <w:rFonts w:cstheme="minorHAnsi"/>
                <w:sz w:val="18"/>
                <w:szCs w:val="18"/>
              </w:rPr>
            </w:pPr>
            <w:ins w:id="1572" w:author="Himanshu Seth - I21391" w:date="2022-06-17T11:21:00Z">
              <w:r w:rsidRPr="00CF40B4">
                <w:rPr>
                  <w:sz w:val="18"/>
                  <w:szCs w:val="18"/>
                </w:rPr>
                <w:t>Descriptive text detailing the error</w:t>
              </w:r>
            </w:ins>
          </w:p>
        </w:tc>
      </w:tr>
    </w:tbl>
    <w:p w14:paraId="6EEAF626" w14:textId="77777777" w:rsidR="00C27586" w:rsidRPr="00D17C04" w:rsidRDefault="00C27586" w:rsidP="00C27586">
      <w:pPr>
        <w:pStyle w:val="Heading3"/>
        <w:rPr>
          <w:ins w:id="1573" w:author="Himanshu Seth - I21391" w:date="2022-06-17T11:21:00Z"/>
          <w:sz w:val="18"/>
          <w:szCs w:val="18"/>
        </w:rPr>
      </w:pPr>
      <w:ins w:id="1574" w:author="Himanshu Seth - I21391" w:date="2022-06-17T11:21:00Z">
        <w:r>
          <w:t>Examples:</w:t>
        </w:r>
      </w:ins>
    </w:p>
    <w:p w14:paraId="46F1F6D5" w14:textId="77777777" w:rsidR="00C27586" w:rsidRDefault="00C27586" w:rsidP="00C27586">
      <w:pPr>
        <w:ind w:left="720"/>
        <w:rPr>
          <w:ins w:id="1575" w:author="Himanshu Seth - I21391" w:date="2022-06-17T11:21:00Z"/>
          <w:u w:val="single"/>
        </w:rPr>
      </w:pPr>
      <w:ins w:id="1576" w:author="Himanshu Seth - I21391" w:date="2022-06-17T11:21:00Z">
        <w:r>
          <w:rPr>
            <w:u w:val="single"/>
          </w:rPr>
          <w:t xml:space="preserve"> (UDP)</w:t>
        </w:r>
        <w:r w:rsidRPr="00D17C04">
          <w:rPr>
            <w:u w:val="single"/>
          </w:rPr>
          <w:t>:</w:t>
        </w:r>
        <w:r>
          <w:rPr>
            <w:u w:val="single"/>
          </w:rPr>
          <w:t xml:space="preserve">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392C4167" w14:textId="77777777" w:rsidTr="00925CE7">
        <w:trPr>
          <w:ins w:id="1577" w:author="Himanshu Seth - I21391" w:date="2022-06-17T11:21:00Z"/>
        </w:trPr>
        <w:tc>
          <w:tcPr>
            <w:tcW w:w="4860" w:type="dxa"/>
          </w:tcPr>
          <w:p w14:paraId="4B9719ED" w14:textId="77777777" w:rsidR="00C27586" w:rsidRPr="00C1437E" w:rsidRDefault="00C27586" w:rsidP="00925CE7">
            <w:pPr>
              <w:rPr>
                <w:ins w:id="1578" w:author="Himanshu Seth - I21391" w:date="2022-06-17T11:21:00Z"/>
                <w:rFonts w:ascii="Consolas" w:hAnsi="Consolas"/>
                <w:sz w:val="14"/>
              </w:rPr>
            </w:pPr>
            <w:ins w:id="1579"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tagc_sock_bind_remote  \* MERGEFORMAT </w:instrText>
              </w:r>
              <w:r>
                <w:rPr>
                  <w:rFonts w:ascii="Consolas" w:hAnsi="Consolas"/>
                  <w:sz w:val="14"/>
                </w:rPr>
                <w:fldChar w:fldCharType="separate"/>
              </w:r>
              <w:r>
                <w:rPr>
                  <w:rFonts w:ascii="Consolas" w:hAnsi="Consolas"/>
                  <w:sz w:val="14"/>
                </w:rPr>
                <w:t>+SOCKBR</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w:t>
              </w:r>
            </w:ins>
          </w:p>
        </w:tc>
        <w:tc>
          <w:tcPr>
            <w:tcW w:w="3780" w:type="dxa"/>
          </w:tcPr>
          <w:p w14:paraId="7ECA7D0C" w14:textId="77777777" w:rsidR="00C27586" w:rsidRPr="00C1437E" w:rsidRDefault="00C27586" w:rsidP="00925CE7">
            <w:pPr>
              <w:rPr>
                <w:ins w:id="1580" w:author="Himanshu Seth - I21391" w:date="2022-06-17T11:21:00Z"/>
                <w:sz w:val="14"/>
              </w:rPr>
            </w:pPr>
            <w:ins w:id="1581" w:author="Himanshu Seth - I21391" w:date="2022-06-17T11:21:00Z">
              <w:r>
                <w:rPr>
                  <w:sz w:val="14"/>
                </w:rPr>
                <w:t>Bind a connection to remote host, port 6000</w:t>
              </w:r>
            </w:ins>
          </w:p>
        </w:tc>
      </w:tr>
      <w:tr w:rsidR="00C27586" w14:paraId="5AF2B157" w14:textId="77777777" w:rsidTr="00925CE7">
        <w:trPr>
          <w:ins w:id="1582" w:author="Himanshu Seth - I21391" w:date="2022-06-17T11:21:00Z"/>
        </w:trPr>
        <w:tc>
          <w:tcPr>
            <w:tcW w:w="4860" w:type="dxa"/>
          </w:tcPr>
          <w:p w14:paraId="71D5D2A0" w14:textId="77777777" w:rsidR="00C27586" w:rsidRDefault="00C27586" w:rsidP="00925CE7">
            <w:pPr>
              <w:rPr>
                <w:ins w:id="1583" w:author="Himanshu Seth - I21391" w:date="2022-06-17T11:21:00Z"/>
                <w:rFonts w:ascii="Consolas" w:hAnsi="Consolas"/>
                <w:sz w:val="14"/>
              </w:rPr>
            </w:pPr>
            <w:ins w:id="1584" w:author="Himanshu Seth - I21391" w:date="2022-06-17T11:21:00Z">
              <w:r>
                <w:rPr>
                  <w:rFonts w:ascii="Consolas" w:hAnsi="Consolas"/>
                  <w:sz w:val="14"/>
                </w:rPr>
                <w:t>OK</w:t>
              </w:r>
            </w:ins>
          </w:p>
        </w:tc>
        <w:tc>
          <w:tcPr>
            <w:tcW w:w="3780" w:type="dxa"/>
          </w:tcPr>
          <w:p w14:paraId="32FE2588" w14:textId="77777777" w:rsidR="00C27586" w:rsidRDefault="00C27586" w:rsidP="00925CE7">
            <w:pPr>
              <w:rPr>
                <w:ins w:id="1585" w:author="Himanshu Seth - I21391" w:date="2022-06-17T11:21:00Z"/>
                <w:sz w:val="14"/>
              </w:rPr>
            </w:pPr>
            <w:ins w:id="1586" w:author="Himanshu Seth - I21391" w:date="2022-06-17T11:21:00Z">
              <w:r>
                <w:rPr>
                  <w:sz w:val="14"/>
                </w:rPr>
                <w:t>Command completed</w:t>
              </w:r>
            </w:ins>
          </w:p>
        </w:tc>
      </w:tr>
      <w:tr w:rsidR="00C27586" w14:paraId="7FAE1E9D" w14:textId="77777777" w:rsidTr="00925CE7">
        <w:trPr>
          <w:ins w:id="1587" w:author="Himanshu Seth - I21391" w:date="2022-06-17T11:21:00Z"/>
        </w:trPr>
        <w:tc>
          <w:tcPr>
            <w:tcW w:w="4860" w:type="dxa"/>
          </w:tcPr>
          <w:p w14:paraId="2B8A35C4" w14:textId="77777777" w:rsidR="00C27586" w:rsidRDefault="00C27586" w:rsidP="00925CE7">
            <w:pPr>
              <w:rPr>
                <w:ins w:id="1588" w:author="Himanshu Seth - I21391" w:date="2022-06-17T11:21:00Z"/>
                <w:rFonts w:ascii="Consolas" w:hAnsi="Consolas"/>
                <w:sz w:val="14"/>
              </w:rPr>
            </w:pPr>
          </w:p>
        </w:tc>
        <w:tc>
          <w:tcPr>
            <w:tcW w:w="3780" w:type="dxa"/>
          </w:tcPr>
          <w:p w14:paraId="703D6DE7" w14:textId="77777777" w:rsidR="00C27586" w:rsidRDefault="00C27586" w:rsidP="00925CE7">
            <w:pPr>
              <w:rPr>
                <w:ins w:id="1589" w:author="Himanshu Seth - I21391" w:date="2022-06-17T11:21:00Z"/>
                <w:sz w:val="14"/>
              </w:rPr>
            </w:pPr>
          </w:p>
        </w:tc>
      </w:tr>
    </w:tbl>
    <w:p w14:paraId="55D97C39" w14:textId="77777777" w:rsidR="00C27586" w:rsidRDefault="00C27586" w:rsidP="00C27586">
      <w:pPr>
        <w:ind w:left="720"/>
        <w:rPr>
          <w:ins w:id="1590" w:author="Himanshu Seth - I21391" w:date="2022-06-17T11:21:00Z"/>
          <w:u w:val="single"/>
        </w:rPr>
      </w:pPr>
      <w:ins w:id="1591" w:author="Himanshu Seth - I21391" w:date="2022-06-17T11:21:00Z">
        <w:r>
          <w:rPr>
            <w:u w:val="single"/>
          </w:rPr>
          <w:t xml:space="preserve"> (TCP)</w:t>
        </w:r>
        <w:r w:rsidRPr="00D17C04">
          <w:rPr>
            <w:u w:val="single"/>
          </w:rPr>
          <w:t>:</w:t>
        </w:r>
        <w:r>
          <w:rPr>
            <w:u w:val="single"/>
          </w:rPr>
          <w:t xml:space="preserve">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rsidRPr="00C1437E" w14:paraId="47F0183C" w14:textId="77777777" w:rsidTr="00925CE7">
        <w:trPr>
          <w:ins w:id="1592" w:author="Himanshu Seth - I21391" w:date="2022-06-17T11:21:00Z"/>
        </w:trPr>
        <w:tc>
          <w:tcPr>
            <w:tcW w:w="4860" w:type="dxa"/>
          </w:tcPr>
          <w:p w14:paraId="137F750B" w14:textId="77777777" w:rsidR="00C27586" w:rsidRPr="00C1437E" w:rsidRDefault="00C27586" w:rsidP="00925CE7">
            <w:pPr>
              <w:rPr>
                <w:ins w:id="1593" w:author="Himanshu Seth - I21391" w:date="2022-06-17T11:21:00Z"/>
                <w:rFonts w:ascii="Consolas" w:hAnsi="Consolas"/>
                <w:sz w:val="14"/>
              </w:rPr>
            </w:pPr>
            <w:ins w:id="1594"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tagc_sock_bind_remote  \* MERGEFORMAT </w:instrText>
              </w:r>
              <w:r>
                <w:rPr>
                  <w:rFonts w:ascii="Consolas" w:hAnsi="Consolas"/>
                  <w:sz w:val="14"/>
                </w:rPr>
                <w:fldChar w:fldCharType="separate"/>
              </w:r>
              <w:r>
                <w:rPr>
                  <w:rFonts w:ascii="Consolas" w:hAnsi="Consolas"/>
                  <w:sz w:val="14"/>
                </w:rPr>
                <w:t>+SOCKBR</w:t>
              </w:r>
              <w:r>
                <w:rPr>
                  <w:rFonts w:ascii="Consolas" w:hAnsi="Consolas"/>
                  <w:sz w:val="14"/>
                </w:rPr>
                <w:fldChar w:fldCharType="end"/>
              </w:r>
              <w:r w:rsidRPr="00C1437E">
                <w:rPr>
                  <w:rFonts w:ascii="Consolas" w:hAnsi="Consolas"/>
                  <w:sz w:val="14"/>
                </w:rPr>
                <w:t>=</w:t>
              </w:r>
              <w:r>
                <w:rPr>
                  <w:rFonts w:ascii="Consolas" w:hAnsi="Consolas"/>
                  <w:sz w:val="14"/>
                </w:rPr>
                <w:t>4,</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,9000</w:t>
              </w:r>
            </w:ins>
          </w:p>
        </w:tc>
        <w:tc>
          <w:tcPr>
            <w:tcW w:w="3780" w:type="dxa"/>
          </w:tcPr>
          <w:p w14:paraId="1BB9F4C6" w14:textId="77777777" w:rsidR="00C27586" w:rsidRPr="00C1437E" w:rsidRDefault="00C27586" w:rsidP="00925CE7">
            <w:pPr>
              <w:rPr>
                <w:ins w:id="1595" w:author="Himanshu Seth - I21391" w:date="2022-06-17T11:21:00Z"/>
                <w:sz w:val="14"/>
              </w:rPr>
            </w:pPr>
            <w:ins w:id="1596" w:author="Himanshu Seth - I21391" w:date="2022-06-17T11:21:00Z">
              <w:r>
                <w:rPr>
                  <w:sz w:val="14"/>
                </w:rPr>
                <w:t>Bind a connection to remote host, port 9000</w:t>
              </w:r>
            </w:ins>
          </w:p>
        </w:tc>
      </w:tr>
      <w:tr w:rsidR="00C27586" w:rsidRPr="00C1437E" w14:paraId="041DA501" w14:textId="77777777" w:rsidTr="00925CE7">
        <w:trPr>
          <w:ins w:id="1597" w:author="Himanshu Seth - I21391" w:date="2022-06-17T11:21:00Z"/>
        </w:trPr>
        <w:tc>
          <w:tcPr>
            <w:tcW w:w="4860" w:type="dxa"/>
          </w:tcPr>
          <w:p w14:paraId="60DE9A80" w14:textId="77777777" w:rsidR="00C27586" w:rsidRDefault="00C27586" w:rsidP="00925CE7">
            <w:pPr>
              <w:rPr>
                <w:ins w:id="1598" w:author="Himanshu Seth - I21391" w:date="2022-06-17T11:21:00Z"/>
                <w:rFonts w:ascii="Consolas" w:hAnsi="Consolas"/>
                <w:sz w:val="14"/>
              </w:rPr>
            </w:pPr>
            <w:ins w:id="1599" w:author="Himanshu Seth - I21391" w:date="2022-06-17T11:21:00Z">
              <w:r>
                <w:rPr>
                  <w:rFonts w:ascii="Consolas" w:hAnsi="Consolas"/>
                  <w:sz w:val="14"/>
                </w:rPr>
                <w:t>OK</w:t>
              </w:r>
            </w:ins>
          </w:p>
        </w:tc>
        <w:tc>
          <w:tcPr>
            <w:tcW w:w="3780" w:type="dxa"/>
          </w:tcPr>
          <w:p w14:paraId="56D9FF22" w14:textId="77777777" w:rsidR="00C27586" w:rsidRDefault="00C27586" w:rsidP="00925CE7">
            <w:pPr>
              <w:rPr>
                <w:ins w:id="1600" w:author="Himanshu Seth - I21391" w:date="2022-06-17T11:21:00Z"/>
                <w:sz w:val="14"/>
              </w:rPr>
            </w:pPr>
            <w:ins w:id="1601" w:author="Himanshu Seth - I21391" w:date="2022-06-17T11:21:00Z">
              <w:r>
                <w:rPr>
                  <w:sz w:val="14"/>
                </w:rPr>
                <w:t>Command completed</w:t>
              </w:r>
            </w:ins>
          </w:p>
        </w:tc>
      </w:tr>
      <w:tr w:rsidR="00C27586" w:rsidRPr="00C1437E" w14:paraId="02988859" w14:textId="77777777" w:rsidTr="00925CE7">
        <w:trPr>
          <w:ins w:id="1602" w:author="Himanshu Seth - I21391" w:date="2022-06-17T11:21:00Z"/>
        </w:trPr>
        <w:tc>
          <w:tcPr>
            <w:tcW w:w="4860" w:type="dxa"/>
          </w:tcPr>
          <w:p w14:paraId="004FCF30" w14:textId="77777777" w:rsidR="00C27586" w:rsidRDefault="00C27586" w:rsidP="00925CE7">
            <w:pPr>
              <w:rPr>
                <w:ins w:id="1603" w:author="Himanshu Seth - I21391" w:date="2022-06-17T11:21:00Z"/>
                <w:rFonts w:ascii="Consolas" w:hAnsi="Consolas"/>
                <w:sz w:val="14"/>
              </w:rPr>
            </w:pPr>
            <w:ins w:id="1604" w:author="Himanshu Seth - I21391" w:date="2022-06-17T11:21:00Z">
              <w:r>
                <w:rPr>
                  <w:rFonts w:ascii="Consolas" w:hAnsi="Consolas"/>
                  <w:sz w:val="14"/>
                </w:rPr>
                <w:fldChar w:fldCharType="begin"/>
              </w:r>
              <w:r>
                <w:rPr>
                  <w:rFonts w:ascii="Consolas" w:hAnsi="Consolas"/>
                  <w:sz w:val="14"/>
                </w:rPr>
                <w:instrText xml:space="preserve"> DOCPROPERTY  taga_sock_inbound_connection  \* MERGEFORMAT </w:instrText>
              </w:r>
              <w:r>
                <w:rPr>
                  <w:rFonts w:ascii="Consolas" w:hAnsi="Consolas"/>
                  <w:sz w:val="14"/>
                </w:rPr>
                <w:fldChar w:fldCharType="separate"/>
              </w:r>
              <w:r>
                <w:rPr>
                  <w:rFonts w:ascii="Consolas" w:hAnsi="Consolas"/>
                  <w:sz w:val="14"/>
                </w:rPr>
                <w:t>+SOCKIND</w:t>
              </w:r>
              <w:r>
                <w:rPr>
                  <w:rFonts w:ascii="Consolas" w:hAnsi="Consolas"/>
                  <w:sz w:val="14"/>
                </w:rPr>
                <w:fldChar w:fldCharType="end"/>
              </w:r>
              <w:r>
                <w:rPr>
                  <w:rFonts w:ascii="Consolas" w:hAnsi="Consolas"/>
                  <w:sz w:val="14"/>
                </w:rPr>
                <w:t>:4,"192.168.0.100",12345,</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,9000</w:t>
              </w:r>
            </w:ins>
          </w:p>
        </w:tc>
        <w:tc>
          <w:tcPr>
            <w:tcW w:w="3780" w:type="dxa"/>
          </w:tcPr>
          <w:p w14:paraId="10CC2448" w14:textId="77777777" w:rsidR="00C27586" w:rsidRDefault="00C27586" w:rsidP="00925CE7">
            <w:pPr>
              <w:rPr>
                <w:ins w:id="1605" w:author="Himanshu Seth - I21391" w:date="2022-06-17T11:21:00Z"/>
                <w:sz w:val="14"/>
              </w:rPr>
            </w:pPr>
            <w:ins w:id="1606" w:author="Himanshu Seth - I21391" w:date="2022-06-17T11:21:00Z">
              <w:r>
                <w:rPr>
                  <w:sz w:val="14"/>
                </w:rPr>
                <w:t>Connection established</w:t>
              </w:r>
            </w:ins>
          </w:p>
        </w:tc>
      </w:tr>
    </w:tbl>
    <w:p w14:paraId="30B363EE" w14:textId="77777777" w:rsidR="00C27586" w:rsidRDefault="00C27586" w:rsidP="00C27586">
      <w:pPr>
        <w:ind w:left="720"/>
        <w:rPr>
          <w:ins w:id="1607" w:author="Himanshu Seth - I21391" w:date="2022-06-17T11:21:00Z"/>
          <w:rFonts w:asciiTheme="majorHAnsi" w:eastAsiaTheme="majorEastAsia" w:hAnsiTheme="majorHAnsi" w:cstheme="majorBidi"/>
          <w:i/>
          <w:iCs/>
          <w:color w:val="2F5496" w:themeColor="accent1" w:themeShade="BF"/>
        </w:rPr>
      </w:pPr>
    </w:p>
    <w:p w14:paraId="6D0D63D4" w14:textId="77777777" w:rsidR="00C27586" w:rsidRDefault="00C27586" w:rsidP="00C27586">
      <w:pPr>
        <w:rPr>
          <w:ins w:id="1608" w:author="Himanshu Seth - I21391" w:date="2022-06-17T11:21:00Z"/>
          <w:rFonts w:asciiTheme="majorHAnsi" w:eastAsiaTheme="majorEastAsia" w:hAnsiTheme="majorHAnsi" w:cstheme="majorBidi"/>
          <w:color w:val="2F5496" w:themeColor="accent1" w:themeShade="BF"/>
          <w:sz w:val="26"/>
          <w:szCs w:val="26"/>
        </w:rPr>
      </w:pPr>
      <w:ins w:id="1609" w:author="Himanshu Seth - I21391" w:date="2022-06-17T11:21:00Z">
        <w:r>
          <w:br w:type="page"/>
        </w:r>
      </w:ins>
    </w:p>
    <w:p w14:paraId="35BBB224" w14:textId="77777777" w:rsidR="00C27586" w:rsidRDefault="00C27586" w:rsidP="00C27586">
      <w:pPr>
        <w:pStyle w:val="Heading2"/>
        <w:rPr>
          <w:ins w:id="1610" w:author="Himanshu Seth - I21391" w:date="2022-06-17T11:21:00Z"/>
        </w:rPr>
      </w:pPr>
      <w:ins w:id="1611" w:author="Himanshu Seth - I21391" w:date="2022-06-17T11:21:00Z">
        <w:r>
          <w:lastRenderedPageBreak/>
          <w:t>Bind a Multicast Socket (</w:t>
        </w:r>
        <w:r>
          <w:fldChar w:fldCharType="begin"/>
        </w:r>
        <w:r>
          <w:instrText xml:space="preserve"> DOCPROPERTY  tagc_sock_mcast_add  \* MERGEFORMAT </w:instrText>
        </w:r>
        <w:r>
          <w:fldChar w:fldCharType="separate"/>
        </w:r>
        <w:r>
          <w:t>+SOCKBM</w:t>
        </w:r>
        <w:r>
          <w:fldChar w:fldCharType="end"/>
        </w:r>
        <w:r>
          <w:t xml:space="preserve">) </w:t>
        </w:r>
      </w:ins>
    </w:p>
    <w:p w14:paraId="7CADE385" w14:textId="77777777" w:rsidR="00C27586" w:rsidRDefault="00C27586" w:rsidP="00C27586">
      <w:pPr>
        <w:pStyle w:val="Heading3"/>
        <w:rPr>
          <w:ins w:id="1612" w:author="Himanshu Seth - I21391" w:date="2022-06-17T11:21:00Z"/>
        </w:rPr>
      </w:pPr>
      <w:ins w:id="1613" w:author="Himanshu Seth - I21391" w:date="2022-06-17T11:21:00Z">
        <w:r>
          <w:t>Description</w:t>
        </w:r>
      </w:ins>
    </w:p>
    <w:p w14:paraId="35FE5A5B" w14:textId="77777777" w:rsidR="00C27586" w:rsidRDefault="00C27586" w:rsidP="00C27586">
      <w:pPr>
        <w:ind w:left="720"/>
        <w:jc w:val="both"/>
        <w:rPr>
          <w:ins w:id="1614" w:author="Himanshu Seth - I21391" w:date="2022-06-17T11:21:00Z"/>
        </w:rPr>
      </w:pPr>
      <w:ins w:id="1615" w:author="Himanshu Seth - I21391" w:date="2022-06-17T11:21:00Z">
        <w:r>
          <w:t>These commands are used to bind a UDP socket to a multicast group.</w:t>
        </w:r>
      </w:ins>
    </w:p>
    <w:p w14:paraId="79DD2468" w14:textId="77777777" w:rsidR="00C27586" w:rsidRDefault="00C27586" w:rsidP="00C27586">
      <w:pPr>
        <w:pStyle w:val="Heading3"/>
        <w:rPr>
          <w:ins w:id="1616" w:author="Himanshu Seth - I21391" w:date="2022-06-17T11:21:00Z"/>
        </w:rPr>
      </w:pPr>
      <w:ins w:id="1617" w:author="Himanshu Seth - I21391" w:date="2022-06-17T11:21:00Z">
        <w:r>
          <w:t>Command Syntax</w:t>
        </w:r>
      </w:ins>
    </w:p>
    <w:p w14:paraId="33CA9155" w14:textId="77777777" w:rsidR="00C27586" w:rsidRDefault="00C27586" w:rsidP="00C27586">
      <w:pPr>
        <w:ind w:left="720"/>
        <w:rPr>
          <w:ins w:id="1618" w:author="Himanshu Seth - I21391" w:date="2022-06-17T11:21:00Z"/>
          <w:rFonts w:ascii="Consolas" w:hAnsi="Consolas"/>
        </w:rPr>
      </w:pPr>
      <w:ins w:id="1619"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tagc_sock_mcast_add  \* MERGEFORMAT </w:instrText>
        </w:r>
        <w:r>
          <w:rPr>
            <w:rFonts w:ascii="Consolas" w:hAnsi="Consolas"/>
          </w:rPr>
          <w:fldChar w:fldCharType="separate"/>
        </w:r>
        <w:r>
          <w:rPr>
            <w:rFonts w:ascii="Consolas" w:hAnsi="Consolas"/>
          </w:rPr>
          <w:t>+SOCKBM</w:t>
        </w:r>
        <w:r>
          <w:rPr>
            <w:rFonts w:ascii="Consolas" w:hAnsi="Consolas"/>
          </w:rPr>
          <w:fldChar w:fldCharType="end"/>
        </w:r>
        <w:r w:rsidRPr="00870ED6">
          <w:rPr>
            <w:rFonts w:ascii="Consolas" w:hAnsi="Consolas"/>
          </w:rPr>
          <w:t>=&lt;</w:t>
        </w:r>
        <w:r>
          <w:rPr>
            <w:rFonts w:ascii="Consolas" w:hAnsi="Consolas"/>
          </w:rPr>
          <w:t>SOCK_ID</w:t>
        </w:r>
        <w:r w:rsidRPr="00870ED6">
          <w:rPr>
            <w:rFonts w:ascii="Consolas" w:hAnsi="Consolas"/>
          </w:rPr>
          <w:t>&gt;</w:t>
        </w:r>
        <w:r>
          <w:rPr>
            <w:rFonts w:ascii="Consolas" w:hAnsi="Consolas"/>
          </w:rPr>
          <w:t>,&lt;MCAST_ADDR&gt;,&lt;MCAST_PORT&gt;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5297112E" w14:textId="77777777" w:rsidTr="00925CE7">
        <w:trPr>
          <w:ins w:id="1620" w:author="Himanshu Seth - I21391" w:date="2022-06-17T11:21:00Z"/>
        </w:trPr>
        <w:tc>
          <w:tcPr>
            <w:tcW w:w="2530" w:type="dxa"/>
            <w:tcBorders>
              <w:bottom w:val="single" w:sz="12" w:space="0" w:color="auto"/>
            </w:tcBorders>
          </w:tcPr>
          <w:p w14:paraId="7D3644EA" w14:textId="77777777" w:rsidR="00C27586" w:rsidRPr="00870ED6" w:rsidRDefault="00C27586" w:rsidP="00925CE7">
            <w:pPr>
              <w:rPr>
                <w:ins w:id="1621" w:author="Himanshu Seth - I21391" w:date="2022-06-17T11:21:00Z"/>
                <w:rFonts w:cstheme="minorHAnsi"/>
              </w:rPr>
            </w:pPr>
            <w:ins w:id="1622" w:author="Himanshu Seth - I21391" w:date="2022-06-17T11:21:00Z">
              <w:r w:rsidRPr="00870ED6">
                <w:rPr>
                  <w:rFonts w:cstheme="minorHAnsi"/>
                </w:rPr>
                <w:t>Parameter Name</w:t>
              </w:r>
            </w:ins>
          </w:p>
        </w:tc>
        <w:tc>
          <w:tcPr>
            <w:tcW w:w="1204" w:type="dxa"/>
            <w:tcBorders>
              <w:bottom w:val="single" w:sz="12" w:space="0" w:color="auto"/>
            </w:tcBorders>
          </w:tcPr>
          <w:p w14:paraId="25FEB973" w14:textId="77777777" w:rsidR="00C27586" w:rsidRPr="00870ED6" w:rsidRDefault="00C27586" w:rsidP="00925CE7">
            <w:pPr>
              <w:rPr>
                <w:ins w:id="1623" w:author="Himanshu Seth - I21391" w:date="2022-06-17T11:21:00Z"/>
                <w:rFonts w:cstheme="minorHAnsi"/>
              </w:rPr>
            </w:pPr>
            <w:ins w:id="1624" w:author="Himanshu Seth - I21391" w:date="2022-06-17T11:21:00Z">
              <w:r>
                <w:rPr>
                  <w:rFonts w:cstheme="minorHAnsi"/>
                </w:rPr>
                <w:t>Type</w:t>
              </w:r>
            </w:ins>
          </w:p>
        </w:tc>
        <w:tc>
          <w:tcPr>
            <w:tcW w:w="5050" w:type="dxa"/>
            <w:tcBorders>
              <w:bottom w:val="single" w:sz="12" w:space="0" w:color="auto"/>
            </w:tcBorders>
          </w:tcPr>
          <w:p w14:paraId="381D2EBE" w14:textId="77777777" w:rsidR="00C27586" w:rsidRPr="00870ED6" w:rsidRDefault="00C27586" w:rsidP="00925CE7">
            <w:pPr>
              <w:rPr>
                <w:ins w:id="1625" w:author="Himanshu Seth - I21391" w:date="2022-06-17T11:21:00Z"/>
                <w:rFonts w:cstheme="minorHAnsi"/>
              </w:rPr>
            </w:pPr>
            <w:ins w:id="1626" w:author="Himanshu Seth - I21391" w:date="2022-06-17T11:21:00Z">
              <w:r>
                <w:rPr>
                  <w:rFonts w:cstheme="minorHAnsi"/>
                </w:rPr>
                <w:t>Description</w:t>
              </w:r>
            </w:ins>
          </w:p>
        </w:tc>
      </w:tr>
      <w:tr w:rsidR="00C27586" w:rsidRPr="00870ED6" w14:paraId="7410D827" w14:textId="77777777" w:rsidTr="00925CE7">
        <w:trPr>
          <w:ins w:id="1627" w:author="Himanshu Seth - I21391" w:date="2022-06-17T11:21:00Z"/>
        </w:trPr>
        <w:tc>
          <w:tcPr>
            <w:tcW w:w="2530" w:type="dxa"/>
            <w:tcBorders>
              <w:bottom w:val="single" w:sz="4" w:space="0" w:color="BFBFBF" w:themeColor="background1" w:themeShade="BF"/>
            </w:tcBorders>
          </w:tcPr>
          <w:p w14:paraId="087AE99B" w14:textId="77777777" w:rsidR="00C27586" w:rsidRPr="00870ED6" w:rsidRDefault="00C27586" w:rsidP="00925CE7">
            <w:pPr>
              <w:rPr>
                <w:ins w:id="1628" w:author="Himanshu Seth - I21391" w:date="2022-06-17T11:21:00Z"/>
                <w:rFonts w:cstheme="minorHAnsi"/>
                <w:sz w:val="18"/>
                <w:szCs w:val="18"/>
              </w:rPr>
            </w:pPr>
            <w:ins w:id="1629"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bottom w:val="single" w:sz="4" w:space="0" w:color="BFBFBF" w:themeColor="background1" w:themeShade="BF"/>
            </w:tcBorders>
          </w:tcPr>
          <w:p w14:paraId="6E609541" w14:textId="77777777" w:rsidR="00C27586" w:rsidRPr="00870ED6" w:rsidRDefault="00C27586" w:rsidP="00925CE7">
            <w:pPr>
              <w:rPr>
                <w:ins w:id="1630" w:author="Himanshu Seth - I21391" w:date="2022-06-17T11:21:00Z"/>
                <w:rFonts w:cstheme="minorHAnsi"/>
                <w:sz w:val="18"/>
                <w:szCs w:val="18"/>
              </w:rPr>
            </w:pPr>
            <w:ins w:id="1631" w:author="Himanshu Seth - I21391" w:date="2022-06-17T11:21:00Z">
              <w:r>
                <w:rPr>
                  <w:rFonts w:cstheme="minorHAnsi"/>
                  <w:sz w:val="18"/>
                  <w:szCs w:val="18"/>
                </w:rPr>
                <w:t>Integer</w:t>
              </w:r>
            </w:ins>
          </w:p>
        </w:tc>
        <w:tc>
          <w:tcPr>
            <w:tcW w:w="5050" w:type="dxa"/>
            <w:tcBorders>
              <w:bottom w:val="single" w:sz="4" w:space="0" w:color="BFBFBF" w:themeColor="background1" w:themeShade="BF"/>
            </w:tcBorders>
          </w:tcPr>
          <w:p w14:paraId="0A4AD66D" w14:textId="77777777" w:rsidR="00C27586" w:rsidRPr="00870ED6" w:rsidRDefault="00C27586" w:rsidP="00925CE7">
            <w:pPr>
              <w:rPr>
                <w:ins w:id="1632" w:author="Himanshu Seth - I21391" w:date="2022-06-17T11:21:00Z"/>
                <w:rFonts w:cstheme="minorHAnsi"/>
                <w:sz w:val="18"/>
                <w:szCs w:val="18"/>
              </w:rPr>
            </w:pPr>
            <w:ins w:id="1633" w:author="Himanshu Seth - I21391" w:date="2022-06-17T11:21:00Z">
              <w:r>
                <w:rPr>
                  <w:rFonts w:cstheme="minorHAnsi"/>
                  <w:sz w:val="18"/>
                  <w:szCs w:val="18"/>
                </w:rPr>
                <w:t>The socket ID to change</w:t>
              </w:r>
            </w:ins>
          </w:p>
        </w:tc>
      </w:tr>
      <w:tr w:rsidR="00C27586" w14:paraId="19CC1E46" w14:textId="77777777" w:rsidTr="00925CE7">
        <w:trPr>
          <w:ins w:id="1634"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45415817" w14:textId="77777777" w:rsidR="00C27586" w:rsidRDefault="00C27586" w:rsidP="00925CE7">
            <w:pPr>
              <w:rPr>
                <w:ins w:id="1635" w:author="Himanshu Seth - I21391" w:date="2022-06-17T11:21:00Z"/>
                <w:rFonts w:cstheme="minorHAnsi"/>
                <w:sz w:val="18"/>
                <w:szCs w:val="18"/>
              </w:rPr>
            </w:pPr>
            <w:ins w:id="1636" w:author="Himanshu Seth - I21391" w:date="2022-06-17T11:21:00Z">
              <w:r>
                <w:rPr>
                  <w:rFonts w:cstheme="minorHAnsi"/>
                  <w:sz w:val="18"/>
                  <w:szCs w:val="18"/>
                </w:rPr>
                <w:t>&lt;MCAST_ADDR&gt;</w:t>
              </w:r>
            </w:ins>
          </w:p>
        </w:tc>
        <w:tc>
          <w:tcPr>
            <w:tcW w:w="1204" w:type="dxa"/>
            <w:tcBorders>
              <w:top w:val="single" w:sz="4" w:space="0" w:color="BFBFBF" w:themeColor="background1" w:themeShade="BF"/>
              <w:bottom w:val="single" w:sz="4" w:space="0" w:color="BFBFBF" w:themeColor="background1" w:themeShade="BF"/>
            </w:tcBorders>
          </w:tcPr>
          <w:p w14:paraId="76DD3103" w14:textId="77777777" w:rsidR="00C27586" w:rsidRDefault="00C27586" w:rsidP="00925CE7">
            <w:pPr>
              <w:rPr>
                <w:ins w:id="1637" w:author="Himanshu Seth - I21391" w:date="2022-06-17T11:21:00Z"/>
                <w:rFonts w:cstheme="minorHAnsi"/>
                <w:sz w:val="18"/>
                <w:szCs w:val="18"/>
              </w:rPr>
            </w:pPr>
            <w:ins w:id="1638" w:author="Himanshu Seth - I21391" w:date="2022-06-17T11:21:00Z">
              <w:r>
                <w:rPr>
                  <w:rFonts w:cstheme="minorHAnsi"/>
                  <w:sz w:val="18"/>
                  <w:szCs w:val="18"/>
                </w:rPr>
                <w:t>String</w:t>
              </w:r>
            </w:ins>
          </w:p>
        </w:tc>
        <w:tc>
          <w:tcPr>
            <w:tcW w:w="5050" w:type="dxa"/>
            <w:tcBorders>
              <w:top w:val="single" w:sz="4" w:space="0" w:color="BFBFBF" w:themeColor="background1" w:themeShade="BF"/>
              <w:bottom w:val="single" w:sz="4" w:space="0" w:color="BFBFBF" w:themeColor="background1" w:themeShade="BF"/>
            </w:tcBorders>
          </w:tcPr>
          <w:p w14:paraId="1EAE24F2" w14:textId="77777777" w:rsidR="00C27586" w:rsidRDefault="00C27586" w:rsidP="00925CE7">
            <w:pPr>
              <w:rPr>
                <w:ins w:id="1639" w:author="Himanshu Seth - I21391" w:date="2022-06-17T11:21:00Z"/>
                <w:rFonts w:cstheme="minorHAnsi"/>
                <w:sz w:val="18"/>
                <w:szCs w:val="18"/>
              </w:rPr>
            </w:pPr>
            <w:ins w:id="1640" w:author="Himanshu Seth - I21391" w:date="2022-06-17T11:21:00Z">
              <w:r>
                <w:rPr>
                  <w:rFonts w:cstheme="minorHAnsi"/>
                  <w:sz w:val="18"/>
                  <w:szCs w:val="18"/>
                </w:rPr>
                <w:t>The address of the multicast group</w:t>
              </w:r>
            </w:ins>
          </w:p>
        </w:tc>
      </w:tr>
      <w:tr w:rsidR="00C27586" w14:paraId="4D52D853" w14:textId="77777777" w:rsidTr="00925CE7">
        <w:trPr>
          <w:ins w:id="1641" w:author="Himanshu Seth - I21391" w:date="2022-06-17T11:21:00Z"/>
        </w:trPr>
        <w:tc>
          <w:tcPr>
            <w:tcW w:w="2530" w:type="dxa"/>
            <w:tcBorders>
              <w:top w:val="single" w:sz="4" w:space="0" w:color="BFBFBF" w:themeColor="background1" w:themeShade="BF"/>
              <w:bottom w:val="single" w:sz="4" w:space="0" w:color="auto"/>
            </w:tcBorders>
          </w:tcPr>
          <w:p w14:paraId="46B22C69" w14:textId="77777777" w:rsidR="00C27586" w:rsidRDefault="00C27586" w:rsidP="00925CE7">
            <w:pPr>
              <w:rPr>
                <w:ins w:id="1642" w:author="Himanshu Seth - I21391" w:date="2022-06-17T11:21:00Z"/>
                <w:rFonts w:cstheme="minorHAnsi"/>
                <w:sz w:val="18"/>
                <w:szCs w:val="18"/>
              </w:rPr>
            </w:pPr>
            <w:ins w:id="1643" w:author="Himanshu Seth - I21391" w:date="2022-06-17T11:21:00Z">
              <w:r>
                <w:rPr>
                  <w:rFonts w:cstheme="minorHAnsi"/>
                  <w:sz w:val="18"/>
                  <w:szCs w:val="18"/>
                </w:rPr>
                <w:t>&lt;MCAST_PORT&gt;</w:t>
              </w:r>
            </w:ins>
          </w:p>
        </w:tc>
        <w:tc>
          <w:tcPr>
            <w:tcW w:w="1204" w:type="dxa"/>
            <w:tcBorders>
              <w:top w:val="single" w:sz="4" w:space="0" w:color="BFBFBF" w:themeColor="background1" w:themeShade="BF"/>
              <w:bottom w:val="single" w:sz="4" w:space="0" w:color="auto"/>
            </w:tcBorders>
          </w:tcPr>
          <w:p w14:paraId="3C5E8ED6" w14:textId="77777777" w:rsidR="00C27586" w:rsidRDefault="00C27586" w:rsidP="00925CE7">
            <w:pPr>
              <w:rPr>
                <w:ins w:id="1644" w:author="Himanshu Seth - I21391" w:date="2022-06-17T11:21:00Z"/>
                <w:rFonts w:cstheme="minorHAnsi"/>
                <w:sz w:val="18"/>
                <w:szCs w:val="18"/>
              </w:rPr>
            </w:pPr>
            <w:ins w:id="1645"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129A87A7" w14:textId="77777777" w:rsidR="00C27586" w:rsidRDefault="00C27586" w:rsidP="00925CE7">
            <w:pPr>
              <w:rPr>
                <w:ins w:id="1646" w:author="Himanshu Seth - I21391" w:date="2022-06-17T11:21:00Z"/>
                <w:rFonts w:cstheme="minorHAnsi"/>
                <w:sz w:val="18"/>
                <w:szCs w:val="18"/>
              </w:rPr>
            </w:pPr>
            <w:ins w:id="1647" w:author="Himanshu Seth - I21391" w:date="2022-06-17T11:21:00Z">
              <w:r>
                <w:rPr>
                  <w:rFonts w:cstheme="minorHAnsi"/>
                  <w:sz w:val="18"/>
                  <w:szCs w:val="18"/>
                </w:rPr>
                <w:t>The port of the multicast group</w:t>
              </w:r>
            </w:ins>
          </w:p>
        </w:tc>
      </w:tr>
    </w:tbl>
    <w:p w14:paraId="7E41CD01" w14:textId="77777777" w:rsidR="00C27586" w:rsidRPr="00870ED6" w:rsidRDefault="00C27586" w:rsidP="00C27586">
      <w:pPr>
        <w:pStyle w:val="Heading3"/>
        <w:rPr>
          <w:ins w:id="1648" w:author="Himanshu Seth - I21391" w:date="2022-06-17T11:21:00Z"/>
        </w:rPr>
      </w:pPr>
      <w:ins w:id="1649" w:author="Himanshu Seth - I21391" w:date="2022-06-17T11:21:00Z">
        <w:r>
          <w:t>Response Syntax</w:t>
        </w:r>
      </w:ins>
    </w:p>
    <w:tbl>
      <w:tblPr>
        <w:tblStyle w:val="TableGrid"/>
        <w:tblW w:w="0" w:type="auto"/>
        <w:tblInd w:w="607" w:type="dxa"/>
        <w:tblLook w:val="04A0" w:firstRow="1" w:lastRow="0" w:firstColumn="1" w:lastColumn="0" w:noHBand="0" w:noVBand="1"/>
      </w:tblPr>
      <w:tblGrid>
        <w:gridCol w:w="6352"/>
        <w:gridCol w:w="2401"/>
      </w:tblGrid>
      <w:tr w:rsidR="00C27586" w:rsidRPr="008B020C" w14:paraId="5E33633D" w14:textId="77777777" w:rsidTr="00925CE7">
        <w:trPr>
          <w:ins w:id="1650" w:author="Himanshu Seth - I21391" w:date="2022-06-17T11:21:00Z"/>
        </w:trPr>
        <w:tc>
          <w:tcPr>
            <w:tcW w:w="6352" w:type="dxa"/>
            <w:tcBorders>
              <w:top w:val="single" w:sz="12" w:space="0" w:color="auto"/>
              <w:left w:val="nil"/>
              <w:bottom w:val="single" w:sz="12" w:space="0" w:color="auto"/>
              <w:right w:val="nil"/>
            </w:tcBorders>
          </w:tcPr>
          <w:p w14:paraId="3D628BEF" w14:textId="77777777" w:rsidR="00C27586" w:rsidRPr="008B020C" w:rsidRDefault="00C27586" w:rsidP="00925CE7">
            <w:pPr>
              <w:rPr>
                <w:ins w:id="1651" w:author="Himanshu Seth - I21391" w:date="2022-06-17T11:21:00Z"/>
                <w:rFonts w:cstheme="minorHAnsi"/>
              </w:rPr>
            </w:pPr>
            <w:ins w:id="1652" w:author="Himanshu Seth - I21391" w:date="2022-06-17T11:21:00Z">
              <w:r>
                <w:rPr>
                  <w:rFonts w:cstheme="minorHAnsi"/>
                </w:rPr>
                <w:t>Response</w:t>
              </w:r>
            </w:ins>
          </w:p>
        </w:tc>
        <w:tc>
          <w:tcPr>
            <w:tcW w:w="2401" w:type="dxa"/>
            <w:tcBorders>
              <w:top w:val="single" w:sz="12" w:space="0" w:color="auto"/>
              <w:left w:val="nil"/>
              <w:bottom w:val="single" w:sz="12" w:space="0" w:color="auto"/>
              <w:right w:val="nil"/>
            </w:tcBorders>
          </w:tcPr>
          <w:p w14:paraId="089F314F" w14:textId="77777777" w:rsidR="00C27586" w:rsidRPr="008B020C" w:rsidRDefault="00C27586" w:rsidP="00925CE7">
            <w:pPr>
              <w:rPr>
                <w:ins w:id="1653" w:author="Himanshu Seth - I21391" w:date="2022-06-17T11:21:00Z"/>
                <w:rFonts w:cstheme="minorHAnsi"/>
              </w:rPr>
            </w:pPr>
            <w:ins w:id="1654" w:author="Himanshu Seth - I21391" w:date="2022-06-17T11:21:00Z">
              <w:r w:rsidRPr="008B020C">
                <w:rPr>
                  <w:rFonts w:cstheme="minorHAnsi"/>
                </w:rPr>
                <w:t>Description</w:t>
              </w:r>
            </w:ins>
          </w:p>
        </w:tc>
      </w:tr>
      <w:tr w:rsidR="00C27586" w:rsidRPr="00A97982" w14:paraId="525E8846" w14:textId="77777777" w:rsidTr="00925CE7">
        <w:trPr>
          <w:ins w:id="1655" w:author="Himanshu Seth - I21391" w:date="2022-06-17T11:21:00Z"/>
        </w:trPr>
        <w:tc>
          <w:tcPr>
            <w:tcW w:w="6352" w:type="dxa"/>
            <w:tcBorders>
              <w:top w:val="single" w:sz="4" w:space="0" w:color="BFBFBF" w:themeColor="background1" w:themeShade="BF"/>
              <w:left w:val="nil"/>
              <w:bottom w:val="single" w:sz="4" w:space="0" w:color="BFBFBF" w:themeColor="background1" w:themeShade="BF"/>
              <w:right w:val="nil"/>
            </w:tcBorders>
          </w:tcPr>
          <w:p w14:paraId="7472F632" w14:textId="77777777" w:rsidR="00C27586" w:rsidRDefault="00C27586" w:rsidP="00925CE7">
            <w:pPr>
              <w:rPr>
                <w:ins w:id="1656" w:author="Himanshu Seth - I21391" w:date="2022-06-17T11:21:00Z"/>
                <w:rFonts w:ascii="Consolas" w:hAnsi="Consolas"/>
                <w:sz w:val="18"/>
              </w:rPr>
            </w:pPr>
            <w:ins w:id="1657" w:author="Himanshu Seth - I21391" w:date="2022-06-17T11:21: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tcPr>
          <w:p w14:paraId="795BD099" w14:textId="77777777" w:rsidR="00C27586" w:rsidRDefault="00C27586" w:rsidP="00925CE7">
            <w:pPr>
              <w:rPr>
                <w:ins w:id="1658" w:author="Himanshu Seth - I21391" w:date="2022-06-17T11:21:00Z"/>
                <w:rFonts w:cstheme="minorHAnsi"/>
                <w:sz w:val="20"/>
              </w:rPr>
            </w:pPr>
            <w:ins w:id="1659" w:author="Himanshu Seth - I21391" w:date="2022-06-17T11:21:00Z">
              <w:r>
                <w:rPr>
                  <w:rFonts w:cstheme="minorHAnsi"/>
                  <w:sz w:val="20"/>
                </w:rPr>
                <w:t>Successful response</w:t>
              </w:r>
            </w:ins>
          </w:p>
        </w:tc>
      </w:tr>
      <w:tr w:rsidR="00C27586" w:rsidRPr="00A97982" w14:paraId="18F7FECE" w14:textId="77777777" w:rsidTr="00925CE7">
        <w:trPr>
          <w:ins w:id="1660" w:author="Himanshu Seth - I21391" w:date="2022-06-17T11:21:00Z"/>
        </w:trPr>
        <w:tc>
          <w:tcPr>
            <w:tcW w:w="6352" w:type="dxa"/>
            <w:tcBorders>
              <w:top w:val="single" w:sz="4" w:space="0" w:color="BFBFBF" w:themeColor="background1" w:themeShade="BF"/>
              <w:left w:val="nil"/>
              <w:right w:val="nil"/>
            </w:tcBorders>
          </w:tcPr>
          <w:p w14:paraId="0F9EC7AA" w14:textId="77777777" w:rsidR="00C27586" w:rsidRPr="008B020C" w:rsidRDefault="00C27586" w:rsidP="00925CE7">
            <w:pPr>
              <w:rPr>
                <w:ins w:id="1661" w:author="Himanshu Seth - I21391" w:date="2022-06-17T11:21:00Z"/>
                <w:rFonts w:ascii="Consolas" w:hAnsi="Consolas"/>
                <w:sz w:val="18"/>
              </w:rPr>
            </w:pPr>
            <w:ins w:id="1662" w:author="Himanshu Seth - I21391" w:date="2022-06-17T11:21:00Z">
              <w:r>
                <w:rPr>
                  <w:rFonts w:ascii="Consolas" w:hAnsi="Consolas"/>
                  <w:sz w:val="18"/>
                </w:rPr>
                <w:t>ERROR:&lt;ERROR_CODE&gt;</w:t>
              </w:r>
            </w:ins>
          </w:p>
        </w:tc>
        <w:tc>
          <w:tcPr>
            <w:tcW w:w="2401" w:type="dxa"/>
            <w:tcBorders>
              <w:top w:val="single" w:sz="4" w:space="0" w:color="BFBFBF" w:themeColor="background1" w:themeShade="BF"/>
              <w:left w:val="nil"/>
              <w:right w:val="nil"/>
            </w:tcBorders>
          </w:tcPr>
          <w:p w14:paraId="595E7D41" w14:textId="77777777" w:rsidR="00C27586" w:rsidRPr="00A97982" w:rsidRDefault="00C27586" w:rsidP="00925CE7">
            <w:pPr>
              <w:rPr>
                <w:ins w:id="1663" w:author="Himanshu Seth - I21391" w:date="2022-06-17T11:21:00Z"/>
                <w:rFonts w:cstheme="minorHAnsi"/>
                <w:sz w:val="20"/>
              </w:rPr>
            </w:pPr>
            <w:ins w:id="1664" w:author="Himanshu Seth - I21391" w:date="2022-06-17T11:21:00Z">
              <w:r>
                <w:rPr>
                  <w:rFonts w:cstheme="minorHAnsi"/>
                  <w:sz w:val="20"/>
                </w:rPr>
                <w:t>Error response</w:t>
              </w:r>
            </w:ins>
          </w:p>
        </w:tc>
      </w:tr>
    </w:tbl>
    <w:p w14:paraId="7CF6F6A7" w14:textId="77777777" w:rsidR="00C27586" w:rsidRPr="00D17C04" w:rsidRDefault="00C27586" w:rsidP="00C27586">
      <w:pPr>
        <w:pStyle w:val="Heading3"/>
        <w:rPr>
          <w:ins w:id="1665" w:author="Himanshu Seth - I21391" w:date="2022-06-17T11:21:00Z"/>
          <w:sz w:val="18"/>
          <w:szCs w:val="18"/>
        </w:rPr>
      </w:pPr>
      <w:ins w:id="1666" w:author="Himanshu Seth - I21391" w:date="2022-06-17T11:21: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113"/>
      </w:tblGrid>
      <w:tr w:rsidR="00C27586" w14:paraId="61ABB727" w14:textId="77777777" w:rsidTr="00925CE7">
        <w:trPr>
          <w:ins w:id="1667" w:author="Himanshu Seth - I21391" w:date="2022-06-17T11:21:00Z"/>
        </w:trPr>
        <w:tc>
          <w:tcPr>
            <w:tcW w:w="4527" w:type="dxa"/>
          </w:tcPr>
          <w:p w14:paraId="2961725C" w14:textId="77777777" w:rsidR="00C27586" w:rsidRPr="00C1437E" w:rsidRDefault="00C27586" w:rsidP="00925CE7">
            <w:pPr>
              <w:rPr>
                <w:ins w:id="1668" w:author="Himanshu Seth - I21391" w:date="2022-06-17T11:21:00Z"/>
                <w:rFonts w:ascii="Consolas" w:hAnsi="Consolas"/>
                <w:sz w:val="14"/>
              </w:rPr>
            </w:pPr>
            <w:ins w:id="1669"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tagc_sock_mcast_add  \* MERGEFORMAT </w:instrText>
              </w:r>
              <w:r>
                <w:rPr>
                  <w:rFonts w:ascii="Consolas" w:hAnsi="Consolas"/>
                  <w:sz w:val="14"/>
                </w:rPr>
                <w:fldChar w:fldCharType="separate"/>
              </w:r>
              <w:r>
                <w:rPr>
                  <w:rFonts w:ascii="Consolas" w:hAnsi="Consolas"/>
                  <w:sz w:val="14"/>
                </w:rPr>
                <w:t>+SOCKBM</w:t>
              </w:r>
              <w:r>
                <w:rPr>
                  <w:rFonts w:ascii="Consolas" w:hAnsi="Consolas"/>
                  <w:sz w:val="14"/>
                </w:rPr>
                <w:fldChar w:fldCharType="end"/>
              </w:r>
              <w:r w:rsidRPr="00C1437E">
                <w:rPr>
                  <w:rFonts w:ascii="Consolas" w:hAnsi="Consolas"/>
                  <w:sz w:val="14"/>
                </w:rPr>
                <w:t>=</w:t>
              </w:r>
              <w:r>
                <w:rPr>
                  <w:rFonts w:ascii="Consolas" w:hAnsi="Consolas"/>
                  <w:sz w:val="14"/>
                </w:rPr>
                <w:t>7,</w:t>
              </w:r>
              <w:r w:rsidRPr="00953217">
                <w:rPr>
                  <w:rFonts w:ascii="Consolas" w:hAnsi="Consolas"/>
                  <w:sz w:val="14"/>
                </w:rPr>
                <w:t>"</w:t>
              </w:r>
              <w:r>
                <w:rPr>
                  <w:rFonts w:ascii="Consolas" w:hAnsi="Consolas"/>
                  <w:sz w:val="14"/>
                </w:rPr>
                <w:t>224.0.0.1</w:t>
              </w:r>
              <w:r w:rsidRPr="00953217">
                <w:rPr>
                  <w:rFonts w:ascii="Consolas" w:hAnsi="Consolas"/>
                  <w:sz w:val="14"/>
                </w:rPr>
                <w:t>"</w:t>
              </w:r>
              <w:r>
                <w:rPr>
                  <w:rFonts w:ascii="Consolas" w:hAnsi="Consolas"/>
                  <w:sz w:val="14"/>
                </w:rPr>
                <w:t>,6000</w:t>
              </w:r>
            </w:ins>
          </w:p>
        </w:tc>
        <w:tc>
          <w:tcPr>
            <w:tcW w:w="4113" w:type="dxa"/>
          </w:tcPr>
          <w:p w14:paraId="1A6CF97C" w14:textId="77777777" w:rsidR="00C27586" w:rsidRPr="00C1437E" w:rsidRDefault="00C27586" w:rsidP="00925CE7">
            <w:pPr>
              <w:rPr>
                <w:ins w:id="1670" w:author="Himanshu Seth - I21391" w:date="2022-06-17T11:21:00Z"/>
                <w:sz w:val="14"/>
              </w:rPr>
            </w:pPr>
            <w:ins w:id="1671" w:author="Himanshu Seth - I21391" w:date="2022-06-17T11:21:00Z">
              <w:r>
                <w:rPr>
                  <w:sz w:val="14"/>
                </w:rPr>
                <w:t>Add socket to multicast group</w:t>
              </w:r>
            </w:ins>
          </w:p>
        </w:tc>
      </w:tr>
      <w:tr w:rsidR="00C27586" w14:paraId="4FB3FDFB" w14:textId="77777777" w:rsidTr="00925CE7">
        <w:trPr>
          <w:ins w:id="1672" w:author="Himanshu Seth - I21391" w:date="2022-06-17T11:21:00Z"/>
        </w:trPr>
        <w:tc>
          <w:tcPr>
            <w:tcW w:w="4527" w:type="dxa"/>
          </w:tcPr>
          <w:p w14:paraId="139E3A59" w14:textId="77777777" w:rsidR="00C27586" w:rsidRPr="00C1437E" w:rsidRDefault="00C27586" w:rsidP="00925CE7">
            <w:pPr>
              <w:rPr>
                <w:ins w:id="1673" w:author="Himanshu Seth - I21391" w:date="2022-06-17T11:21:00Z"/>
                <w:rFonts w:ascii="Consolas" w:hAnsi="Consolas"/>
                <w:sz w:val="14"/>
              </w:rPr>
            </w:pPr>
            <w:ins w:id="1674" w:author="Himanshu Seth - I21391" w:date="2022-06-17T11:21:00Z">
              <w:r>
                <w:rPr>
                  <w:rFonts w:ascii="Consolas" w:hAnsi="Consolas"/>
                  <w:sz w:val="14"/>
                </w:rPr>
                <w:t>OK</w:t>
              </w:r>
            </w:ins>
          </w:p>
        </w:tc>
        <w:tc>
          <w:tcPr>
            <w:tcW w:w="4113" w:type="dxa"/>
          </w:tcPr>
          <w:p w14:paraId="38312061" w14:textId="77777777" w:rsidR="00C27586" w:rsidRDefault="00C27586" w:rsidP="00925CE7">
            <w:pPr>
              <w:rPr>
                <w:ins w:id="1675" w:author="Himanshu Seth - I21391" w:date="2022-06-17T11:21:00Z"/>
                <w:sz w:val="14"/>
              </w:rPr>
            </w:pPr>
            <w:ins w:id="1676" w:author="Himanshu Seth - I21391" w:date="2022-06-17T11:21:00Z">
              <w:r>
                <w:rPr>
                  <w:sz w:val="14"/>
                </w:rPr>
                <w:t>Command completed</w:t>
              </w:r>
            </w:ins>
          </w:p>
        </w:tc>
      </w:tr>
    </w:tbl>
    <w:p w14:paraId="472370BB" w14:textId="77777777" w:rsidR="00C27586" w:rsidRDefault="00C27586" w:rsidP="00C27586">
      <w:pPr>
        <w:rPr>
          <w:ins w:id="1677" w:author="Himanshu Seth - I21391" w:date="2022-06-17T11:21:00Z"/>
          <w:rFonts w:asciiTheme="majorHAnsi" w:eastAsiaTheme="majorEastAsia" w:hAnsiTheme="majorHAnsi" w:cstheme="majorBidi"/>
          <w:color w:val="2F5496" w:themeColor="accent1" w:themeShade="BF"/>
          <w:sz w:val="26"/>
          <w:szCs w:val="26"/>
        </w:rPr>
      </w:pPr>
    </w:p>
    <w:p w14:paraId="35A89B03" w14:textId="77777777" w:rsidR="00C27586" w:rsidRDefault="00C27586" w:rsidP="00C27586">
      <w:pPr>
        <w:rPr>
          <w:ins w:id="1678" w:author="Himanshu Seth - I21391" w:date="2022-06-17T11:21:00Z"/>
          <w:rFonts w:asciiTheme="majorHAnsi" w:eastAsiaTheme="majorEastAsia" w:hAnsiTheme="majorHAnsi" w:cstheme="majorBidi"/>
          <w:color w:val="2F5496" w:themeColor="accent1" w:themeShade="BF"/>
          <w:sz w:val="26"/>
          <w:szCs w:val="26"/>
        </w:rPr>
      </w:pPr>
      <w:ins w:id="1679" w:author="Himanshu Seth - I21391" w:date="2022-06-17T11:21:00Z">
        <w:r>
          <w:br w:type="page"/>
        </w:r>
      </w:ins>
    </w:p>
    <w:p w14:paraId="204F9D34" w14:textId="77777777" w:rsidR="00C27586" w:rsidRDefault="00C27586" w:rsidP="00C27586">
      <w:pPr>
        <w:pStyle w:val="Heading2"/>
        <w:rPr>
          <w:ins w:id="1680" w:author="Himanshu Seth - I21391" w:date="2022-06-17T11:21:00Z"/>
        </w:rPr>
      </w:pPr>
      <w:ins w:id="1681" w:author="Himanshu Seth - I21391" w:date="2022-06-17T11:21:00Z">
        <w:r>
          <w:lastRenderedPageBreak/>
          <w:t xml:space="preserve">Upgrade Socket to TLS </w:t>
        </w:r>
        <w:r>
          <w:fldChar w:fldCharType="begin"/>
        </w:r>
        <w:r>
          <w:instrText xml:space="preserve"> DOCPROPERTY  tagc_tls_sockets  \* MERGEFORMAT </w:instrText>
        </w:r>
        <w:r>
          <w:fldChar w:fldCharType="separate"/>
        </w:r>
        <w:r>
          <w:t>+SOCKTLS</w:t>
        </w:r>
        <w:r>
          <w:fldChar w:fldCharType="end"/>
        </w:r>
      </w:ins>
    </w:p>
    <w:p w14:paraId="294EA8F0" w14:textId="77777777" w:rsidR="00C27586" w:rsidRDefault="00C27586" w:rsidP="00C27586">
      <w:pPr>
        <w:pStyle w:val="Heading2"/>
        <w:rPr>
          <w:ins w:id="1682" w:author="Himanshu Seth - I21391" w:date="2022-06-17T11:21:00Z"/>
        </w:rPr>
      </w:pPr>
      <w:ins w:id="1683" w:author="Himanshu Seth - I21391" w:date="2022-06-17T11:21:00Z">
        <w:r>
          <w:t>Description</w:t>
        </w:r>
      </w:ins>
    </w:p>
    <w:p w14:paraId="49B3B8E2" w14:textId="77777777" w:rsidR="00C27586" w:rsidRDefault="00C27586" w:rsidP="00C27586">
      <w:pPr>
        <w:ind w:left="720"/>
        <w:jc w:val="both"/>
        <w:rPr>
          <w:ins w:id="1684" w:author="Himanshu Seth - I21391" w:date="2022-06-17T11:21:00Z"/>
        </w:rPr>
      </w:pPr>
      <w:ins w:id="1685" w:author="Himanshu Seth - I21391" w:date="2022-06-17T11:21:00Z">
        <w:r>
          <w:t>This command is used to enable TLS on a socket.</w:t>
        </w:r>
      </w:ins>
    </w:p>
    <w:p w14:paraId="0EC88AB3" w14:textId="77777777" w:rsidR="00C27586" w:rsidRDefault="00C27586" w:rsidP="00C27586">
      <w:pPr>
        <w:pStyle w:val="Heading3"/>
        <w:rPr>
          <w:ins w:id="1686" w:author="Himanshu Seth - I21391" w:date="2022-06-17T11:21:00Z"/>
        </w:rPr>
      </w:pPr>
      <w:ins w:id="1687" w:author="Himanshu Seth - I21391" w:date="2022-06-17T11:21:00Z">
        <w:r>
          <w:t>Command Syntax</w:t>
        </w:r>
      </w:ins>
    </w:p>
    <w:p w14:paraId="3E7DAB47" w14:textId="77777777" w:rsidR="00C27586" w:rsidRDefault="00C27586" w:rsidP="00C27586">
      <w:pPr>
        <w:ind w:left="720"/>
        <w:rPr>
          <w:ins w:id="1688" w:author="Himanshu Seth - I21391" w:date="2022-06-17T11:21:00Z"/>
          <w:rFonts w:ascii="Consolas" w:hAnsi="Consolas"/>
        </w:rPr>
      </w:pPr>
      <w:ins w:id="1689"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tagc_tls_sockets  \* MERGEFORMAT </w:instrText>
        </w:r>
        <w:r>
          <w:rPr>
            <w:rFonts w:ascii="Consolas" w:hAnsi="Consolas"/>
          </w:rPr>
          <w:fldChar w:fldCharType="separate"/>
        </w:r>
        <w:r>
          <w:rPr>
            <w:rFonts w:ascii="Consolas" w:hAnsi="Consolas"/>
          </w:rPr>
          <w:t>+SOCKTLS</w:t>
        </w:r>
        <w:r>
          <w:rPr>
            <w:rFonts w:ascii="Consolas" w:hAnsi="Consolas"/>
          </w:rPr>
          <w:fldChar w:fldCharType="end"/>
        </w:r>
        <w:r>
          <w:rPr>
            <w:rFonts w:ascii="Consolas" w:hAnsi="Consolas"/>
          </w:rPr>
          <w:t>=&lt;SOCK_ID&gt;,&lt;TLS_CONF_IDX&gt;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119BA769" w14:textId="77777777" w:rsidTr="00925CE7">
        <w:trPr>
          <w:ins w:id="1690" w:author="Himanshu Seth - I21391" w:date="2022-06-17T11:21:00Z"/>
        </w:trPr>
        <w:tc>
          <w:tcPr>
            <w:tcW w:w="2530" w:type="dxa"/>
            <w:tcBorders>
              <w:bottom w:val="single" w:sz="12" w:space="0" w:color="auto"/>
            </w:tcBorders>
          </w:tcPr>
          <w:p w14:paraId="762089BF" w14:textId="77777777" w:rsidR="00C27586" w:rsidRPr="00870ED6" w:rsidRDefault="00C27586" w:rsidP="00925CE7">
            <w:pPr>
              <w:rPr>
                <w:ins w:id="1691" w:author="Himanshu Seth - I21391" w:date="2022-06-17T11:21:00Z"/>
                <w:rFonts w:cstheme="minorHAnsi"/>
              </w:rPr>
            </w:pPr>
            <w:ins w:id="1692" w:author="Himanshu Seth - I21391" w:date="2022-06-17T11:21:00Z">
              <w:r w:rsidRPr="00870ED6">
                <w:rPr>
                  <w:rFonts w:cstheme="minorHAnsi"/>
                </w:rPr>
                <w:t>Parameter Name</w:t>
              </w:r>
            </w:ins>
          </w:p>
        </w:tc>
        <w:tc>
          <w:tcPr>
            <w:tcW w:w="1204" w:type="dxa"/>
            <w:tcBorders>
              <w:bottom w:val="single" w:sz="12" w:space="0" w:color="auto"/>
            </w:tcBorders>
          </w:tcPr>
          <w:p w14:paraId="5951651D" w14:textId="77777777" w:rsidR="00C27586" w:rsidRPr="00870ED6" w:rsidRDefault="00C27586" w:rsidP="00925CE7">
            <w:pPr>
              <w:rPr>
                <w:ins w:id="1693" w:author="Himanshu Seth - I21391" w:date="2022-06-17T11:21:00Z"/>
                <w:rFonts w:cstheme="minorHAnsi"/>
              </w:rPr>
            </w:pPr>
            <w:ins w:id="1694" w:author="Himanshu Seth - I21391" w:date="2022-06-17T11:21:00Z">
              <w:r>
                <w:rPr>
                  <w:rFonts w:cstheme="minorHAnsi"/>
                </w:rPr>
                <w:t>Type</w:t>
              </w:r>
            </w:ins>
          </w:p>
        </w:tc>
        <w:tc>
          <w:tcPr>
            <w:tcW w:w="5050" w:type="dxa"/>
            <w:tcBorders>
              <w:bottom w:val="single" w:sz="12" w:space="0" w:color="auto"/>
            </w:tcBorders>
          </w:tcPr>
          <w:p w14:paraId="22A0E5C6" w14:textId="77777777" w:rsidR="00C27586" w:rsidRPr="00870ED6" w:rsidRDefault="00C27586" w:rsidP="00925CE7">
            <w:pPr>
              <w:rPr>
                <w:ins w:id="1695" w:author="Himanshu Seth - I21391" w:date="2022-06-17T11:21:00Z"/>
                <w:rFonts w:cstheme="minorHAnsi"/>
              </w:rPr>
            </w:pPr>
            <w:ins w:id="1696" w:author="Himanshu Seth - I21391" w:date="2022-06-17T11:21:00Z">
              <w:r>
                <w:rPr>
                  <w:rFonts w:cstheme="minorHAnsi"/>
                </w:rPr>
                <w:t>Description</w:t>
              </w:r>
            </w:ins>
          </w:p>
        </w:tc>
      </w:tr>
      <w:tr w:rsidR="00C27586" w14:paraId="0B5151E4" w14:textId="77777777" w:rsidTr="00925CE7">
        <w:trPr>
          <w:ins w:id="1697"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1B722FC1" w14:textId="77777777" w:rsidR="00C27586" w:rsidRDefault="00C27586" w:rsidP="00925CE7">
            <w:pPr>
              <w:rPr>
                <w:ins w:id="1698" w:author="Himanshu Seth - I21391" w:date="2022-06-17T11:21:00Z"/>
                <w:rFonts w:cstheme="minorHAnsi"/>
                <w:sz w:val="18"/>
                <w:szCs w:val="18"/>
              </w:rPr>
            </w:pPr>
            <w:ins w:id="1699"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top w:val="single" w:sz="4" w:space="0" w:color="BFBFBF" w:themeColor="background1" w:themeShade="BF"/>
              <w:bottom w:val="single" w:sz="4" w:space="0" w:color="BFBFBF" w:themeColor="background1" w:themeShade="BF"/>
            </w:tcBorders>
          </w:tcPr>
          <w:p w14:paraId="069EB2F8" w14:textId="77777777" w:rsidR="00C27586" w:rsidRDefault="00C27586" w:rsidP="00925CE7">
            <w:pPr>
              <w:rPr>
                <w:ins w:id="1700" w:author="Himanshu Seth - I21391" w:date="2022-06-17T11:21:00Z"/>
                <w:rFonts w:cstheme="minorHAnsi"/>
                <w:sz w:val="18"/>
                <w:szCs w:val="18"/>
              </w:rPr>
            </w:pPr>
            <w:ins w:id="1701" w:author="Himanshu Seth - I21391" w:date="2022-06-17T11:21:00Z">
              <w:r w:rsidRPr="00870ED6">
                <w:rPr>
                  <w:rFonts w:cstheme="minorHAnsi"/>
                  <w:sz w:val="18"/>
                  <w:szCs w:val="18"/>
                </w:rPr>
                <w:t>Integer</w:t>
              </w:r>
            </w:ins>
          </w:p>
        </w:tc>
        <w:tc>
          <w:tcPr>
            <w:tcW w:w="5050" w:type="dxa"/>
            <w:tcBorders>
              <w:top w:val="single" w:sz="4" w:space="0" w:color="BFBFBF" w:themeColor="background1" w:themeShade="BF"/>
              <w:bottom w:val="single" w:sz="4" w:space="0" w:color="BFBFBF" w:themeColor="background1" w:themeShade="BF"/>
            </w:tcBorders>
          </w:tcPr>
          <w:p w14:paraId="11447BE2" w14:textId="77777777" w:rsidR="00C27586" w:rsidRDefault="00C27586" w:rsidP="00925CE7">
            <w:pPr>
              <w:tabs>
                <w:tab w:val="left" w:pos="2948"/>
              </w:tabs>
              <w:rPr>
                <w:ins w:id="1702" w:author="Himanshu Seth - I21391" w:date="2022-06-17T11:21:00Z"/>
                <w:rFonts w:cstheme="minorHAnsi"/>
                <w:sz w:val="18"/>
                <w:szCs w:val="18"/>
              </w:rPr>
            </w:pPr>
            <w:ins w:id="1703" w:author="Himanshu Seth - I21391" w:date="2022-06-17T11:21:00Z">
              <w:r>
                <w:rPr>
                  <w:rFonts w:cstheme="minorHAnsi"/>
                  <w:sz w:val="18"/>
                  <w:szCs w:val="18"/>
                </w:rPr>
                <w:t>ID of the socket</w:t>
              </w:r>
              <w:r>
                <w:rPr>
                  <w:rFonts w:cstheme="minorHAnsi"/>
                  <w:sz w:val="18"/>
                  <w:szCs w:val="18"/>
                </w:rPr>
                <w:tab/>
              </w:r>
            </w:ins>
          </w:p>
        </w:tc>
      </w:tr>
      <w:tr w:rsidR="00C27586" w14:paraId="4647E9C4" w14:textId="77777777" w:rsidTr="00925CE7">
        <w:trPr>
          <w:ins w:id="1704" w:author="Himanshu Seth - I21391" w:date="2022-06-17T11:21:00Z"/>
        </w:trPr>
        <w:tc>
          <w:tcPr>
            <w:tcW w:w="2530" w:type="dxa"/>
            <w:tcBorders>
              <w:top w:val="single" w:sz="4" w:space="0" w:color="BFBFBF" w:themeColor="background1" w:themeShade="BF"/>
              <w:bottom w:val="single" w:sz="4" w:space="0" w:color="auto"/>
            </w:tcBorders>
          </w:tcPr>
          <w:p w14:paraId="49BF4190" w14:textId="77777777" w:rsidR="00C27586" w:rsidRPr="00870ED6" w:rsidRDefault="00C27586" w:rsidP="00925CE7">
            <w:pPr>
              <w:rPr>
                <w:ins w:id="1705" w:author="Himanshu Seth - I21391" w:date="2022-06-17T11:21:00Z"/>
                <w:rFonts w:cstheme="minorHAnsi"/>
                <w:sz w:val="18"/>
                <w:szCs w:val="18"/>
              </w:rPr>
            </w:pPr>
            <w:ins w:id="1706" w:author="Himanshu Seth - I21391" w:date="2022-06-17T11:21:00Z">
              <w:r>
                <w:rPr>
                  <w:rFonts w:cstheme="minorHAnsi"/>
                  <w:sz w:val="18"/>
                  <w:szCs w:val="18"/>
                </w:rPr>
                <w:t>&lt;TLS_CONF_IDX&gt;</w:t>
              </w:r>
            </w:ins>
          </w:p>
        </w:tc>
        <w:tc>
          <w:tcPr>
            <w:tcW w:w="1204" w:type="dxa"/>
            <w:tcBorders>
              <w:top w:val="single" w:sz="4" w:space="0" w:color="BFBFBF" w:themeColor="background1" w:themeShade="BF"/>
              <w:bottom w:val="single" w:sz="4" w:space="0" w:color="auto"/>
            </w:tcBorders>
          </w:tcPr>
          <w:p w14:paraId="494311D2" w14:textId="77777777" w:rsidR="00C27586" w:rsidRPr="00870ED6" w:rsidRDefault="00C27586" w:rsidP="00925CE7">
            <w:pPr>
              <w:rPr>
                <w:ins w:id="1707" w:author="Himanshu Seth - I21391" w:date="2022-06-17T11:21:00Z"/>
                <w:rFonts w:cstheme="minorHAnsi"/>
                <w:sz w:val="18"/>
                <w:szCs w:val="18"/>
              </w:rPr>
            </w:pPr>
            <w:ins w:id="1708"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2D0F7D55" w14:textId="77777777" w:rsidR="00C27586" w:rsidRDefault="00C27586" w:rsidP="00925CE7">
            <w:pPr>
              <w:tabs>
                <w:tab w:val="left" w:pos="2948"/>
              </w:tabs>
              <w:rPr>
                <w:ins w:id="1709" w:author="Himanshu Seth - I21391" w:date="2022-06-17T11:21:00Z"/>
                <w:rFonts w:cstheme="minorHAnsi"/>
                <w:sz w:val="18"/>
                <w:szCs w:val="18"/>
              </w:rPr>
            </w:pPr>
            <w:ins w:id="1710" w:author="Himanshu Seth - I21391" w:date="2022-06-17T11:21:00Z">
              <w:r>
                <w:rPr>
                  <w:rFonts w:cstheme="minorHAnsi"/>
                  <w:sz w:val="18"/>
                  <w:szCs w:val="18"/>
                </w:rPr>
                <w:t>TLS certificate configuration index to use (see +TLSC)</w:t>
              </w:r>
            </w:ins>
          </w:p>
        </w:tc>
      </w:tr>
    </w:tbl>
    <w:p w14:paraId="4FDFCD68" w14:textId="77777777" w:rsidR="00C27586" w:rsidRPr="00870ED6" w:rsidRDefault="00C27586" w:rsidP="00C27586">
      <w:pPr>
        <w:pStyle w:val="Heading3"/>
        <w:rPr>
          <w:ins w:id="1711" w:author="Himanshu Seth - I21391" w:date="2022-06-17T11:21:00Z"/>
        </w:rPr>
      </w:pPr>
      <w:ins w:id="1712" w:author="Himanshu Seth - I21391" w:date="2022-06-17T11:21:00Z">
        <w:r>
          <w:t>Response Syntax</w:t>
        </w:r>
      </w:ins>
    </w:p>
    <w:tbl>
      <w:tblPr>
        <w:tblStyle w:val="TableGrid"/>
        <w:tblW w:w="0" w:type="auto"/>
        <w:tblInd w:w="607" w:type="dxa"/>
        <w:tblLook w:val="04A0" w:firstRow="1" w:lastRow="0" w:firstColumn="1" w:lastColumn="0" w:noHBand="0" w:noVBand="1"/>
      </w:tblPr>
      <w:tblGrid>
        <w:gridCol w:w="5264"/>
        <w:gridCol w:w="3489"/>
      </w:tblGrid>
      <w:tr w:rsidR="00C27586" w:rsidRPr="008B020C" w14:paraId="75E89CCC" w14:textId="77777777" w:rsidTr="00925CE7">
        <w:trPr>
          <w:ins w:id="1713" w:author="Himanshu Seth - I21391" w:date="2022-06-17T11:21:00Z"/>
        </w:trPr>
        <w:tc>
          <w:tcPr>
            <w:tcW w:w="5264" w:type="dxa"/>
            <w:tcBorders>
              <w:top w:val="single" w:sz="12" w:space="0" w:color="auto"/>
              <w:left w:val="nil"/>
              <w:bottom w:val="single" w:sz="12" w:space="0" w:color="auto"/>
              <w:right w:val="nil"/>
            </w:tcBorders>
          </w:tcPr>
          <w:p w14:paraId="57D7FA61" w14:textId="77777777" w:rsidR="00C27586" w:rsidRPr="008B020C" w:rsidRDefault="00C27586" w:rsidP="00925CE7">
            <w:pPr>
              <w:rPr>
                <w:ins w:id="1714" w:author="Himanshu Seth - I21391" w:date="2022-06-17T11:21:00Z"/>
                <w:rFonts w:cstheme="minorHAnsi"/>
              </w:rPr>
            </w:pPr>
            <w:ins w:id="1715" w:author="Himanshu Seth - I21391" w:date="2022-06-17T11:21:00Z">
              <w:r>
                <w:rPr>
                  <w:rFonts w:cstheme="minorHAnsi"/>
                </w:rPr>
                <w:t>Response</w:t>
              </w:r>
            </w:ins>
          </w:p>
        </w:tc>
        <w:tc>
          <w:tcPr>
            <w:tcW w:w="3489" w:type="dxa"/>
            <w:tcBorders>
              <w:top w:val="single" w:sz="12" w:space="0" w:color="auto"/>
              <w:left w:val="nil"/>
              <w:bottom w:val="single" w:sz="12" w:space="0" w:color="auto"/>
              <w:right w:val="nil"/>
            </w:tcBorders>
          </w:tcPr>
          <w:p w14:paraId="13AD2EC9" w14:textId="77777777" w:rsidR="00C27586" w:rsidRPr="008B020C" w:rsidRDefault="00C27586" w:rsidP="00925CE7">
            <w:pPr>
              <w:rPr>
                <w:ins w:id="1716" w:author="Himanshu Seth - I21391" w:date="2022-06-17T11:21:00Z"/>
                <w:rFonts w:cstheme="minorHAnsi"/>
              </w:rPr>
            </w:pPr>
            <w:ins w:id="1717" w:author="Himanshu Seth - I21391" w:date="2022-06-17T11:21:00Z">
              <w:r w:rsidRPr="008B020C">
                <w:rPr>
                  <w:rFonts w:cstheme="minorHAnsi"/>
                </w:rPr>
                <w:t>Description</w:t>
              </w:r>
            </w:ins>
          </w:p>
        </w:tc>
      </w:tr>
      <w:tr w:rsidR="00C27586" w:rsidRPr="00A97982" w14:paraId="40D3E4FA" w14:textId="77777777" w:rsidTr="00925CE7">
        <w:trPr>
          <w:ins w:id="1718"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77D43EC2" w14:textId="77777777" w:rsidR="00C27586" w:rsidRDefault="00C27586" w:rsidP="00925CE7">
            <w:pPr>
              <w:rPr>
                <w:ins w:id="1719" w:author="Himanshu Seth - I21391" w:date="2022-06-17T11:21:00Z"/>
                <w:rFonts w:ascii="Consolas" w:hAnsi="Consolas"/>
                <w:sz w:val="18"/>
              </w:rPr>
            </w:pPr>
            <w:ins w:id="1720" w:author="Himanshu Seth - I21391" w:date="2022-06-17T11:21:00Z">
              <w:r>
                <w:rPr>
                  <w:rFonts w:ascii="Consolas" w:hAnsi="Consolas"/>
                  <w:sz w:val="18"/>
                </w:rPr>
                <w:fldChar w:fldCharType="begin"/>
              </w:r>
              <w:r>
                <w:rPr>
                  <w:rFonts w:ascii="Consolas" w:hAnsi="Consolas"/>
                  <w:sz w:val="18"/>
                </w:rPr>
                <w:instrText xml:space="preserve"> DOCPROPERTY  tagc_tls_sockets  \* MERGEFORMAT </w:instrText>
              </w:r>
              <w:r>
                <w:rPr>
                  <w:rFonts w:ascii="Consolas" w:hAnsi="Consolas"/>
                  <w:sz w:val="18"/>
                </w:rPr>
                <w:fldChar w:fldCharType="separate"/>
              </w:r>
              <w:r>
                <w:rPr>
                  <w:rFonts w:ascii="Consolas" w:hAnsi="Consolas"/>
                  <w:sz w:val="18"/>
                </w:rPr>
                <w:t>+SOCKTLS</w:t>
              </w:r>
              <w:r>
                <w:rPr>
                  <w:rFonts w:ascii="Consolas" w:hAnsi="Consolas"/>
                  <w:sz w:val="18"/>
                </w:rPr>
                <w:fldChar w:fldCharType="end"/>
              </w:r>
              <w:r w:rsidRPr="00BB7174">
                <w:rPr>
                  <w:rFonts w:ascii="Consolas" w:hAnsi="Consolas"/>
                  <w:sz w:val="18"/>
                </w:rPr>
                <w:t>:&lt;SOCK_ID&gt;</w:t>
              </w:r>
            </w:ins>
          </w:p>
        </w:tc>
        <w:tc>
          <w:tcPr>
            <w:tcW w:w="3489" w:type="dxa"/>
            <w:tcBorders>
              <w:top w:val="single" w:sz="4" w:space="0" w:color="BFBFBF" w:themeColor="background1" w:themeShade="BF"/>
              <w:left w:val="nil"/>
              <w:bottom w:val="single" w:sz="4" w:space="0" w:color="BFBFBF" w:themeColor="background1" w:themeShade="BF"/>
              <w:right w:val="nil"/>
            </w:tcBorders>
          </w:tcPr>
          <w:p w14:paraId="24789409" w14:textId="77777777" w:rsidR="00C27586" w:rsidRDefault="00C27586" w:rsidP="00925CE7">
            <w:pPr>
              <w:rPr>
                <w:ins w:id="1721" w:author="Himanshu Seth - I21391" w:date="2022-06-17T11:21:00Z"/>
                <w:rFonts w:cstheme="minorHAnsi"/>
                <w:sz w:val="20"/>
              </w:rPr>
            </w:pPr>
            <w:ins w:id="1722" w:author="Himanshu Seth - I21391" w:date="2022-06-17T11:21:00Z">
              <w:r>
                <w:rPr>
                  <w:rFonts w:cstheme="minorHAnsi"/>
                  <w:sz w:val="20"/>
                </w:rPr>
                <w:t>Socket information</w:t>
              </w:r>
            </w:ins>
          </w:p>
        </w:tc>
      </w:tr>
      <w:tr w:rsidR="00C27586" w:rsidRPr="00A97982" w14:paraId="114F1E15" w14:textId="77777777" w:rsidTr="00925CE7">
        <w:trPr>
          <w:ins w:id="1723"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1C041E25" w14:textId="77777777" w:rsidR="00C27586" w:rsidRDefault="00C27586" w:rsidP="00925CE7">
            <w:pPr>
              <w:rPr>
                <w:ins w:id="1724" w:author="Himanshu Seth - I21391" w:date="2022-06-17T11:21:00Z"/>
                <w:rFonts w:ascii="Consolas" w:hAnsi="Consolas"/>
                <w:sz w:val="18"/>
              </w:rPr>
            </w:pPr>
            <w:ins w:id="1725" w:author="Himanshu Seth - I21391" w:date="2022-06-17T11:21:00Z">
              <w:r>
                <w:rPr>
                  <w:rFonts w:ascii="Consolas" w:hAnsi="Consolas"/>
                  <w:sz w:val="18"/>
                </w:rPr>
                <w:t>OK</w:t>
              </w:r>
            </w:ins>
          </w:p>
        </w:tc>
        <w:tc>
          <w:tcPr>
            <w:tcW w:w="3489" w:type="dxa"/>
            <w:tcBorders>
              <w:top w:val="single" w:sz="4" w:space="0" w:color="BFBFBF" w:themeColor="background1" w:themeShade="BF"/>
              <w:left w:val="nil"/>
              <w:bottom w:val="single" w:sz="4" w:space="0" w:color="BFBFBF" w:themeColor="background1" w:themeShade="BF"/>
              <w:right w:val="nil"/>
            </w:tcBorders>
          </w:tcPr>
          <w:p w14:paraId="65052451" w14:textId="77777777" w:rsidR="00C27586" w:rsidRDefault="00C27586" w:rsidP="00925CE7">
            <w:pPr>
              <w:rPr>
                <w:ins w:id="1726" w:author="Himanshu Seth - I21391" w:date="2022-06-17T11:21:00Z"/>
                <w:rFonts w:cstheme="minorHAnsi"/>
                <w:sz w:val="20"/>
              </w:rPr>
            </w:pPr>
            <w:ins w:id="1727" w:author="Himanshu Seth - I21391" w:date="2022-06-17T11:21:00Z">
              <w:r>
                <w:rPr>
                  <w:rFonts w:cstheme="minorHAnsi"/>
                  <w:sz w:val="20"/>
                </w:rPr>
                <w:t>Successful response</w:t>
              </w:r>
            </w:ins>
          </w:p>
        </w:tc>
      </w:tr>
      <w:tr w:rsidR="00C27586" w:rsidRPr="00A97982" w14:paraId="113B449B" w14:textId="77777777" w:rsidTr="00925CE7">
        <w:trPr>
          <w:ins w:id="1728" w:author="Himanshu Seth - I21391" w:date="2022-06-17T11:21:00Z"/>
        </w:trPr>
        <w:tc>
          <w:tcPr>
            <w:tcW w:w="5264" w:type="dxa"/>
            <w:tcBorders>
              <w:top w:val="single" w:sz="4" w:space="0" w:color="BFBFBF" w:themeColor="background1" w:themeShade="BF"/>
              <w:left w:val="nil"/>
              <w:right w:val="nil"/>
            </w:tcBorders>
          </w:tcPr>
          <w:p w14:paraId="2341B943" w14:textId="77777777" w:rsidR="00C27586" w:rsidRPr="008B020C" w:rsidRDefault="00C27586" w:rsidP="00925CE7">
            <w:pPr>
              <w:rPr>
                <w:ins w:id="1729" w:author="Himanshu Seth - I21391" w:date="2022-06-17T11:21:00Z"/>
                <w:rFonts w:ascii="Consolas" w:hAnsi="Consolas"/>
                <w:sz w:val="18"/>
              </w:rPr>
            </w:pPr>
            <w:ins w:id="1730" w:author="Himanshu Seth - I21391" w:date="2022-06-17T11:21:00Z">
              <w:r>
                <w:rPr>
                  <w:rFonts w:ascii="Consolas" w:hAnsi="Consolas"/>
                  <w:sz w:val="18"/>
                </w:rPr>
                <w:t>ERROR:&lt;ERROR_CODE&gt;</w:t>
              </w:r>
            </w:ins>
          </w:p>
        </w:tc>
        <w:tc>
          <w:tcPr>
            <w:tcW w:w="3489" w:type="dxa"/>
            <w:tcBorders>
              <w:top w:val="single" w:sz="4" w:space="0" w:color="BFBFBF" w:themeColor="background1" w:themeShade="BF"/>
              <w:left w:val="nil"/>
              <w:right w:val="nil"/>
            </w:tcBorders>
          </w:tcPr>
          <w:p w14:paraId="2B6D0A92" w14:textId="77777777" w:rsidR="00C27586" w:rsidRPr="00A97982" w:rsidRDefault="00C27586" w:rsidP="00925CE7">
            <w:pPr>
              <w:rPr>
                <w:ins w:id="1731" w:author="Himanshu Seth - I21391" w:date="2022-06-17T11:21:00Z"/>
                <w:rFonts w:cstheme="minorHAnsi"/>
                <w:sz w:val="20"/>
              </w:rPr>
            </w:pPr>
            <w:ins w:id="1732" w:author="Himanshu Seth - I21391" w:date="2022-06-17T11:21:00Z">
              <w:r>
                <w:rPr>
                  <w:rFonts w:cstheme="minorHAnsi"/>
                  <w:sz w:val="20"/>
                </w:rPr>
                <w:t>Error response</w:t>
              </w:r>
            </w:ins>
          </w:p>
        </w:tc>
      </w:tr>
    </w:tbl>
    <w:p w14:paraId="29C39F50" w14:textId="77777777" w:rsidR="00C27586" w:rsidRDefault="00C27586" w:rsidP="00C27586">
      <w:pPr>
        <w:spacing w:after="0"/>
        <w:ind w:left="720"/>
        <w:rPr>
          <w:ins w:id="1733"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0A077FB2" w14:textId="77777777" w:rsidTr="00925CE7">
        <w:trPr>
          <w:ins w:id="1734" w:author="Himanshu Seth - I21391" w:date="2022-06-17T11:21:00Z"/>
        </w:trPr>
        <w:tc>
          <w:tcPr>
            <w:tcW w:w="2540" w:type="dxa"/>
            <w:tcBorders>
              <w:bottom w:val="single" w:sz="12" w:space="0" w:color="auto"/>
            </w:tcBorders>
          </w:tcPr>
          <w:p w14:paraId="50C391F5" w14:textId="77777777" w:rsidR="00C27586" w:rsidRPr="00870ED6" w:rsidRDefault="00C27586" w:rsidP="00925CE7">
            <w:pPr>
              <w:rPr>
                <w:ins w:id="1735" w:author="Himanshu Seth - I21391" w:date="2022-06-17T11:21:00Z"/>
                <w:rFonts w:cstheme="minorHAnsi"/>
              </w:rPr>
            </w:pPr>
            <w:ins w:id="1736" w:author="Himanshu Seth - I21391" w:date="2022-06-17T11:21:00Z">
              <w:r w:rsidRPr="00870ED6">
                <w:rPr>
                  <w:rFonts w:cstheme="minorHAnsi"/>
                </w:rPr>
                <w:t>Parameter Name</w:t>
              </w:r>
            </w:ins>
          </w:p>
        </w:tc>
        <w:tc>
          <w:tcPr>
            <w:tcW w:w="1207" w:type="dxa"/>
            <w:tcBorders>
              <w:bottom w:val="single" w:sz="12" w:space="0" w:color="auto"/>
            </w:tcBorders>
          </w:tcPr>
          <w:p w14:paraId="79C3524C" w14:textId="77777777" w:rsidR="00C27586" w:rsidRPr="00870ED6" w:rsidRDefault="00C27586" w:rsidP="00925CE7">
            <w:pPr>
              <w:rPr>
                <w:ins w:id="1737" w:author="Himanshu Seth - I21391" w:date="2022-06-17T11:21:00Z"/>
                <w:rFonts w:cstheme="minorHAnsi"/>
              </w:rPr>
            </w:pPr>
            <w:ins w:id="1738" w:author="Himanshu Seth - I21391" w:date="2022-06-17T11:21:00Z">
              <w:r>
                <w:rPr>
                  <w:rFonts w:cstheme="minorHAnsi"/>
                </w:rPr>
                <w:t>Type</w:t>
              </w:r>
            </w:ins>
          </w:p>
        </w:tc>
        <w:tc>
          <w:tcPr>
            <w:tcW w:w="5037" w:type="dxa"/>
            <w:tcBorders>
              <w:bottom w:val="single" w:sz="12" w:space="0" w:color="auto"/>
            </w:tcBorders>
          </w:tcPr>
          <w:p w14:paraId="553915D5" w14:textId="77777777" w:rsidR="00C27586" w:rsidRPr="00870ED6" w:rsidRDefault="00C27586" w:rsidP="00925CE7">
            <w:pPr>
              <w:rPr>
                <w:ins w:id="1739" w:author="Himanshu Seth - I21391" w:date="2022-06-17T11:21:00Z"/>
                <w:rFonts w:cstheme="minorHAnsi"/>
              </w:rPr>
            </w:pPr>
            <w:ins w:id="1740" w:author="Himanshu Seth - I21391" w:date="2022-06-17T11:21:00Z">
              <w:r>
                <w:rPr>
                  <w:rFonts w:cstheme="minorHAnsi"/>
                </w:rPr>
                <w:t>Description</w:t>
              </w:r>
            </w:ins>
          </w:p>
        </w:tc>
      </w:tr>
      <w:tr w:rsidR="00C27586" w:rsidRPr="00870ED6" w14:paraId="3B1D53E0" w14:textId="77777777" w:rsidTr="00925CE7">
        <w:trPr>
          <w:ins w:id="1741" w:author="Himanshu Seth - I21391" w:date="2022-06-17T11:21:00Z"/>
        </w:trPr>
        <w:tc>
          <w:tcPr>
            <w:tcW w:w="2540" w:type="dxa"/>
            <w:tcBorders>
              <w:bottom w:val="single" w:sz="4" w:space="0" w:color="BFBFBF" w:themeColor="background1" w:themeShade="BF"/>
            </w:tcBorders>
          </w:tcPr>
          <w:p w14:paraId="5CBA980B" w14:textId="77777777" w:rsidR="00C27586" w:rsidRPr="00870ED6" w:rsidRDefault="00C27586" w:rsidP="00925CE7">
            <w:pPr>
              <w:rPr>
                <w:ins w:id="1742" w:author="Himanshu Seth - I21391" w:date="2022-06-17T11:21:00Z"/>
                <w:rFonts w:cstheme="minorHAnsi"/>
                <w:sz w:val="18"/>
                <w:szCs w:val="18"/>
              </w:rPr>
            </w:pPr>
            <w:ins w:id="1743"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tcBorders>
              <w:bottom w:val="single" w:sz="4" w:space="0" w:color="BFBFBF" w:themeColor="background1" w:themeShade="BF"/>
            </w:tcBorders>
          </w:tcPr>
          <w:p w14:paraId="7D67C9AA" w14:textId="77777777" w:rsidR="00C27586" w:rsidRPr="00870ED6" w:rsidRDefault="00C27586" w:rsidP="00925CE7">
            <w:pPr>
              <w:rPr>
                <w:ins w:id="1744" w:author="Himanshu Seth - I21391" w:date="2022-06-17T11:21:00Z"/>
                <w:rFonts w:cstheme="minorHAnsi"/>
                <w:sz w:val="18"/>
                <w:szCs w:val="18"/>
              </w:rPr>
            </w:pPr>
            <w:ins w:id="1745" w:author="Himanshu Seth - I21391" w:date="2022-06-17T11:21:00Z">
              <w:r w:rsidRPr="00870ED6">
                <w:rPr>
                  <w:rFonts w:cstheme="minorHAnsi"/>
                  <w:sz w:val="18"/>
                  <w:szCs w:val="18"/>
                </w:rPr>
                <w:t>Integer</w:t>
              </w:r>
            </w:ins>
          </w:p>
        </w:tc>
        <w:tc>
          <w:tcPr>
            <w:tcW w:w="5037" w:type="dxa"/>
            <w:tcBorders>
              <w:bottom w:val="single" w:sz="4" w:space="0" w:color="BFBFBF" w:themeColor="background1" w:themeShade="BF"/>
            </w:tcBorders>
          </w:tcPr>
          <w:p w14:paraId="11B07FA3" w14:textId="77777777" w:rsidR="00C27586" w:rsidRPr="00870ED6" w:rsidRDefault="00C27586" w:rsidP="00925CE7">
            <w:pPr>
              <w:rPr>
                <w:ins w:id="1746" w:author="Himanshu Seth - I21391" w:date="2022-06-17T11:21:00Z"/>
                <w:rFonts w:cstheme="minorHAnsi"/>
                <w:sz w:val="18"/>
                <w:szCs w:val="18"/>
              </w:rPr>
            </w:pPr>
            <w:ins w:id="1747" w:author="Himanshu Seth - I21391" w:date="2022-06-17T11:21:00Z">
              <w:r>
                <w:rPr>
                  <w:rFonts w:cstheme="minorHAnsi"/>
                  <w:sz w:val="18"/>
                  <w:szCs w:val="18"/>
                </w:rPr>
                <w:t>Socket ID</w:t>
              </w:r>
            </w:ins>
          </w:p>
        </w:tc>
      </w:tr>
    </w:tbl>
    <w:p w14:paraId="6F279309" w14:textId="77777777" w:rsidR="00C27586" w:rsidRDefault="00C27586" w:rsidP="00C27586">
      <w:pPr>
        <w:pStyle w:val="Heading3"/>
        <w:rPr>
          <w:ins w:id="1748" w:author="Himanshu Seth - I21391" w:date="2022-06-17T11:21:00Z"/>
        </w:rPr>
      </w:pPr>
      <w:ins w:id="1749" w:author="Himanshu Seth - I21391" w:date="2022-06-17T11:21:00Z">
        <w:r>
          <w:t xml:space="preserve">AEC Syntax (TLS Succeed) </w:t>
        </w:r>
        <w:r>
          <w:fldChar w:fldCharType="begin"/>
        </w:r>
        <w:r>
          <w:instrText xml:space="preserve"> DOCPROPERTY  taga_sock_inbound_connection  \* MERGEFORMAT </w:instrText>
        </w:r>
        <w:r>
          <w:fldChar w:fldCharType="separate"/>
        </w:r>
        <w:r>
          <w:t xml:space="preserve"> </w:t>
        </w:r>
        <w:r>
          <w:fldChar w:fldCharType="begin"/>
        </w:r>
        <w:r>
          <w:instrText xml:space="preserve"> DOCPROPERTY  taga_sock_error  \* MERGEFORMAT </w:instrText>
        </w:r>
        <w:r>
          <w:fldChar w:fldCharType="separate"/>
        </w:r>
        <w:r>
          <w:fldChar w:fldCharType="begin"/>
        </w:r>
        <w:r>
          <w:instrText xml:space="preserve"> DOCPROPERTY  taga_tls_sockets  \* MERGEFORMAT </w:instrText>
        </w:r>
        <w:r>
          <w:fldChar w:fldCharType="separate"/>
        </w:r>
        <w:r>
          <w:t>+SOCKTLS</w:t>
        </w:r>
        <w:r>
          <w:fldChar w:fldCharType="end"/>
        </w:r>
        <w:r>
          <w:fldChar w:fldCharType="end"/>
        </w:r>
        <w:r>
          <w:fldChar w:fldCharType="end"/>
        </w:r>
      </w:ins>
    </w:p>
    <w:p w14:paraId="5C40B83A" w14:textId="77777777" w:rsidR="00C27586" w:rsidRDefault="00C27586" w:rsidP="00C27586">
      <w:pPr>
        <w:spacing w:after="0"/>
        <w:ind w:left="720"/>
        <w:rPr>
          <w:ins w:id="1750" w:author="Himanshu Seth - I21391" w:date="2022-06-17T11:21:00Z"/>
        </w:rPr>
      </w:pPr>
      <w:ins w:id="1751" w:author="Himanshu Seth - I21391" w:date="2022-06-17T11:21:00Z">
        <w:r>
          <w:fldChar w:fldCharType="begin"/>
        </w:r>
        <w:r>
          <w:instrText xml:space="preserve"> DOCPROPERTY  taga_tls_sockets  \* MERGEFORMAT </w:instrText>
        </w:r>
        <w:r>
          <w:fldChar w:fldCharType="separate"/>
        </w:r>
        <w:r>
          <w:t>+SOCKTLS</w:t>
        </w:r>
        <w:r>
          <w:fldChar w:fldCharType="end"/>
        </w:r>
        <w:r>
          <w:t>:&lt;SOCK_ID&gt;</w:t>
        </w:r>
      </w:ins>
    </w:p>
    <w:p w14:paraId="39E881EE" w14:textId="77777777" w:rsidR="00C27586" w:rsidRDefault="00C27586" w:rsidP="00C27586">
      <w:pPr>
        <w:spacing w:after="0"/>
        <w:ind w:left="720"/>
        <w:rPr>
          <w:ins w:id="1752"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489518AF" w14:textId="77777777" w:rsidTr="00925CE7">
        <w:trPr>
          <w:ins w:id="1753" w:author="Himanshu Seth - I21391" w:date="2022-06-17T11:21:00Z"/>
        </w:trPr>
        <w:tc>
          <w:tcPr>
            <w:tcW w:w="2540" w:type="dxa"/>
            <w:gridSpan w:val="2"/>
            <w:tcBorders>
              <w:bottom w:val="single" w:sz="12" w:space="0" w:color="auto"/>
            </w:tcBorders>
          </w:tcPr>
          <w:p w14:paraId="27CD60C7" w14:textId="77777777" w:rsidR="00C27586" w:rsidRPr="00870ED6" w:rsidRDefault="00C27586" w:rsidP="00925CE7">
            <w:pPr>
              <w:rPr>
                <w:ins w:id="1754" w:author="Himanshu Seth - I21391" w:date="2022-06-17T11:21:00Z"/>
                <w:rFonts w:cstheme="minorHAnsi"/>
              </w:rPr>
            </w:pPr>
            <w:ins w:id="1755" w:author="Himanshu Seth - I21391" w:date="2022-06-17T11:21:00Z">
              <w:r w:rsidRPr="00870ED6">
                <w:rPr>
                  <w:rFonts w:cstheme="minorHAnsi"/>
                </w:rPr>
                <w:t>Parameter Name</w:t>
              </w:r>
            </w:ins>
          </w:p>
        </w:tc>
        <w:tc>
          <w:tcPr>
            <w:tcW w:w="1207" w:type="dxa"/>
            <w:gridSpan w:val="2"/>
            <w:tcBorders>
              <w:bottom w:val="single" w:sz="12" w:space="0" w:color="auto"/>
            </w:tcBorders>
          </w:tcPr>
          <w:p w14:paraId="0D06798E" w14:textId="77777777" w:rsidR="00C27586" w:rsidRPr="00870ED6" w:rsidRDefault="00C27586" w:rsidP="00925CE7">
            <w:pPr>
              <w:rPr>
                <w:ins w:id="1756" w:author="Himanshu Seth - I21391" w:date="2022-06-17T11:21:00Z"/>
                <w:rFonts w:cstheme="minorHAnsi"/>
              </w:rPr>
            </w:pPr>
            <w:ins w:id="1757" w:author="Himanshu Seth - I21391" w:date="2022-06-17T11:21:00Z">
              <w:r>
                <w:rPr>
                  <w:rFonts w:cstheme="minorHAnsi"/>
                </w:rPr>
                <w:t>Type</w:t>
              </w:r>
            </w:ins>
          </w:p>
        </w:tc>
        <w:tc>
          <w:tcPr>
            <w:tcW w:w="5037" w:type="dxa"/>
            <w:tcBorders>
              <w:bottom w:val="single" w:sz="12" w:space="0" w:color="auto"/>
            </w:tcBorders>
          </w:tcPr>
          <w:p w14:paraId="4C71E619" w14:textId="77777777" w:rsidR="00C27586" w:rsidRPr="00870ED6" w:rsidRDefault="00C27586" w:rsidP="00925CE7">
            <w:pPr>
              <w:rPr>
                <w:ins w:id="1758" w:author="Himanshu Seth - I21391" w:date="2022-06-17T11:21:00Z"/>
                <w:rFonts w:cstheme="minorHAnsi"/>
              </w:rPr>
            </w:pPr>
            <w:ins w:id="1759" w:author="Himanshu Seth - I21391" w:date="2022-06-17T11:21:00Z">
              <w:r>
                <w:rPr>
                  <w:rFonts w:cstheme="minorHAnsi"/>
                </w:rPr>
                <w:t>Description</w:t>
              </w:r>
            </w:ins>
          </w:p>
        </w:tc>
      </w:tr>
      <w:tr w:rsidR="00C27586" w14:paraId="6CE23142" w14:textId="77777777" w:rsidTr="00925CE7">
        <w:trPr>
          <w:ins w:id="1760" w:author="Himanshu Seth - I21391" w:date="2022-06-17T11:21:00Z"/>
        </w:trPr>
        <w:tc>
          <w:tcPr>
            <w:tcW w:w="2530" w:type="dxa"/>
            <w:tcBorders>
              <w:top w:val="single" w:sz="4" w:space="0" w:color="BFBFBF" w:themeColor="background1" w:themeShade="BF"/>
              <w:bottom w:val="single" w:sz="4" w:space="0" w:color="BFBFBF" w:themeColor="background1" w:themeShade="BF"/>
            </w:tcBorders>
            <w:vAlign w:val="center"/>
          </w:tcPr>
          <w:p w14:paraId="1AE0D5FB" w14:textId="77777777" w:rsidR="00C27586" w:rsidRPr="006C5C20" w:rsidRDefault="00C27586" w:rsidP="00925CE7">
            <w:pPr>
              <w:rPr>
                <w:ins w:id="1761" w:author="Himanshu Seth - I21391" w:date="2022-06-17T11:21:00Z"/>
                <w:rFonts w:cstheme="minorHAnsi"/>
                <w:sz w:val="18"/>
                <w:szCs w:val="18"/>
              </w:rPr>
            </w:pPr>
            <w:ins w:id="1762" w:author="Himanshu Seth - I21391" w:date="2022-06-17T11:21:00Z">
              <w:r w:rsidRPr="006C5C20">
                <w:rPr>
                  <w:sz w:val="18"/>
                  <w:szCs w:val="18"/>
                </w:rPr>
                <w:t>&lt;</w:t>
              </w:r>
              <w:r>
                <w:rPr>
                  <w:sz w:val="18"/>
                  <w:szCs w:val="18"/>
                </w:rPr>
                <w:t>SOCK_ID</w:t>
              </w:r>
              <w:r w:rsidRPr="006C5C20">
                <w:rPr>
                  <w:sz w:val="18"/>
                  <w:szCs w:val="18"/>
                </w:rPr>
                <w:t>&gt;</w:t>
              </w:r>
            </w:ins>
          </w:p>
        </w:tc>
        <w:tc>
          <w:tcPr>
            <w:tcW w:w="1204" w:type="dxa"/>
            <w:gridSpan w:val="2"/>
            <w:tcBorders>
              <w:top w:val="single" w:sz="4" w:space="0" w:color="BFBFBF" w:themeColor="background1" w:themeShade="BF"/>
              <w:bottom w:val="single" w:sz="4" w:space="0" w:color="BFBFBF" w:themeColor="background1" w:themeShade="BF"/>
            </w:tcBorders>
            <w:vAlign w:val="center"/>
          </w:tcPr>
          <w:p w14:paraId="3E7DC0F2" w14:textId="77777777" w:rsidR="00C27586" w:rsidRPr="006C5C20" w:rsidRDefault="00C27586" w:rsidP="00925CE7">
            <w:pPr>
              <w:rPr>
                <w:ins w:id="1763" w:author="Himanshu Seth - I21391" w:date="2022-06-17T11:21:00Z"/>
                <w:rFonts w:cstheme="minorHAnsi"/>
                <w:sz w:val="18"/>
                <w:szCs w:val="18"/>
              </w:rPr>
            </w:pPr>
            <w:ins w:id="1764"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vAlign w:val="center"/>
          </w:tcPr>
          <w:p w14:paraId="795FD7AE" w14:textId="77777777" w:rsidR="00C27586" w:rsidRPr="006C5C20" w:rsidRDefault="00C27586" w:rsidP="00925CE7">
            <w:pPr>
              <w:rPr>
                <w:ins w:id="1765" w:author="Himanshu Seth - I21391" w:date="2022-06-17T11:21:00Z"/>
                <w:rFonts w:cstheme="minorHAnsi"/>
                <w:sz w:val="18"/>
                <w:szCs w:val="18"/>
              </w:rPr>
            </w:pPr>
            <w:ins w:id="1766" w:author="Himanshu Seth - I21391" w:date="2022-06-17T11:21:00Z">
              <w:r>
                <w:rPr>
                  <w:sz w:val="18"/>
                  <w:szCs w:val="18"/>
                </w:rPr>
                <w:t>The ID of the bound socket</w:t>
              </w:r>
            </w:ins>
          </w:p>
        </w:tc>
      </w:tr>
    </w:tbl>
    <w:p w14:paraId="3C88A557" w14:textId="77777777" w:rsidR="00C27586" w:rsidRDefault="00C27586" w:rsidP="00C27586">
      <w:pPr>
        <w:pStyle w:val="Heading3"/>
        <w:rPr>
          <w:ins w:id="1767" w:author="Himanshu Seth - I21391" w:date="2022-06-17T11:21:00Z"/>
        </w:rPr>
      </w:pPr>
      <w:ins w:id="1768" w:author="Himanshu Seth - I21391" w:date="2022-06-17T11:21:00Z">
        <w:r>
          <w:t xml:space="preserve">AEC Syntax (TLS Failed) </w:t>
        </w:r>
        <w:r>
          <w:fldChar w:fldCharType="begin"/>
        </w:r>
        <w:r>
          <w:instrText xml:space="preserve"> DOCPROPERTY  taga_sock_inbound_connection  \* MERGEFORMAT </w:instrText>
        </w:r>
        <w:r>
          <w:fldChar w:fldCharType="separate"/>
        </w:r>
        <w:r>
          <w:t xml:space="preserve"> </w:t>
        </w:r>
        <w:r>
          <w:fldChar w:fldCharType="begin"/>
        </w:r>
        <w:r>
          <w:instrText xml:space="preserve"> DOCPROPERTY  taga_sock_error  \* MERGEFORMAT </w:instrText>
        </w:r>
        <w:r>
          <w:fldChar w:fldCharType="separate"/>
        </w:r>
        <w:r>
          <w:t>+SOCKERR</w:t>
        </w:r>
        <w:r>
          <w:fldChar w:fldCharType="end"/>
        </w:r>
        <w:r>
          <w:fldChar w:fldCharType="end"/>
        </w:r>
      </w:ins>
    </w:p>
    <w:p w14:paraId="613BD7E4" w14:textId="77777777" w:rsidR="00C27586" w:rsidRDefault="00C27586" w:rsidP="00C27586">
      <w:pPr>
        <w:spacing w:after="0"/>
        <w:ind w:left="720"/>
        <w:rPr>
          <w:ins w:id="1769" w:author="Himanshu Seth - I21391" w:date="2022-06-17T11:21:00Z"/>
        </w:rPr>
      </w:pPr>
      <w:ins w:id="1770" w:author="Himanshu Seth - I21391" w:date="2022-06-17T11:21:00Z">
        <w:r>
          <w:fldChar w:fldCharType="begin"/>
        </w:r>
        <w:r>
          <w:instrText xml:space="preserve"> DOCPROPERTY  taga_sock_error  \* MERGEFORMAT </w:instrText>
        </w:r>
        <w:r>
          <w:fldChar w:fldCharType="separate"/>
        </w:r>
        <w:r>
          <w:t>+SOCKERR</w:t>
        </w:r>
        <w:r>
          <w:fldChar w:fldCharType="end"/>
        </w:r>
        <w:r>
          <w:t>:&lt;SOCK_ID&gt;,&lt;STATUS_CODE&gt;[,&lt;STATUS_MSG&gt;]</w:t>
        </w:r>
      </w:ins>
    </w:p>
    <w:p w14:paraId="4FD62523" w14:textId="77777777" w:rsidR="00C27586" w:rsidRDefault="00C27586" w:rsidP="00C27586">
      <w:pPr>
        <w:spacing w:after="0"/>
        <w:ind w:left="720"/>
        <w:rPr>
          <w:ins w:id="1771"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2B9F603E" w14:textId="77777777" w:rsidTr="00925CE7">
        <w:trPr>
          <w:ins w:id="1772" w:author="Himanshu Seth - I21391" w:date="2022-06-17T11:21:00Z"/>
        </w:trPr>
        <w:tc>
          <w:tcPr>
            <w:tcW w:w="2540" w:type="dxa"/>
            <w:gridSpan w:val="2"/>
            <w:tcBorders>
              <w:bottom w:val="single" w:sz="12" w:space="0" w:color="auto"/>
            </w:tcBorders>
          </w:tcPr>
          <w:p w14:paraId="655B8B5A" w14:textId="77777777" w:rsidR="00C27586" w:rsidRPr="00870ED6" w:rsidRDefault="00C27586" w:rsidP="00925CE7">
            <w:pPr>
              <w:rPr>
                <w:ins w:id="1773" w:author="Himanshu Seth - I21391" w:date="2022-06-17T11:21:00Z"/>
                <w:rFonts w:cstheme="minorHAnsi"/>
              </w:rPr>
            </w:pPr>
            <w:ins w:id="1774" w:author="Himanshu Seth - I21391" w:date="2022-06-17T11:21:00Z">
              <w:r w:rsidRPr="00870ED6">
                <w:rPr>
                  <w:rFonts w:cstheme="minorHAnsi"/>
                </w:rPr>
                <w:t>Parameter Name</w:t>
              </w:r>
            </w:ins>
          </w:p>
        </w:tc>
        <w:tc>
          <w:tcPr>
            <w:tcW w:w="1207" w:type="dxa"/>
            <w:gridSpan w:val="2"/>
            <w:tcBorders>
              <w:bottom w:val="single" w:sz="12" w:space="0" w:color="auto"/>
            </w:tcBorders>
          </w:tcPr>
          <w:p w14:paraId="03FDDB28" w14:textId="77777777" w:rsidR="00C27586" w:rsidRPr="00870ED6" w:rsidRDefault="00C27586" w:rsidP="00925CE7">
            <w:pPr>
              <w:rPr>
                <w:ins w:id="1775" w:author="Himanshu Seth - I21391" w:date="2022-06-17T11:21:00Z"/>
                <w:rFonts w:cstheme="minorHAnsi"/>
              </w:rPr>
            </w:pPr>
            <w:ins w:id="1776" w:author="Himanshu Seth - I21391" w:date="2022-06-17T11:21:00Z">
              <w:r>
                <w:rPr>
                  <w:rFonts w:cstheme="minorHAnsi"/>
                </w:rPr>
                <w:t>Type</w:t>
              </w:r>
            </w:ins>
          </w:p>
        </w:tc>
        <w:tc>
          <w:tcPr>
            <w:tcW w:w="5037" w:type="dxa"/>
            <w:tcBorders>
              <w:bottom w:val="single" w:sz="12" w:space="0" w:color="auto"/>
            </w:tcBorders>
          </w:tcPr>
          <w:p w14:paraId="3CCD50BE" w14:textId="77777777" w:rsidR="00C27586" w:rsidRPr="00870ED6" w:rsidRDefault="00C27586" w:rsidP="00925CE7">
            <w:pPr>
              <w:rPr>
                <w:ins w:id="1777" w:author="Himanshu Seth - I21391" w:date="2022-06-17T11:21:00Z"/>
                <w:rFonts w:cstheme="minorHAnsi"/>
              </w:rPr>
            </w:pPr>
            <w:ins w:id="1778" w:author="Himanshu Seth - I21391" w:date="2022-06-17T11:21:00Z">
              <w:r>
                <w:rPr>
                  <w:rFonts w:cstheme="minorHAnsi"/>
                </w:rPr>
                <w:t>Description</w:t>
              </w:r>
            </w:ins>
          </w:p>
        </w:tc>
      </w:tr>
      <w:tr w:rsidR="00C27586" w:rsidRPr="00870ED6" w14:paraId="785D7E35" w14:textId="77777777" w:rsidTr="00925CE7">
        <w:trPr>
          <w:ins w:id="1779" w:author="Himanshu Seth - I21391" w:date="2022-06-17T11:21:00Z"/>
        </w:trPr>
        <w:tc>
          <w:tcPr>
            <w:tcW w:w="2530" w:type="dxa"/>
            <w:tcBorders>
              <w:bottom w:val="single" w:sz="4" w:space="0" w:color="BFBFBF" w:themeColor="background1" w:themeShade="BF"/>
            </w:tcBorders>
          </w:tcPr>
          <w:p w14:paraId="1C3BEE7C" w14:textId="77777777" w:rsidR="00C27586" w:rsidRPr="00870ED6" w:rsidRDefault="00C27586" w:rsidP="00925CE7">
            <w:pPr>
              <w:rPr>
                <w:ins w:id="1780" w:author="Himanshu Seth - I21391" w:date="2022-06-17T11:21:00Z"/>
                <w:rFonts w:cstheme="minorHAnsi"/>
                <w:sz w:val="18"/>
                <w:szCs w:val="18"/>
              </w:rPr>
            </w:pPr>
            <w:ins w:id="1781"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gridSpan w:val="2"/>
            <w:tcBorders>
              <w:bottom w:val="single" w:sz="4" w:space="0" w:color="BFBFBF" w:themeColor="background1" w:themeShade="BF"/>
            </w:tcBorders>
          </w:tcPr>
          <w:p w14:paraId="4238DB38" w14:textId="77777777" w:rsidR="00C27586" w:rsidRPr="00870ED6" w:rsidRDefault="00C27586" w:rsidP="00925CE7">
            <w:pPr>
              <w:rPr>
                <w:ins w:id="1782" w:author="Himanshu Seth - I21391" w:date="2022-06-17T11:21:00Z"/>
                <w:rFonts w:cstheme="minorHAnsi"/>
                <w:sz w:val="18"/>
                <w:szCs w:val="18"/>
              </w:rPr>
            </w:pPr>
            <w:ins w:id="1783" w:author="Himanshu Seth - I21391" w:date="2022-06-17T11:21:00Z">
              <w:r>
                <w:rPr>
                  <w:rFonts w:cstheme="minorHAnsi"/>
                  <w:sz w:val="18"/>
                  <w:szCs w:val="18"/>
                </w:rPr>
                <w:t>Integer</w:t>
              </w:r>
            </w:ins>
          </w:p>
        </w:tc>
        <w:tc>
          <w:tcPr>
            <w:tcW w:w="5050" w:type="dxa"/>
            <w:gridSpan w:val="2"/>
            <w:tcBorders>
              <w:bottom w:val="single" w:sz="4" w:space="0" w:color="BFBFBF" w:themeColor="background1" w:themeShade="BF"/>
            </w:tcBorders>
          </w:tcPr>
          <w:p w14:paraId="1A3EDAD3" w14:textId="77777777" w:rsidR="00C27586" w:rsidRPr="00870ED6" w:rsidRDefault="00C27586" w:rsidP="00925CE7">
            <w:pPr>
              <w:rPr>
                <w:ins w:id="1784" w:author="Himanshu Seth - I21391" w:date="2022-06-17T11:21:00Z"/>
                <w:rFonts w:cstheme="minorHAnsi"/>
                <w:sz w:val="18"/>
                <w:szCs w:val="18"/>
              </w:rPr>
            </w:pPr>
            <w:ins w:id="1785" w:author="Himanshu Seth - I21391" w:date="2022-06-17T11:21:00Z">
              <w:r>
                <w:rPr>
                  <w:rFonts w:cstheme="minorHAnsi"/>
                  <w:sz w:val="18"/>
                  <w:szCs w:val="18"/>
                </w:rPr>
                <w:t>The ID of the bound socket</w:t>
              </w:r>
            </w:ins>
          </w:p>
        </w:tc>
      </w:tr>
      <w:tr w:rsidR="00C27586" w14:paraId="141A6862" w14:textId="77777777" w:rsidTr="00925CE7">
        <w:trPr>
          <w:ins w:id="1786" w:author="Himanshu Seth - I21391" w:date="2022-06-17T11:21:00Z"/>
        </w:trPr>
        <w:tc>
          <w:tcPr>
            <w:tcW w:w="2530" w:type="dxa"/>
            <w:tcBorders>
              <w:top w:val="single" w:sz="4" w:space="0" w:color="BFBFBF" w:themeColor="background1" w:themeShade="BF"/>
              <w:bottom w:val="single" w:sz="4" w:space="0" w:color="BFBFBF" w:themeColor="background1" w:themeShade="BF"/>
            </w:tcBorders>
            <w:vAlign w:val="center"/>
          </w:tcPr>
          <w:p w14:paraId="35BFA1E1" w14:textId="77777777" w:rsidR="00C27586" w:rsidRPr="006C5C20" w:rsidRDefault="00C27586" w:rsidP="00925CE7">
            <w:pPr>
              <w:rPr>
                <w:ins w:id="1787" w:author="Himanshu Seth - I21391" w:date="2022-06-17T11:21:00Z"/>
                <w:rFonts w:cstheme="minorHAnsi"/>
                <w:sz w:val="18"/>
                <w:szCs w:val="18"/>
              </w:rPr>
            </w:pPr>
            <w:ins w:id="1788" w:author="Himanshu Seth - I21391" w:date="2022-06-17T11:21:00Z">
              <w:r w:rsidRPr="006C5C20">
                <w:rPr>
                  <w:sz w:val="18"/>
                  <w:szCs w:val="18"/>
                </w:rPr>
                <w:t>&lt;STATUS_CODE&gt;</w:t>
              </w:r>
            </w:ins>
          </w:p>
        </w:tc>
        <w:tc>
          <w:tcPr>
            <w:tcW w:w="1204" w:type="dxa"/>
            <w:gridSpan w:val="2"/>
            <w:tcBorders>
              <w:top w:val="single" w:sz="4" w:space="0" w:color="BFBFBF" w:themeColor="background1" w:themeShade="BF"/>
              <w:bottom w:val="single" w:sz="4" w:space="0" w:color="BFBFBF" w:themeColor="background1" w:themeShade="BF"/>
            </w:tcBorders>
            <w:vAlign w:val="center"/>
          </w:tcPr>
          <w:p w14:paraId="13B1FA80" w14:textId="77777777" w:rsidR="00C27586" w:rsidRPr="006C5C20" w:rsidRDefault="00C27586" w:rsidP="00925CE7">
            <w:pPr>
              <w:rPr>
                <w:ins w:id="1789" w:author="Himanshu Seth - I21391" w:date="2022-06-17T11:21:00Z"/>
                <w:rFonts w:cstheme="minorHAnsi"/>
                <w:sz w:val="18"/>
                <w:szCs w:val="18"/>
              </w:rPr>
            </w:pPr>
            <w:ins w:id="1790" w:author="Himanshu Seth - I21391" w:date="2022-06-17T11:21:00Z">
              <w:r w:rsidRPr="006C5C20">
                <w:rPr>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vAlign w:val="center"/>
          </w:tcPr>
          <w:p w14:paraId="2DE3B819" w14:textId="77777777" w:rsidR="00C27586" w:rsidRPr="006C5C20" w:rsidRDefault="00C27586" w:rsidP="00925CE7">
            <w:pPr>
              <w:rPr>
                <w:ins w:id="1791" w:author="Himanshu Seth - I21391" w:date="2022-06-17T11:21:00Z"/>
                <w:rFonts w:cstheme="minorHAnsi"/>
                <w:sz w:val="18"/>
                <w:szCs w:val="18"/>
              </w:rPr>
            </w:pPr>
            <w:ins w:id="1792" w:author="Himanshu Seth - I21391" w:date="2022-06-17T11:21:00Z">
              <w:r w:rsidRPr="006C5C20">
                <w:rPr>
                  <w:sz w:val="18"/>
                  <w:szCs w:val="18"/>
                </w:rPr>
                <w:t xml:space="preserve">Numeric status code, see </w:t>
              </w:r>
              <w:r>
                <w:fldChar w:fldCharType="begin"/>
              </w:r>
              <w:r>
                <w:instrText xml:space="preserve"> HYPERLINK \l "_Status_Response_Codes" </w:instrText>
              </w:r>
              <w:r>
                <w:fldChar w:fldCharType="separate"/>
              </w:r>
              <w:r w:rsidRPr="006C5C20">
                <w:rPr>
                  <w:rStyle w:val="Hyperlink"/>
                  <w:sz w:val="18"/>
                  <w:szCs w:val="18"/>
                </w:rPr>
                <w:fldChar w:fldCharType="begin"/>
              </w:r>
              <w:r w:rsidRPr="006C5C20">
                <w:rPr>
                  <w:rStyle w:val="Hyperlink"/>
                  <w:sz w:val="18"/>
                  <w:szCs w:val="18"/>
                </w:rPr>
                <w:instrText xml:space="preserve"> REF ErrorResponseCodes \h </w:instrText>
              </w:r>
              <w:r>
                <w:rPr>
                  <w:rStyle w:val="Hyperlink"/>
                  <w:sz w:val="18"/>
                  <w:szCs w:val="18"/>
                </w:rPr>
                <w:instrText xml:space="preserve"> \* MERGEFORMAT </w:instrText>
              </w:r>
              <w:r w:rsidRPr="006C5C20">
                <w:rPr>
                  <w:rStyle w:val="Hyperlink"/>
                  <w:sz w:val="18"/>
                  <w:szCs w:val="18"/>
                </w:rPr>
              </w:r>
              <w:r w:rsidRPr="006C5C20">
                <w:rPr>
                  <w:rStyle w:val="Hyperlink"/>
                  <w:sz w:val="18"/>
                  <w:szCs w:val="18"/>
                </w:rPr>
                <w:fldChar w:fldCharType="end"/>
              </w:r>
              <w:r w:rsidRPr="006C5C20">
                <w:rPr>
                  <w:rStyle w:val="Hyperlink"/>
                  <w:sz w:val="18"/>
                  <w:szCs w:val="18"/>
                </w:rPr>
                <w:t>Status Response Codes</w:t>
              </w:r>
              <w:r>
                <w:rPr>
                  <w:rStyle w:val="Hyperlink"/>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\h </w:instrText>
              </w:r>
              <w:r>
                <w:rPr>
                  <w:sz w:val="18"/>
                  <w:szCs w:val="18"/>
                </w:rPr>
                <w:instrText xml:space="preserve"> \* MERGEFORMAT </w:instrText>
              </w:r>
              <w:r w:rsidRPr="006C5C20">
                <w:rPr>
                  <w:sz w:val="18"/>
                  <w:szCs w:val="18"/>
                </w:rPr>
              </w:r>
              <w:r w:rsidRPr="006C5C20">
                <w:rPr>
                  <w:sz w:val="18"/>
                  <w:szCs w:val="18"/>
                </w:rPr>
                <w:fldChar w:fldCharType="end"/>
              </w:r>
              <w:r w:rsidRPr="006C5C20">
                <w:rPr>
                  <w:sz w:val="18"/>
                  <w:szCs w:val="18"/>
                </w:rPr>
                <w:fldChar w:fldCharType="begin"/>
              </w:r>
              <w:r w:rsidRPr="006C5C20">
                <w:rPr>
                  <w:sz w:val="18"/>
                  <w:szCs w:val="18"/>
                </w:rPr>
                <w:instrText xml:space="preserve"> REF ErrorResponseCodes </w:instrText>
              </w:r>
              <w:r>
                <w:rPr>
                  <w:sz w:val="18"/>
                  <w:szCs w:val="18"/>
                </w:rPr>
                <w:instrText xml:space="preserve"> \* MERGEFORMAT </w:instrText>
              </w:r>
              <w:r w:rsidRPr="006C5C20">
                <w:rPr>
                  <w:sz w:val="18"/>
                  <w:szCs w:val="18"/>
                </w:rPr>
                <w:fldChar w:fldCharType="end"/>
              </w:r>
            </w:ins>
          </w:p>
        </w:tc>
      </w:tr>
      <w:tr w:rsidR="00C27586" w14:paraId="6D398B4D" w14:textId="77777777" w:rsidTr="00925CE7">
        <w:trPr>
          <w:ins w:id="1793" w:author="Himanshu Seth - I21391" w:date="2022-06-17T11:21:00Z"/>
        </w:trPr>
        <w:tc>
          <w:tcPr>
            <w:tcW w:w="2530" w:type="dxa"/>
            <w:tcBorders>
              <w:top w:val="single" w:sz="4" w:space="0" w:color="BFBFBF" w:themeColor="background1" w:themeShade="BF"/>
              <w:bottom w:val="single" w:sz="4" w:space="0" w:color="BFBFBF" w:themeColor="background1" w:themeShade="BF"/>
            </w:tcBorders>
            <w:vAlign w:val="center"/>
          </w:tcPr>
          <w:p w14:paraId="54232E26" w14:textId="77777777" w:rsidR="00C27586" w:rsidRPr="006C5C20" w:rsidRDefault="00C27586" w:rsidP="00925CE7">
            <w:pPr>
              <w:rPr>
                <w:ins w:id="1794" w:author="Himanshu Seth - I21391" w:date="2022-06-17T11:21:00Z"/>
                <w:rFonts w:cstheme="minorHAnsi"/>
                <w:sz w:val="18"/>
                <w:szCs w:val="18"/>
              </w:rPr>
            </w:pPr>
            <w:ins w:id="1795" w:author="Himanshu Seth - I21391" w:date="2022-06-17T11:21:00Z">
              <w:r w:rsidRPr="006C5C20">
                <w:rPr>
                  <w:sz w:val="18"/>
                  <w:szCs w:val="18"/>
                </w:rPr>
                <w:t>&lt;STATUS_MSG&gt;</w:t>
              </w:r>
            </w:ins>
          </w:p>
        </w:tc>
        <w:tc>
          <w:tcPr>
            <w:tcW w:w="1204" w:type="dxa"/>
            <w:gridSpan w:val="2"/>
            <w:tcBorders>
              <w:top w:val="single" w:sz="4" w:space="0" w:color="BFBFBF" w:themeColor="background1" w:themeShade="BF"/>
              <w:bottom w:val="single" w:sz="4" w:space="0" w:color="BFBFBF" w:themeColor="background1" w:themeShade="BF"/>
            </w:tcBorders>
            <w:vAlign w:val="center"/>
          </w:tcPr>
          <w:p w14:paraId="64AE4AA2" w14:textId="77777777" w:rsidR="00C27586" w:rsidRPr="006C5C20" w:rsidRDefault="00C27586" w:rsidP="00925CE7">
            <w:pPr>
              <w:rPr>
                <w:ins w:id="1796" w:author="Himanshu Seth - I21391" w:date="2022-06-17T11:21:00Z"/>
                <w:rFonts w:cstheme="minorHAnsi"/>
                <w:sz w:val="18"/>
                <w:szCs w:val="18"/>
              </w:rPr>
            </w:pPr>
            <w:ins w:id="1797" w:author="Himanshu Seth - I21391" w:date="2022-06-17T11:21:00Z">
              <w:r w:rsidRPr="006C5C20">
                <w:rPr>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vAlign w:val="center"/>
          </w:tcPr>
          <w:p w14:paraId="0D721919" w14:textId="77777777" w:rsidR="00C27586" w:rsidRPr="006C5C20" w:rsidRDefault="00C27586" w:rsidP="00925CE7">
            <w:pPr>
              <w:rPr>
                <w:ins w:id="1798" w:author="Himanshu Seth - I21391" w:date="2022-06-17T11:21:00Z"/>
                <w:rFonts w:cstheme="minorHAnsi"/>
                <w:sz w:val="18"/>
                <w:szCs w:val="18"/>
              </w:rPr>
            </w:pPr>
            <w:ins w:id="1799" w:author="Himanshu Seth - I21391" w:date="2022-06-17T11:21:00Z">
              <w:r w:rsidRPr="006C5C20">
                <w:rPr>
                  <w:sz w:val="18"/>
                  <w:szCs w:val="18"/>
                </w:rPr>
                <w:t>Descriptive text detailing the error</w:t>
              </w:r>
            </w:ins>
          </w:p>
        </w:tc>
      </w:tr>
    </w:tbl>
    <w:p w14:paraId="53A20427" w14:textId="77777777" w:rsidR="00C27586" w:rsidRPr="00D17C04" w:rsidRDefault="00C27586" w:rsidP="00C27586">
      <w:pPr>
        <w:pStyle w:val="Heading3"/>
        <w:rPr>
          <w:ins w:id="1800" w:author="Himanshu Seth - I21391" w:date="2022-06-17T11:21:00Z"/>
        </w:rPr>
      </w:pPr>
      <w:ins w:id="1801" w:author="Himanshu Seth - I21391" w:date="2022-06-17T11:21: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5EA093E4" w14:textId="77777777" w:rsidTr="00925CE7">
        <w:trPr>
          <w:ins w:id="1802" w:author="Himanshu Seth - I21391" w:date="2022-06-17T11:21:00Z"/>
        </w:trPr>
        <w:tc>
          <w:tcPr>
            <w:tcW w:w="4860" w:type="dxa"/>
          </w:tcPr>
          <w:p w14:paraId="09863DB0" w14:textId="77777777" w:rsidR="00C27586" w:rsidRPr="00C1437E" w:rsidRDefault="00C27586" w:rsidP="00925CE7">
            <w:pPr>
              <w:rPr>
                <w:ins w:id="1803" w:author="Himanshu Seth - I21391" w:date="2022-06-17T11:21:00Z"/>
                <w:rFonts w:ascii="Consolas" w:hAnsi="Consolas"/>
                <w:sz w:val="14"/>
              </w:rPr>
            </w:pPr>
            <w:ins w:id="1804" w:author="Himanshu Seth - I21391" w:date="2022-06-17T11:21:00Z">
              <w:r>
                <w:rPr>
                  <w:rFonts w:ascii="Consolas" w:hAnsi="Consolas"/>
                  <w:sz w:val="14"/>
                </w:rPr>
                <w:t>AT</w:t>
              </w:r>
              <w:r>
                <w:rPr>
                  <w:rFonts w:ascii="Consolas" w:hAnsi="Consolas"/>
                  <w:sz w:val="14"/>
                </w:rPr>
                <w:fldChar w:fldCharType="begin"/>
              </w:r>
              <w:r>
                <w:rPr>
                  <w:rFonts w:ascii="Consolas" w:hAnsi="Consolas"/>
                  <w:sz w:val="14"/>
                </w:rPr>
                <w:instrText xml:space="preserve"> DOCPROPERTY  tagc_tls_sockets  \* MERGEFORMAT </w:instrText>
              </w:r>
              <w:r>
                <w:rPr>
                  <w:rFonts w:ascii="Consolas" w:hAnsi="Consolas"/>
                  <w:sz w:val="14"/>
                </w:rPr>
                <w:fldChar w:fldCharType="separate"/>
              </w:r>
              <w:r>
                <w:rPr>
                  <w:rFonts w:ascii="Consolas" w:hAnsi="Consolas"/>
                  <w:sz w:val="14"/>
                </w:rPr>
                <w:t>+SOCKTLS</w:t>
              </w:r>
              <w:r>
                <w:rPr>
                  <w:rFonts w:ascii="Consolas" w:hAnsi="Consolas"/>
                  <w:sz w:val="14"/>
                </w:rPr>
                <w:fldChar w:fldCharType="end"/>
              </w:r>
              <w:r>
                <w:rPr>
                  <w:rFonts w:ascii="Consolas" w:hAnsi="Consolas"/>
                  <w:sz w:val="14"/>
                </w:rPr>
                <w:t>=1</w:t>
              </w:r>
            </w:ins>
          </w:p>
        </w:tc>
        <w:tc>
          <w:tcPr>
            <w:tcW w:w="3780" w:type="dxa"/>
          </w:tcPr>
          <w:p w14:paraId="7DF94387" w14:textId="77777777" w:rsidR="00C27586" w:rsidRPr="00C1437E" w:rsidRDefault="00C27586" w:rsidP="00925CE7">
            <w:pPr>
              <w:rPr>
                <w:ins w:id="1805" w:author="Himanshu Seth - I21391" w:date="2022-06-17T11:21:00Z"/>
                <w:sz w:val="14"/>
              </w:rPr>
            </w:pPr>
            <w:ins w:id="1806" w:author="Himanshu Seth - I21391" w:date="2022-06-17T11:21:00Z">
              <w:r>
                <w:rPr>
                  <w:sz w:val="14"/>
                </w:rPr>
                <w:t>Command: list all open sockets</w:t>
              </w:r>
            </w:ins>
          </w:p>
        </w:tc>
      </w:tr>
      <w:tr w:rsidR="00C27586" w14:paraId="56539D2E" w14:textId="77777777" w:rsidTr="00925CE7">
        <w:trPr>
          <w:ins w:id="1807" w:author="Himanshu Seth - I21391" w:date="2022-06-17T11:21:00Z"/>
        </w:trPr>
        <w:tc>
          <w:tcPr>
            <w:tcW w:w="4860" w:type="dxa"/>
          </w:tcPr>
          <w:p w14:paraId="515689CA" w14:textId="77777777" w:rsidR="00C27586" w:rsidRDefault="00C27586" w:rsidP="00925CE7">
            <w:pPr>
              <w:rPr>
                <w:ins w:id="1808" w:author="Himanshu Seth - I21391" w:date="2022-06-17T11:21:00Z"/>
                <w:rFonts w:ascii="Consolas" w:hAnsi="Consolas"/>
                <w:sz w:val="14"/>
              </w:rPr>
            </w:pPr>
            <w:ins w:id="1809" w:author="Himanshu Seth - I21391" w:date="2022-06-17T11:21:00Z">
              <w:r>
                <w:rPr>
                  <w:rFonts w:ascii="Consolas" w:hAnsi="Consolas"/>
                  <w:sz w:val="14"/>
                </w:rPr>
                <w:t>OK</w:t>
              </w:r>
            </w:ins>
          </w:p>
        </w:tc>
        <w:tc>
          <w:tcPr>
            <w:tcW w:w="3780" w:type="dxa"/>
          </w:tcPr>
          <w:p w14:paraId="7FF0DCCD" w14:textId="77777777" w:rsidR="00C27586" w:rsidRDefault="00C27586" w:rsidP="00925CE7">
            <w:pPr>
              <w:rPr>
                <w:ins w:id="1810" w:author="Himanshu Seth - I21391" w:date="2022-06-17T11:21:00Z"/>
                <w:sz w:val="14"/>
              </w:rPr>
            </w:pPr>
            <w:ins w:id="1811" w:author="Himanshu Seth - I21391" w:date="2022-06-17T11:21:00Z">
              <w:r>
                <w:rPr>
                  <w:sz w:val="14"/>
                </w:rPr>
                <w:t>Command completed successfully</w:t>
              </w:r>
            </w:ins>
          </w:p>
        </w:tc>
      </w:tr>
      <w:tr w:rsidR="00C27586" w14:paraId="5984B098" w14:textId="77777777" w:rsidTr="00925CE7">
        <w:trPr>
          <w:ins w:id="1812" w:author="Himanshu Seth - I21391" w:date="2022-06-17T11:21:00Z"/>
        </w:trPr>
        <w:tc>
          <w:tcPr>
            <w:tcW w:w="4860" w:type="dxa"/>
          </w:tcPr>
          <w:p w14:paraId="60C1DF86" w14:textId="77777777" w:rsidR="00C27586" w:rsidRDefault="00C27586" w:rsidP="00925CE7">
            <w:pPr>
              <w:rPr>
                <w:ins w:id="1813" w:author="Himanshu Seth - I21391" w:date="2022-06-17T11:21:00Z"/>
                <w:rFonts w:ascii="Consolas" w:hAnsi="Consolas"/>
                <w:sz w:val="14"/>
              </w:rPr>
            </w:pPr>
            <w:ins w:id="1814" w:author="Himanshu Seth - I21391" w:date="2022-06-17T11:21:00Z">
              <w:r>
                <w:rPr>
                  <w:rFonts w:ascii="Consolas" w:hAnsi="Consolas"/>
                  <w:sz w:val="14"/>
                </w:rPr>
                <w:fldChar w:fldCharType="begin"/>
              </w:r>
              <w:r>
                <w:rPr>
                  <w:rFonts w:ascii="Consolas" w:hAnsi="Consolas"/>
                  <w:sz w:val="14"/>
                </w:rPr>
                <w:instrText xml:space="preserve"> DOCPROPERTY  tagc_tls_sockets  \* MERGEFORMAT </w:instrText>
              </w:r>
              <w:r>
                <w:rPr>
                  <w:rFonts w:ascii="Consolas" w:hAnsi="Consolas"/>
                  <w:sz w:val="14"/>
                </w:rPr>
                <w:fldChar w:fldCharType="separate"/>
              </w:r>
              <w:r>
                <w:rPr>
                  <w:rFonts w:ascii="Consolas" w:hAnsi="Consolas"/>
                  <w:sz w:val="14"/>
                </w:rPr>
                <w:t>+SOCKTLS</w:t>
              </w:r>
              <w:r>
                <w:rPr>
                  <w:rFonts w:ascii="Consolas" w:hAnsi="Consolas"/>
                  <w:sz w:val="14"/>
                </w:rPr>
                <w:fldChar w:fldCharType="end"/>
              </w:r>
              <w:r>
                <w:rPr>
                  <w:rFonts w:ascii="Consolas" w:hAnsi="Consolas"/>
                  <w:sz w:val="14"/>
                </w:rPr>
                <w:t>:1</w:t>
              </w:r>
            </w:ins>
          </w:p>
        </w:tc>
        <w:tc>
          <w:tcPr>
            <w:tcW w:w="3780" w:type="dxa"/>
          </w:tcPr>
          <w:p w14:paraId="08A91484" w14:textId="77777777" w:rsidR="00C27586" w:rsidRDefault="00C27586" w:rsidP="00925CE7">
            <w:pPr>
              <w:rPr>
                <w:ins w:id="1815" w:author="Himanshu Seth - I21391" w:date="2022-06-17T11:21:00Z"/>
                <w:sz w:val="14"/>
              </w:rPr>
            </w:pPr>
            <w:ins w:id="1816" w:author="Himanshu Seth - I21391" w:date="2022-06-17T11:21:00Z">
              <w:r>
                <w:rPr>
                  <w:sz w:val="14"/>
                </w:rPr>
                <w:t>TCP socket completed TLS negotiation</w:t>
              </w:r>
            </w:ins>
          </w:p>
        </w:tc>
      </w:tr>
      <w:tr w:rsidR="00C27586" w14:paraId="2DF6E09A" w14:textId="77777777" w:rsidTr="00925CE7">
        <w:trPr>
          <w:ins w:id="1817" w:author="Himanshu Seth - I21391" w:date="2022-06-17T11:21:00Z"/>
        </w:trPr>
        <w:tc>
          <w:tcPr>
            <w:tcW w:w="4860" w:type="dxa"/>
          </w:tcPr>
          <w:p w14:paraId="52778A3D" w14:textId="77777777" w:rsidR="00C27586" w:rsidRDefault="00C27586" w:rsidP="00925CE7">
            <w:pPr>
              <w:rPr>
                <w:ins w:id="1818" w:author="Himanshu Seth - I21391" w:date="2022-06-17T11:21:00Z"/>
                <w:rFonts w:ascii="Consolas" w:hAnsi="Consolas"/>
                <w:sz w:val="14"/>
              </w:rPr>
            </w:pPr>
          </w:p>
        </w:tc>
        <w:tc>
          <w:tcPr>
            <w:tcW w:w="3780" w:type="dxa"/>
          </w:tcPr>
          <w:p w14:paraId="4EFF29E4" w14:textId="77777777" w:rsidR="00C27586" w:rsidRDefault="00C27586" w:rsidP="00925CE7">
            <w:pPr>
              <w:rPr>
                <w:ins w:id="1819" w:author="Himanshu Seth - I21391" w:date="2022-06-17T11:21:00Z"/>
                <w:sz w:val="14"/>
              </w:rPr>
            </w:pPr>
          </w:p>
        </w:tc>
      </w:tr>
    </w:tbl>
    <w:p w14:paraId="73134670" w14:textId="77777777" w:rsidR="00C27586" w:rsidRDefault="00C27586" w:rsidP="00C27586">
      <w:pPr>
        <w:rPr>
          <w:ins w:id="1820" w:author="Himanshu Seth - I21391" w:date="2022-06-17T11:21:00Z"/>
        </w:rPr>
      </w:pPr>
      <w:ins w:id="1821" w:author="Himanshu Seth - I21391" w:date="2022-06-17T11:21:00Z">
        <w:r>
          <w:br w:type="page"/>
        </w:r>
      </w:ins>
    </w:p>
    <w:p w14:paraId="4582365E" w14:textId="77777777" w:rsidR="00C27586" w:rsidRDefault="00C27586" w:rsidP="00C27586">
      <w:pPr>
        <w:pStyle w:val="Heading2"/>
        <w:rPr>
          <w:ins w:id="1822" w:author="Himanshu Seth - I21391" w:date="2022-06-17T11:21:00Z"/>
        </w:rPr>
      </w:pPr>
      <w:ins w:id="1823" w:author="Himanshu Seth - I21391" w:date="2022-06-17T11:21:00Z">
        <w:r>
          <w:lastRenderedPageBreak/>
          <w:t xml:space="preserve">List Current Sockets </w:t>
        </w:r>
        <w:r>
          <w:fldChar w:fldCharType="begin"/>
        </w:r>
        <w:r>
          <w:instrText xml:space="preserve"> DOCPROPERTY  tagc_list_sockets  \* MERGEFORMAT </w:instrText>
        </w:r>
        <w:r>
          <w:fldChar w:fldCharType="separate"/>
        </w:r>
        <w:r>
          <w:t>+SOCKLST</w:t>
        </w:r>
        <w:r>
          <w:fldChar w:fldCharType="end"/>
        </w:r>
      </w:ins>
    </w:p>
    <w:p w14:paraId="2F6C7B68" w14:textId="77777777" w:rsidR="00C27586" w:rsidRDefault="00C27586" w:rsidP="00C27586">
      <w:pPr>
        <w:pStyle w:val="Heading3"/>
        <w:rPr>
          <w:ins w:id="1824" w:author="Himanshu Seth - I21391" w:date="2022-06-17T11:21:00Z"/>
        </w:rPr>
      </w:pPr>
      <w:ins w:id="1825" w:author="Himanshu Seth - I21391" w:date="2022-06-17T11:21:00Z">
        <w:r>
          <w:t>Description</w:t>
        </w:r>
      </w:ins>
    </w:p>
    <w:p w14:paraId="6FC714A7" w14:textId="77777777" w:rsidR="00C27586" w:rsidRDefault="00C27586" w:rsidP="00C27586">
      <w:pPr>
        <w:ind w:left="720"/>
        <w:jc w:val="both"/>
        <w:rPr>
          <w:ins w:id="1826" w:author="Himanshu Seth - I21391" w:date="2022-06-17T11:21:00Z"/>
        </w:rPr>
      </w:pPr>
      <w:ins w:id="1827" w:author="Himanshu Seth - I21391" w:date="2022-06-17T11:21:00Z">
        <w:r>
          <w:t>This command is used to present a list of the DCE’s open sockets/connections.</w:t>
        </w:r>
      </w:ins>
    </w:p>
    <w:p w14:paraId="43703CA2" w14:textId="77777777" w:rsidR="00C27586" w:rsidRDefault="00C27586" w:rsidP="00C27586">
      <w:pPr>
        <w:pStyle w:val="Heading3"/>
        <w:rPr>
          <w:ins w:id="1828" w:author="Himanshu Seth - I21391" w:date="2022-06-17T11:21:00Z"/>
        </w:rPr>
      </w:pPr>
      <w:ins w:id="1829" w:author="Himanshu Seth - I21391" w:date="2022-06-17T11:21:00Z">
        <w:r>
          <w:t>Command Syntax</w:t>
        </w:r>
      </w:ins>
    </w:p>
    <w:p w14:paraId="43D2F755" w14:textId="77777777" w:rsidR="00C27586" w:rsidRDefault="00C27586" w:rsidP="00C27586">
      <w:pPr>
        <w:ind w:left="720"/>
        <w:rPr>
          <w:ins w:id="1830" w:author="Himanshu Seth - I21391" w:date="2022-06-17T11:21:00Z"/>
          <w:rFonts w:ascii="Consolas" w:hAnsi="Consolas"/>
        </w:rPr>
      </w:pPr>
      <w:ins w:id="1831"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tagc_list_sockets  \* MERGEFORMAT </w:instrText>
        </w:r>
        <w:r>
          <w:rPr>
            <w:rFonts w:ascii="Consolas" w:hAnsi="Consolas"/>
          </w:rPr>
          <w:fldChar w:fldCharType="separate"/>
        </w:r>
        <w:r>
          <w:rPr>
            <w:rFonts w:ascii="Consolas" w:hAnsi="Consolas"/>
          </w:rPr>
          <w:t>+SOCKLST</w:t>
        </w:r>
        <w:r>
          <w:rPr>
            <w:rFonts w:ascii="Consolas" w:hAnsi="Consolas"/>
          </w:rPr>
          <w:fldChar w:fldCharType="end"/>
        </w:r>
        <w:r>
          <w:rPr>
            <w:rFonts w:ascii="Consolas" w:hAnsi="Consolas"/>
          </w:rPr>
          <w:t>[=&lt;SOCK_ID&gt;]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109A389A" w14:textId="77777777" w:rsidTr="00925CE7">
        <w:trPr>
          <w:ins w:id="1832" w:author="Himanshu Seth - I21391" w:date="2022-06-17T11:21:00Z"/>
        </w:trPr>
        <w:tc>
          <w:tcPr>
            <w:tcW w:w="2530" w:type="dxa"/>
            <w:tcBorders>
              <w:bottom w:val="single" w:sz="12" w:space="0" w:color="auto"/>
            </w:tcBorders>
          </w:tcPr>
          <w:p w14:paraId="0F67419D" w14:textId="77777777" w:rsidR="00C27586" w:rsidRPr="00870ED6" w:rsidRDefault="00C27586" w:rsidP="00925CE7">
            <w:pPr>
              <w:rPr>
                <w:ins w:id="1833" w:author="Himanshu Seth - I21391" w:date="2022-06-17T11:21:00Z"/>
                <w:rFonts w:cstheme="minorHAnsi"/>
              </w:rPr>
            </w:pPr>
            <w:ins w:id="1834" w:author="Himanshu Seth - I21391" w:date="2022-06-17T11:21:00Z">
              <w:r w:rsidRPr="00870ED6">
                <w:rPr>
                  <w:rFonts w:cstheme="minorHAnsi"/>
                </w:rPr>
                <w:t>Parameter Name</w:t>
              </w:r>
            </w:ins>
          </w:p>
        </w:tc>
        <w:tc>
          <w:tcPr>
            <w:tcW w:w="1204" w:type="dxa"/>
            <w:tcBorders>
              <w:bottom w:val="single" w:sz="12" w:space="0" w:color="auto"/>
            </w:tcBorders>
          </w:tcPr>
          <w:p w14:paraId="074CCD53" w14:textId="77777777" w:rsidR="00C27586" w:rsidRPr="00870ED6" w:rsidRDefault="00C27586" w:rsidP="00925CE7">
            <w:pPr>
              <w:rPr>
                <w:ins w:id="1835" w:author="Himanshu Seth - I21391" w:date="2022-06-17T11:21:00Z"/>
                <w:rFonts w:cstheme="minorHAnsi"/>
              </w:rPr>
            </w:pPr>
            <w:ins w:id="1836" w:author="Himanshu Seth - I21391" w:date="2022-06-17T11:21:00Z">
              <w:r>
                <w:rPr>
                  <w:rFonts w:cstheme="minorHAnsi"/>
                </w:rPr>
                <w:t>Type</w:t>
              </w:r>
            </w:ins>
          </w:p>
        </w:tc>
        <w:tc>
          <w:tcPr>
            <w:tcW w:w="5050" w:type="dxa"/>
            <w:tcBorders>
              <w:bottom w:val="single" w:sz="12" w:space="0" w:color="auto"/>
            </w:tcBorders>
          </w:tcPr>
          <w:p w14:paraId="286D9FDA" w14:textId="77777777" w:rsidR="00C27586" w:rsidRPr="00870ED6" w:rsidRDefault="00C27586" w:rsidP="00925CE7">
            <w:pPr>
              <w:rPr>
                <w:ins w:id="1837" w:author="Himanshu Seth - I21391" w:date="2022-06-17T11:21:00Z"/>
                <w:rFonts w:cstheme="minorHAnsi"/>
              </w:rPr>
            </w:pPr>
            <w:ins w:id="1838" w:author="Himanshu Seth - I21391" w:date="2022-06-17T11:21:00Z">
              <w:r>
                <w:rPr>
                  <w:rFonts w:cstheme="minorHAnsi"/>
                </w:rPr>
                <w:t>Description</w:t>
              </w:r>
            </w:ins>
          </w:p>
        </w:tc>
      </w:tr>
      <w:tr w:rsidR="00C27586" w14:paraId="49776F2F" w14:textId="77777777" w:rsidTr="00925CE7">
        <w:trPr>
          <w:ins w:id="1839" w:author="Himanshu Seth - I21391" w:date="2022-06-17T11:21:00Z"/>
        </w:trPr>
        <w:tc>
          <w:tcPr>
            <w:tcW w:w="2530" w:type="dxa"/>
            <w:tcBorders>
              <w:top w:val="single" w:sz="4" w:space="0" w:color="BFBFBF" w:themeColor="background1" w:themeShade="BF"/>
              <w:bottom w:val="single" w:sz="4" w:space="0" w:color="auto"/>
            </w:tcBorders>
          </w:tcPr>
          <w:p w14:paraId="077A2D96" w14:textId="77777777" w:rsidR="00C27586" w:rsidRDefault="00C27586" w:rsidP="00925CE7">
            <w:pPr>
              <w:rPr>
                <w:ins w:id="1840" w:author="Himanshu Seth - I21391" w:date="2022-06-17T11:21:00Z"/>
                <w:rFonts w:cstheme="minorHAnsi"/>
                <w:sz w:val="18"/>
                <w:szCs w:val="18"/>
              </w:rPr>
            </w:pPr>
            <w:ins w:id="1841"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top w:val="single" w:sz="4" w:space="0" w:color="BFBFBF" w:themeColor="background1" w:themeShade="BF"/>
              <w:bottom w:val="single" w:sz="4" w:space="0" w:color="auto"/>
            </w:tcBorders>
          </w:tcPr>
          <w:p w14:paraId="75338B76" w14:textId="77777777" w:rsidR="00C27586" w:rsidRDefault="00C27586" w:rsidP="00925CE7">
            <w:pPr>
              <w:rPr>
                <w:ins w:id="1842" w:author="Himanshu Seth - I21391" w:date="2022-06-17T11:21:00Z"/>
                <w:rFonts w:cstheme="minorHAnsi"/>
                <w:sz w:val="18"/>
                <w:szCs w:val="18"/>
              </w:rPr>
            </w:pPr>
            <w:ins w:id="1843" w:author="Himanshu Seth - I21391" w:date="2022-06-17T11:21:00Z">
              <w:r w:rsidRPr="00870ED6">
                <w:rPr>
                  <w:rFonts w:cstheme="minorHAnsi"/>
                  <w:sz w:val="18"/>
                  <w:szCs w:val="18"/>
                </w:rPr>
                <w:t>Integer</w:t>
              </w:r>
            </w:ins>
          </w:p>
        </w:tc>
        <w:tc>
          <w:tcPr>
            <w:tcW w:w="5050" w:type="dxa"/>
            <w:tcBorders>
              <w:top w:val="single" w:sz="4" w:space="0" w:color="BFBFBF" w:themeColor="background1" w:themeShade="BF"/>
              <w:bottom w:val="single" w:sz="4" w:space="0" w:color="auto"/>
            </w:tcBorders>
          </w:tcPr>
          <w:p w14:paraId="557A2201" w14:textId="77777777" w:rsidR="00C27586" w:rsidRDefault="00C27586" w:rsidP="00925CE7">
            <w:pPr>
              <w:rPr>
                <w:ins w:id="1844" w:author="Himanshu Seth - I21391" w:date="2022-06-17T11:21:00Z"/>
                <w:rFonts w:cstheme="minorHAnsi"/>
                <w:sz w:val="18"/>
                <w:szCs w:val="18"/>
              </w:rPr>
            </w:pPr>
            <w:ins w:id="1845" w:author="Himanshu Seth - I21391" w:date="2022-06-17T11:21:00Z">
              <w:r>
                <w:rPr>
                  <w:rFonts w:cstheme="minorHAnsi"/>
                  <w:sz w:val="18"/>
                  <w:szCs w:val="18"/>
                </w:rPr>
                <w:t>ID of the socket</w:t>
              </w:r>
            </w:ins>
          </w:p>
        </w:tc>
      </w:tr>
    </w:tbl>
    <w:p w14:paraId="05F12A5B" w14:textId="77777777" w:rsidR="00C27586" w:rsidRPr="00870ED6" w:rsidRDefault="00C27586" w:rsidP="00C27586">
      <w:pPr>
        <w:pStyle w:val="Heading3"/>
        <w:rPr>
          <w:ins w:id="1846" w:author="Himanshu Seth - I21391" w:date="2022-06-17T11:21:00Z"/>
        </w:rPr>
      </w:pPr>
      <w:ins w:id="1847" w:author="Himanshu Seth - I21391" w:date="2022-06-17T11:21:00Z">
        <w:r>
          <w:t>Response Syntax</w:t>
        </w:r>
      </w:ins>
    </w:p>
    <w:tbl>
      <w:tblPr>
        <w:tblStyle w:val="TableGrid"/>
        <w:tblW w:w="0" w:type="auto"/>
        <w:tblInd w:w="607" w:type="dxa"/>
        <w:tblLook w:val="04A0" w:firstRow="1" w:lastRow="0" w:firstColumn="1" w:lastColumn="0" w:noHBand="0" w:noVBand="1"/>
      </w:tblPr>
      <w:tblGrid>
        <w:gridCol w:w="6352"/>
        <w:gridCol w:w="2401"/>
      </w:tblGrid>
      <w:tr w:rsidR="00E24A51" w:rsidRPr="008B020C" w14:paraId="2DEF6B5B" w14:textId="77777777" w:rsidTr="00925CE7">
        <w:trPr>
          <w:ins w:id="1848" w:author="Himanshu Seth - I21391" w:date="2022-06-17T11:21:00Z"/>
        </w:trPr>
        <w:tc>
          <w:tcPr>
            <w:tcW w:w="5264" w:type="dxa"/>
            <w:tcBorders>
              <w:top w:val="single" w:sz="12" w:space="0" w:color="auto"/>
              <w:left w:val="nil"/>
              <w:bottom w:val="single" w:sz="12" w:space="0" w:color="auto"/>
              <w:right w:val="nil"/>
            </w:tcBorders>
          </w:tcPr>
          <w:p w14:paraId="0FF29517" w14:textId="77777777" w:rsidR="00C27586" w:rsidRPr="008B020C" w:rsidRDefault="00C27586" w:rsidP="00925CE7">
            <w:pPr>
              <w:rPr>
                <w:ins w:id="1849" w:author="Himanshu Seth - I21391" w:date="2022-06-17T11:21:00Z"/>
                <w:rFonts w:cstheme="minorHAnsi"/>
              </w:rPr>
            </w:pPr>
            <w:ins w:id="1850" w:author="Himanshu Seth - I21391" w:date="2022-06-17T11:21:00Z">
              <w:r>
                <w:rPr>
                  <w:rFonts w:cstheme="minorHAnsi"/>
                </w:rPr>
                <w:t>Response</w:t>
              </w:r>
            </w:ins>
          </w:p>
        </w:tc>
        <w:tc>
          <w:tcPr>
            <w:tcW w:w="3489" w:type="dxa"/>
            <w:tcBorders>
              <w:top w:val="single" w:sz="12" w:space="0" w:color="auto"/>
              <w:left w:val="nil"/>
              <w:bottom w:val="single" w:sz="12" w:space="0" w:color="auto"/>
              <w:right w:val="nil"/>
            </w:tcBorders>
          </w:tcPr>
          <w:p w14:paraId="684E5763" w14:textId="77777777" w:rsidR="00C27586" w:rsidRPr="008B020C" w:rsidRDefault="00C27586" w:rsidP="00925CE7">
            <w:pPr>
              <w:rPr>
                <w:ins w:id="1851" w:author="Himanshu Seth - I21391" w:date="2022-06-17T11:21:00Z"/>
                <w:rFonts w:cstheme="minorHAnsi"/>
              </w:rPr>
            </w:pPr>
            <w:ins w:id="1852" w:author="Himanshu Seth - I21391" w:date="2022-06-17T11:21:00Z">
              <w:r w:rsidRPr="008B020C">
                <w:rPr>
                  <w:rFonts w:cstheme="minorHAnsi"/>
                </w:rPr>
                <w:t>Description</w:t>
              </w:r>
            </w:ins>
          </w:p>
        </w:tc>
      </w:tr>
      <w:tr w:rsidR="00E24A51" w:rsidRPr="00A97982" w14:paraId="2372EB3C" w14:textId="77777777" w:rsidTr="00925CE7">
        <w:trPr>
          <w:ins w:id="1853"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3A49D4F3" w14:textId="77777777" w:rsidR="00C27586" w:rsidRDefault="00C27586" w:rsidP="00925CE7">
            <w:pPr>
              <w:rPr>
                <w:ins w:id="1854" w:author="Himanshu Seth - I21391" w:date="2022-06-17T11:21:00Z"/>
                <w:rFonts w:ascii="Consolas" w:hAnsi="Consolas"/>
                <w:sz w:val="18"/>
              </w:rPr>
            </w:pPr>
            <w:ins w:id="1855" w:author="Himanshu Seth - I21391" w:date="2022-06-17T11:21:00Z">
              <w:r>
                <w:rPr>
                  <w:rFonts w:ascii="Consolas" w:hAnsi="Consolas"/>
                  <w:sz w:val="18"/>
                </w:rPr>
                <w:fldChar w:fldCharType="begin"/>
              </w:r>
              <w:r>
                <w:rPr>
                  <w:rFonts w:ascii="Consolas" w:hAnsi="Consolas"/>
                  <w:sz w:val="18"/>
                </w:rPr>
                <w:instrText xml:space="preserve"> DOCPROPERTY  tagc_list_sockets  \* MERGEFORMAT </w:instrText>
              </w:r>
              <w:r>
                <w:rPr>
                  <w:rFonts w:ascii="Consolas" w:hAnsi="Consolas"/>
                  <w:sz w:val="18"/>
                </w:rPr>
                <w:fldChar w:fldCharType="separate"/>
              </w:r>
              <w:r>
                <w:rPr>
                  <w:rFonts w:ascii="Consolas" w:hAnsi="Consolas"/>
                  <w:sz w:val="18"/>
                </w:rPr>
                <w:t>+SOCKLST</w:t>
              </w:r>
              <w:r>
                <w:rPr>
                  <w:rFonts w:ascii="Consolas" w:hAnsi="Consolas"/>
                  <w:sz w:val="18"/>
                </w:rPr>
                <w:fldChar w:fldCharType="end"/>
              </w:r>
              <w:r w:rsidRPr="00BB7174">
                <w:rPr>
                  <w:rFonts w:ascii="Consolas" w:hAnsi="Consolas"/>
                  <w:sz w:val="18"/>
                </w:rPr>
                <w:t>:&lt;SOCK_ID&gt;,&lt;PROTOCOL&gt;,&lt;RMT_ADDR&gt;,&lt;RMT_PORT&gt;,&lt;LCL_PORT&gt;</w:t>
              </w:r>
            </w:ins>
          </w:p>
        </w:tc>
        <w:tc>
          <w:tcPr>
            <w:tcW w:w="3489" w:type="dxa"/>
            <w:tcBorders>
              <w:top w:val="single" w:sz="4" w:space="0" w:color="BFBFBF" w:themeColor="background1" w:themeShade="BF"/>
              <w:left w:val="nil"/>
              <w:bottom w:val="single" w:sz="4" w:space="0" w:color="BFBFBF" w:themeColor="background1" w:themeShade="BF"/>
              <w:right w:val="nil"/>
            </w:tcBorders>
          </w:tcPr>
          <w:p w14:paraId="3D7B4292" w14:textId="77777777" w:rsidR="00C27586" w:rsidRDefault="00C27586" w:rsidP="00925CE7">
            <w:pPr>
              <w:rPr>
                <w:ins w:id="1856" w:author="Himanshu Seth - I21391" w:date="2022-06-17T11:21:00Z"/>
                <w:rFonts w:cstheme="minorHAnsi"/>
                <w:sz w:val="20"/>
              </w:rPr>
            </w:pPr>
            <w:ins w:id="1857" w:author="Himanshu Seth - I21391" w:date="2022-06-17T11:21:00Z">
              <w:r>
                <w:rPr>
                  <w:rFonts w:cstheme="minorHAnsi"/>
                  <w:sz w:val="20"/>
                </w:rPr>
                <w:t>Socket information</w:t>
              </w:r>
            </w:ins>
          </w:p>
        </w:tc>
      </w:tr>
      <w:tr w:rsidR="00E24A51" w:rsidRPr="00A97982" w14:paraId="115A48B7" w14:textId="77777777" w:rsidTr="00925CE7">
        <w:trPr>
          <w:ins w:id="1858" w:author="Himanshu Seth - I21391" w:date="2022-06-17T11:21:00Z"/>
        </w:trPr>
        <w:tc>
          <w:tcPr>
            <w:tcW w:w="5264" w:type="dxa"/>
            <w:tcBorders>
              <w:top w:val="single" w:sz="4" w:space="0" w:color="BFBFBF" w:themeColor="background1" w:themeShade="BF"/>
              <w:left w:val="nil"/>
              <w:bottom w:val="single" w:sz="4" w:space="0" w:color="BFBFBF" w:themeColor="background1" w:themeShade="BF"/>
              <w:right w:val="nil"/>
            </w:tcBorders>
          </w:tcPr>
          <w:p w14:paraId="23E5B685" w14:textId="77777777" w:rsidR="00C27586" w:rsidRDefault="00C27586" w:rsidP="00925CE7">
            <w:pPr>
              <w:rPr>
                <w:ins w:id="1859" w:author="Himanshu Seth - I21391" w:date="2022-06-17T11:21:00Z"/>
                <w:rFonts w:ascii="Consolas" w:hAnsi="Consolas"/>
                <w:sz w:val="18"/>
              </w:rPr>
            </w:pPr>
            <w:ins w:id="1860" w:author="Himanshu Seth - I21391" w:date="2022-06-17T11:21:00Z">
              <w:r>
                <w:rPr>
                  <w:rFonts w:ascii="Consolas" w:hAnsi="Consolas"/>
                  <w:sz w:val="18"/>
                </w:rPr>
                <w:t>OK</w:t>
              </w:r>
            </w:ins>
          </w:p>
        </w:tc>
        <w:tc>
          <w:tcPr>
            <w:tcW w:w="3489" w:type="dxa"/>
            <w:tcBorders>
              <w:top w:val="single" w:sz="4" w:space="0" w:color="BFBFBF" w:themeColor="background1" w:themeShade="BF"/>
              <w:left w:val="nil"/>
              <w:bottom w:val="single" w:sz="4" w:space="0" w:color="BFBFBF" w:themeColor="background1" w:themeShade="BF"/>
              <w:right w:val="nil"/>
            </w:tcBorders>
          </w:tcPr>
          <w:p w14:paraId="3E97E52F" w14:textId="77777777" w:rsidR="00C27586" w:rsidRDefault="00C27586" w:rsidP="00925CE7">
            <w:pPr>
              <w:rPr>
                <w:ins w:id="1861" w:author="Himanshu Seth - I21391" w:date="2022-06-17T11:21:00Z"/>
                <w:rFonts w:cstheme="minorHAnsi"/>
                <w:sz w:val="20"/>
              </w:rPr>
            </w:pPr>
            <w:ins w:id="1862" w:author="Himanshu Seth - I21391" w:date="2022-06-17T11:21:00Z">
              <w:r>
                <w:rPr>
                  <w:rFonts w:cstheme="minorHAnsi"/>
                  <w:sz w:val="20"/>
                </w:rPr>
                <w:t>Successful response</w:t>
              </w:r>
            </w:ins>
          </w:p>
        </w:tc>
      </w:tr>
      <w:tr w:rsidR="00E24A51" w:rsidRPr="00A97982" w14:paraId="7288127C" w14:textId="77777777" w:rsidTr="00925CE7">
        <w:trPr>
          <w:ins w:id="1863" w:author="Himanshu Seth - I21391" w:date="2022-06-17T11:21:00Z"/>
        </w:trPr>
        <w:tc>
          <w:tcPr>
            <w:tcW w:w="5264" w:type="dxa"/>
            <w:tcBorders>
              <w:top w:val="single" w:sz="4" w:space="0" w:color="BFBFBF" w:themeColor="background1" w:themeShade="BF"/>
              <w:left w:val="nil"/>
              <w:right w:val="nil"/>
            </w:tcBorders>
          </w:tcPr>
          <w:p w14:paraId="064869B5" w14:textId="77777777" w:rsidR="00C27586" w:rsidRPr="008B020C" w:rsidRDefault="00C27586" w:rsidP="00925CE7">
            <w:pPr>
              <w:rPr>
                <w:ins w:id="1864" w:author="Himanshu Seth - I21391" w:date="2022-06-17T11:21:00Z"/>
                <w:rFonts w:ascii="Consolas" w:hAnsi="Consolas"/>
                <w:sz w:val="18"/>
              </w:rPr>
            </w:pPr>
            <w:ins w:id="1865" w:author="Himanshu Seth - I21391" w:date="2022-06-17T11:21:00Z">
              <w:r>
                <w:rPr>
                  <w:rFonts w:ascii="Consolas" w:hAnsi="Consolas"/>
                  <w:sz w:val="18"/>
                </w:rPr>
                <w:t>ERROR:&lt;ERROR_CODE&gt;</w:t>
              </w:r>
            </w:ins>
          </w:p>
        </w:tc>
        <w:tc>
          <w:tcPr>
            <w:tcW w:w="3489" w:type="dxa"/>
            <w:tcBorders>
              <w:top w:val="single" w:sz="4" w:space="0" w:color="BFBFBF" w:themeColor="background1" w:themeShade="BF"/>
              <w:left w:val="nil"/>
              <w:right w:val="nil"/>
            </w:tcBorders>
          </w:tcPr>
          <w:p w14:paraId="230BE7BF" w14:textId="77777777" w:rsidR="00C27586" w:rsidRPr="00A97982" w:rsidRDefault="00C27586" w:rsidP="00925CE7">
            <w:pPr>
              <w:rPr>
                <w:ins w:id="1866" w:author="Himanshu Seth - I21391" w:date="2022-06-17T11:21:00Z"/>
                <w:rFonts w:cstheme="minorHAnsi"/>
                <w:sz w:val="20"/>
              </w:rPr>
            </w:pPr>
            <w:ins w:id="1867" w:author="Himanshu Seth - I21391" w:date="2022-06-17T11:21:00Z">
              <w:r>
                <w:rPr>
                  <w:rFonts w:cstheme="minorHAnsi"/>
                  <w:sz w:val="20"/>
                </w:rPr>
                <w:t>Error response</w:t>
              </w:r>
            </w:ins>
          </w:p>
        </w:tc>
      </w:tr>
    </w:tbl>
    <w:p w14:paraId="47000241" w14:textId="77777777" w:rsidR="00C27586" w:rsidRDefault="00C27586" w:rsidP="00C27586">
      <w:pPr>
        <w:spacing w:after="0"/>
        <w:ind w:left="720"/>
        <w:rPr>
          <w:ins w:id="1868"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06801408" w14:textId="77777777" w:rsidTr="00925CE7">
        <w:trPr>
          <w:ins w:id="1869" w:author="Himanshu Seth - I21391" w:date="2022-06-17T11:21:00Z"/>
        </w:trPr>
        <w:tc>
          <w:tcPr>
            <w:tcW w:w="2540" w:type="dxa"/>
            <w:gridSpan w:val="2"/>
            <w:tcBorders>
              <w:bottom w:val="single" w:sz="12" w:space="0" w:color="auto"/>
            </w:tcBorders>
          </w:tcPr>
          <w:p w14:paraId="66634024" w14:textId="77777777" w:rsidR="00C27586" w:rsidRPr="00870ED6" w:rsidRDefault="00C27586" w:rsidP="00925CE7">
            <w:pPr>
              <w:rPr>
                <w:ins w:id="1870" w:author="Himanshu Seth - I21391" w:date="2022-06-17T11:21:00Z"/>
                <w:rFonts w:cstheme="minorHAnsi"/>
              </w:rPr>
            </w:pPr>
            <w:ins w:id="1871" w:author="Himanshu Seth - I21391" w:date="2022-06-17T11:21:00Z">
              <w:r w:rsidRPr="00870ED6">
                <w:rPr>
                  <w:rFonts w:cstheme="minorHAnsi"/>
                </w:rPr>
                <w:t>Parameter Name</w:t>
              </w:r>
            </w:ins>
          </w:p>
        </w:tc>
        <w:tc>
          <w:tcPr>
            <w:tcW w:w="1207" w:type="dxa"/>
            <w:gridSpan w:val="2"/>
            <w:tcBorders>
              <w:bottom w:val="single" w:sz="12" w:space="0" w:color="auto"/>
            </w:tcBorders>
          </w:tcPr>
          <w:p w14:paraId="08A09EB1" w14:textId="77777777" w:rsidR="00C27586" w:rsidRPr="00870ED6" w:rsidRDefault="00C27586" w:rsidP="00925CE7">
            <w:pPr>
              <w:rPr>
                <w:ins w:id="1872" w:author="Himanshu Seth - I21391" w:date="2022-06-17T11:21:00Z"/>
                <w:rFonts w:cstheme="minorHAnsi"/>
              </w:rPr>
            </w:pPr>
            <w:ins w:id="1873" w:author="Himanshu Seth - I21391" w:date="2022-06-17T11:21:00Z">
              <w:r>
                <w:rPr>
                  <w:rFonts w:cstheme="minorHAnsi"/>
                </w:rPr>
                <w:t>Type</w:t>
              </w:r>
            </w:ins>
          </w:p>
        </w:tc>
        <w:tc>
          <w:tcPr>
            <w:tcW w:w="5037" w:type="dxa"/>
            <w:tcBorders>
              <w:bottom w:val="single" w:sz="12" w:space="0" w:color="auto"/>
            </w:tcBorders>
          </w:tcPr>
          <w:p w14:paraId="14F49836" w14:textId="77777777" w:rsidR="00C27586" w:rsidRPr="00870ED6" w:rsidRDefault="00C27586" w:rsidP="00925CE7">
            <w:pPr>
              <w:rPr>
                <w:ins w:id="1874" w:author="Himanshu Seth - I21391" w:date="2022-06-17T11:21:00Z"/>
                <w:rFonts w:cstheme="minorHAnsi"/>
              </w:rPr>
            </w:pPr>
            <w:ins w:id="1875" w:author="Himanshu Seth - I21391" w:date="2022-06-17T11:21:00Z">
              <w:r>
                <w:rPr>
                  <w:rFonts w:cstheme="minorHAnsi"/>
                </w:rPr>
                <w:t>Description</w:t>
              </w:r>
            </w:ins>
          </w:p>
        </w:tc>
      </w:tr>
      <w:tr w:rsidR="00C27586" w:rsidRPr="00870ED6" w14:paraId="79167E8D" w14:textId="77777777" w:rsidTr="00925CE7">
        <w:trPr>
          <w:ins w:id="1876" w:author="Himanshu Seth - I21391" w:date="2022-06-17T11:21:00Z"/>
        </w:trPr>
        <w:tc>
          <w:tcPr>
            <w:tcW w:w="2540" w:type="dxa"/>
            <w:gridSpan w:val="2"/>
            <w:tcBorders>
              <w:bottom w:val="single" w:sz="4" w:space="0" w:color="BFBFBF" w:themeColor="background1" w:themeShade="BF"/>
            </w:tcBorders>
          </w:tcPr>
          <w:p w14:paraId="7A8D2429" w14:textId="77777777" w:rsidR="00C27586" w:rsidRPr="00870ED6" w:rsidRDefault="00C27586" w:rsidP="00925CE7">
            <w:pPr>
              <w:rPr>
                <w:ins w:id="1877" w:author="Himanshu Seth - I21391" w:date="2022-06-17T11:21:00Z"/>
                <w:rFonts w:cstheme="minorHAnsi"/>
                <w:sz w:val="18"/>
                <w:szCs w:val="18"/>
              </w:rPr>
            </w:pPr>
            <w:ins w:id="1878"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gridSpan w:val="2"/>
            <w:tcBorders>
              <w:bottom w:val="single" w:sz="4" w:space="0" w:color="BFBFBF" w:themeColor="background1" w:themeShade="BF"/>
            </w:tcBorders>
          </w:tcPr>
          <w:p w14:paraId="13B12E03" w14:textId="77777777" w:rsidR="00C27586" w:rsidRPr="00870ED6" w:rsidRDefault="00C27586" w:rsidP="00925CE7">
            <w:pPr>
              <w:rPr>
                <w:ins w:id="1879" w:author="Himanshu Seth - I21391" w:date="2022-06-17T11:21:00Z"/>
                <w:rFonts w:cstheme="minorHAnsi"/>
                <w:sz w:val="18"/>
                <w:szCs w:val="18"/>
              </w:rPr>
            </w:pPr>
            <w:ins w:id="1880" w:author="Himanshu Seth - I21391" w:date="2022-06-17T11:21:00Z">
              <w:r w:rsidRPr="00870ED6">
                <w:rPr>
                  <w:rFonts w:cstheme="minorHAnsi"/>
                  <w:sz w:val="18"/>
                  <w:szCs w:val="18"/>
                </w:rPr>
                <w:t>Integer</w:t>
              </w:r>
            </w:ins>
          </w:p>
        </w:tc>
        <w:tc>
          <w:tcPr>
            <w:tcW w:w="5037" w:type="dxa"/>
            <w:tcBorders>
              <w:bottom w:val="single" w:sz="4" w:space="0" w:color="BFBFBF" w:themeColor="background1" w:themeShade="BF"/>
            </w:tcBorders>
          </w:tcPr>
          <w:p w14:paraId="0F3ED8F9" w14:textId="77777777" w:rsidR="00C27586" w:rsidRPr="00870ED6" w:rsidRDefault="00C27586" w:rsidP="00925CE7">
            <w:pPr>
              <w:rPr>
                <w:ins w:id="1881" w:author="Himanshu Seth - I21391" w:date="2022-06-17T11:21:00Z"/>
                <w:rFonts w:cstheme="minorHAnsi"/>
                <w:sz w:val="18"/>
                <w:szCs w:val="18"/>
              </w:rPr>
            </w:pPr>
            <w:ins w:id="1882" w:author="Himanshu Seth - I21391" w:date="2022-06-17T11:21:00Z">
              <w:r>
                <w:rPr>
                  <w:rFonts w:cstheme="minorHAnsi"/>
                  <w:sz w:val="18"/>
                  <w:szCs w:val="18"/>
                </w:rPr>
                <w:t>Socket ID</w:t>
              </w:r>
            </w:ins>
          </w:p>
        </w:tc>
      </w:tr>
      <w:tr w:rsidR="00C27586" w14:paraId="1B2C6A7A" w14:textId="77777777" w:rsidTr="00925CE7">
        <w:trPr>
          <w:ins w:id="1883"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6F01ECF8" w14:textId="77777777" w:rsidR="00C27586" w:rsidRDefault="00C27586" w:rsidP="00925CE7">
            <w:pPr>
              <w:rPr>
                <w:ins w:id="1884" w:author="Himanshu Seth - I21391" w:date="2022-06-17T11:21:00Z"/>
                <w:rFonts w:cstheme="minorHAnsi"/>
                <w:sz w:val="18"/>
                <w:szCs w:val="18"/>
              </w:rPr>
            </w:pPr>
            <w:ins w:id="1885" w:author="Himanshu Seth - I21391" w:date="2022-06-17T11:21:00Z">
              <w:r>
                <w:rPr>
                  <w:rFonts w:cstheme="minorHAnsi"/>
                  <w:sz w:val="18"/>
                  <w:szCs w:val="18"/>
                </w:rPr>
                <w:t>&lt;PROTOCOL&gt;</w:t>
              </w:r>
            </w:ins>
          </w:p>
        </w:tc>
        <w:tc>
          <w:tcPr>
            <w:tcW w:w="1204" w:type="dxa"/>
            <w:gridSpan w:val="2"/>
            <w:tcBorders>
              <w:top w:val="single" w:sz="4" w:space="0" w:color="BFBFBF" w:themeColor="background1" w:themeShade="BF"/>
              <w:bottom w:val="single" w:sz="4" w:space="0" w:color="BFBFBF" w:themeColor="background1" w:themeShade="BF"/>
            </w:tcBorders>
          </w:tcPr>
          <w:p w14:paraId="37ECC8C6" w14:textId="77777777" w:rsidR="00C27586" w:rsidRDefault="00C27586" w:rsidP="00925CE7">
            <w:pPr>
              <w:rPr>
                <w:ins w:id="1886" w:author="Himanshu Seth - I21391" w:date="2022-06-17T11:21:00Z"/>
                <w:rFonts w:cstheme="minorHAnsi"/>
                <w:sz w:val="18"/>
                <w:szCs w:val="18"/>
              </w:rPr>
            </w:pPr>
            <w:ins w:id="1887"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11DF3650" w14:textId="77777777" w:rsidR="00C27586" w:rsidRDefault="00C27586" w:rsidP="00925CE7">
            <w:pPr>
              <w:rPr>
                <w:ins w:id="1888" w:author="Himanshu Seth - I21391" w:date="2022-06-17T11:21:00Z"/>
                <w:rFonts w:cstheme="minorHAnsi"/>
                <w:sz w:val="18"/>
                <w:szCs w:val="18"/>
              </w:rPr>
            </w:pPr>
            <w:ins w:id="1889" w:author="Himanshu Seth - I21391" w:date="2022-06-17T11:21:00Z">
              <w:r>
                <w:rPr>
                  <w:rFonts w:cstheme="minorHAnsi"/>
                  <w:sz w:val="18"/>
                  <w:szCs w:val="18"/>
                </w:rPr>
                <w:t>The protocol in use on the socket</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C27586" w14:paraId="78A5BF8F" w14:textId="77777777" w:rsidTr="00925CE7">
              <w:trPr>
                <w:ins w:id="1890" w:author="Himanshu Seth - I21391" w:date="2022-06-17T11:21:00Z"/>
              </w:trPr>
              <w:tc>
                <w:tcPr>
                  <w:tcW w:w="662" w:type="dxa"/>
                </w:tcPr>
                <w:p w14:paraId="3B33617F" w14:textId="77777777" w:rsidR="00C27586" w:rsidRDefault="00C27586" w:rsidP="00925CE7">
                  <w:pPr>
                    <w:jc w:val="center"/>
                    <w:rPr>
                      <w:ins w:id="1891" w:author="Himanshu Seth - I21391" w:date="2022-06-17T11:21:00Z"/>
                      <w:rFonts w:cstheme="minorHAnsi"/>
                      <w:sz w:val="18"/>
                      <w:szCs w:val="18"/>
                    </w:rPr>
                  </w:pPr>
                  <w:ins w:id="1892" w:author="Himanshu Seth - I21391" w:date="2022-06-17T11:21:00Z">
                    <w:r>
                      <w:rPr>
                        <w:rFonts w:cstheme="minorHAnsi"/>
                        <w:sz w:val="18"/>
                        <w:szCs w:val="18"/>
                      </w:rPr>
                      <w:t>1</w:t>
                    </w:r>
                  </w:ins>
                </w:p>
              </w:tc>
              <w:tc>
                <w:tcPr>
                  <w:tcW w:w="3541" w:type="dxa"/>
                </w:tcPr>
                <w:p w14:paraId="3D301516" w14:textId="77777777" w:rsidR="00C27586" w:rsidRDefault="00C27586" w:rsidP="00925CE7">
                  <w:pPr>
                    <w:rPr>
                      <w:ins w:id="1893" w:author="Himanshu Seth - I21391" w:date="2022-06-17T11:21:00Z"/>
                      <w:rFonts w:cstheme="minorHAnsi"/>
                      <w:sz w:val="18"/>
                      <w:szCs w:val="18"/>
                    </w:rPr>
                  </w:pPr>
                  <w:ins w:id="1894" w:author="Himanshu Seth - I21391" w:date="2022-06-17T11:21:00Z">
                    <w:r>
                      <w:rPr>
                        <w:rFonts w:cstheme="minorHAnsi"/>
                        <w:sz w:val="18"/>
                        <w:szCs w:val="18"/>
                      </w:rPr>
                      <w:t>UDP</w:t>
                    </w:r>
                  </w:ins>
                </w:p>
              </w:tc>
            </w:tr>
            <w:tr w:rsidR="00C27586" w14:paraId="526801F6" w14:textId="77777777" w:rsidTr="00925CE7">
              <w:trPr>
                <w:ins w:id="1895" w:author="Himanshu Seth - I21391" w:date="2022-06-17T11:21:00Z"/>
              </w:trPr>
              <w:tc>
                <w:tcPr>
                  <w:tcW w:w="662" w:type="dxa"/>
                </w:tcPr>
                <w:p w14:paraId="09B2D799" w14:textId="77777777" w:rsidR="00C27586" w:rsidRDefault="00C27586" w:rsidP="00925CE7">
                  <w:pPr>
                    <w:jc w:val="center"/>
                    <w:rPr>
                      <w:ins w:id="1896" w:author="Himanshu Seth - I21391" w:date="2022-06-17T11:21:00Z"/>
                      <w:rFonts w:cstheme="minorHAnsi"/>
                      <w:sz w:val="18"/>
                      <w:szCs w:val="18"/>
                    </w:rPr>
                  </w:pPr>
                  <w:ins w:id="1897" w:author="Himanshu Seth - I21391" w:date="2022-06-17T11:21:00Z">
                    <w:r>
                      <w:rPr>
                        <w:rFonts w:cstheme="minorHAnsi"/>
                        <w:sz w:val="18"/>
                        <w:szCs w:val="18"/>
                      </w:rPr>
                      <w:t>2</w:t>
                    </w:r>
                  </w:ins>
                </w:p>
              </w:tc>
              <w:tc>
                <w:tcPr>
                  <w:tcW w:w="3541" w:type="dxa"/>
                </w:tcPr>
                <w:p w14:paraId="2D05CBCB" w14:textId="77777777" w:rsidR="00C27586" w:rsidRDefault="00C27586" w:rsidP="00925CE7">
                  <w:pPr>
                    <w:rPr>
                      <w:ins w:id="1898" w:author="Himanshu Seth - I21391" w:date="2022-06-17T11:21:00Z"/>
                      <w:rFonts w:cstheme="minorHAnsi"/>
                      <w:sz w:val="18"/>
                      <w:szCs w:val="18"/>
                    </w:rPr>
                  </w:pPr>
                  <w:ins w:id="1899" w:author="Himanshu Seth - I21391" w:date="2022-06-17T11:21:00Z">
                    <w:r>
                      <w:rPr>
                        <w:rFonts w:cstheme="minorHAnsi"/>
                        <w:sz w:val="18"/>
                        <w:szCs w:val="18"/>
                      </w:rPr>
                      <w:t>TCP</w:t>
                    </w:r>
                  </w:ins>
                </w:p>
              </w:tc>
            </w:tr>
          </w:tbl>
          <w:p w14:paraId="7B2024B0" w14:textId="77777777" w:rsidR="00C27586" w:rsidRDefault="00C27586" w:rsidP="00925CE7">
            <w:pPr>
              <w:rPr>
                <w:ins w:id="1900" w:author="Himanshu Seth - I21391" w:date="2022-06-17T11:21:00Z"/>
                <w:rFonts w:cstheme="minorHAnsi"/>
                <w:sz w:val="18"/>
                <w:szCs w:val="18"/>
              </w:rPr>
            </w:pPr>
          </w:p>
        </w:tc>
      </w:tr>
      <w:tr w:rsidR="00C27586" w14:paraId="5865B5E4" w14:textId="77777777" w:rsidTr="00925CE7">
        <w:trPr>
          <w:ins w:id="1901"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11FD8B96" w14:textId="77777777" w:rsidR="00C27586" w:rsidRDefault="00C27586" w:rsidP="00925CE7">
            <w:pPr>
              <w:rPr>
                <w:ins w:id="1902" w:author="Himanshu Seth - I21391" w:date="2022-06-17T11:21:00Z"/>
                <w:rFonts w:cstheme="minorHAnsi"/>
                <w:sz w:val="18"/>
                <w:szCs w:val="18"/>
              </w:rPr>
            </w:pPr>
            <w:ins w:id="1903" w:author="Himanshu Seth - I21391" w:date="2022-06-17T11:21:00Z">
              <w:r>
                <w:rPr>
                  <w:rFonts w:cstheme="minorHAnsi"/>
                  <w:sz w:val="18"/>
                  <w:szCs w:val="18"/>
                </w:rPr>
                <w:t>&lt;RMT_ADDR&gt;</w:t>
              </w:r>
            </w:ins>
          </w:p>
        </w:tc>
        <w:tc>
          <w:tcPr>
            <w:tcW w:w="1204" w:type="dxa"/>
            <w:gridSpan w:val="2"/>
            <w:tcBorders>
              <w:top w:val="single" w:sz="4" w:space="0" w:color="BFBFBF" w:themeColor="background1" w:themeShade="BF"/>
              <w:bottom w:val="single" w:sz="4" w:space="0" w:color="BFBFBF" w:themeColor="background1" w:themeShade="BF"/>
            </w:tcBorders>
          </w:tcPr>
          <w:p w14:paraId="46E0B4FC" w14:textId="77777777" w:rsidR="00C27586" w:rsidRDefault="00C27586" w:rsidP="00925CE7">
            <w:pPr>
              <w:rPr>
                <w:ins w:id="1904" w:author="Himanshu Seth - I21391" w:date="2022-06-17T11:21:00Z"/>
                <w:rFonts w:cstheme="minorHAnsi"/>
                <w:sz w:val="18"/>
                <w:szCs w:val="18"/>
              </w:rPr>
            </w:pPr>
            <w:ins w:id="1905" w:author="Himanshu Seth - I21391" w:date="2022-06-17T11:21:00Z">
              <w:r>
                <w:rPr>
                  <w:rFonts w:cstheme="minorHAnsi"/>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tcPr>
          <w:p w14:paraId="358C09EE" w14:textId="77777777" w:rsidR="00C27586" w:rsidRDefault="00C27586" w:rsidP="00925CE7">
            <w:pPr>
              <w:rPr>
                <w:ins w:id="1906" w:author="Himanshu Seth - I21391" w:date="2022-06-17T11:21:00Z"/>
                <w:rFonts w:cstheme="minorHAnsi"/>
                <w:sz w:val="18"/>
                <w:szCs w:val="18"/>
              </w:rPr>
            </w:pPr>
            <w:ins w:id="1907" w:author="Himanshu Seth - I21391" w:date="2022-06-17T11:21:00Z">
              <w:r>
                <w:rPr>
                  <w:rFonts w:cstheme="minorHAnsi"/>
                  <w:sz w:val="18"/>
                  <w:szCs w:val="18"/>
                </w:rPr>
                <w:t>The destination address associated with the socket (if any)</w:t>
              </w:r>
            </w:ins>
          </w:p>
        </w:tc>
      </w:tr>
      <w:tr w:rsidR="00C27586" w14:paraId="12D1BCFF" w14:textId="77777777" w:rsidTr="00925CE7">
        <w:trPr>
          <w:ins w:id="1908"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50FFE224" w14:textId="77777777" w:rsidR="00C27586" w:rsidRDefault="00C27586" w:rsidP="00925CE7">
            <w:pPr>
              <w:rPr>
                <w:ins w:id="1909" w:author="Himanshu Seth - I21391" w:date="2022-06-17T11:21:00Z"/>
                <w:rFonts w:cstheme="minorHAnsi"/>
                <w:sz w:val="18"/>
                <w:szCs w:val="18"/>
              </w:rPr>
            </w:pPr>
            <w:ins w:id="1910" w:author="Himanshu Seth - I21391" w:date="2022-06-17T11:21:00Z">
              <w:r>
                <w:rPr>
                  <w:rFonts w:cstheme="minorHAnsi"/>
                  <w:sz w:val="18"/>
                  <w:szCs w:val="18"/>
                </w:rPr>
                <w:t>&lt;RMT_PORT&gt;</w:t>
              </w:r>
            </w:ins>
          </w:p>
        </w:tc>
        <w:tc>
          <w:tcPr>
            <w:tcW w:w="1204" w:type="dxa"/>
            <w:gridSpan w:val="2"/>
            <w:tcBorders>
              <w:top w:val="single" w:sz="4" w:space="0" w:color="BFBFBF" w:themeColor="background1" w:themeShade="BF"/>
              <w:bottom w:val="single" w:sz="4" w:space="0" w:color="BFBFBF" w:themeColor="background1" w:themeShade="BF"/>
            </w:tcBorders>
          </w:tcPr>
          <w:p w14:paraId="039351A7" w14:textId="77777777" w:rsidR="00C27586" w:rsidRDefault="00C27586" w:rsidP="00925CE7">
            <w:pPr>
              <w:rPr>
                <w:ins w:id="1911" w:author="Himanshu Seth - I21391" w:date="2022-06-17T11:21:00Z"/>
                <w:rFonts w:cstheme="minorHAnsi"/>
                <w:sz w:val="18"/>
                <w:szCs w:val="18"/>
              </w:rPr>
            </w:pPr>
            <w:ins w:id="1912"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45B02D96" w14:textId="77777777" w:rsidR="00C27586" w:rsidRDefault="00C27586" w:rsidP="00925CE7">
            <w:pPr>
              <w:rPr>
                <w:ins w:id="1913" w:author="Himanshu Seth - I21391" w:date="2022-06-17T11:21:00Z"/>
                <w:rFonts w:cstheme="minorHAnsi"/>
                <w:sz w:val="18"/>
                <w:szCs w:val="18"/>
              </w:rPr>
            </w:pPr>
            <w:ins w:id="1914" w:author="Himanshu Seth - I21391" w:date="2022-06-17T11:21:00Z">
              <w:r>
                <w:rPr>
                  <w:rFonts w:cstheme="minorHAnsi"/>
                  <w:sz w:val="18"/>
                  <w:szCs w:val="18"/>
                </w:rPr>
                <w:t>The destination port associated with the socket (if any)</w:t>
              </w:r>
            </w:ins>
          </w:p>
        </w:tc>
      </w:tr>
      <w:tr w:rsidR="00C27586" w:rsidRPr="00870ED6" w14:paraId="10AFD84A" w14:textId="77777777" w:rsidTr="00925CE7">
        <w:trPr>
          <w:ins w:id="1915" w:author="Himanshu Seth - I21391" w:date="2022-06-17T11:21:00Z"/>
        </w:trPr>
        <w:tc>
          <w:tcPr>
            <w:tcW w:w="2540" w:type="dxa"/>
            <w:gridSpan w:val="2"/>
            <w:tcBorders>
              <w:top w:val="single" w:sz="4" w:space="0" w:color="BFBFBF" w:themeColor="background1" w:themeShade="BF"/>
              <w:bottom w:val="single" w:sz="4" w:space="0" w:color="auto"/>
            </w:tcBorders>
          </w:tcPr>
          <w:p w14:paraId="134C2C86" w14:textId="77777777" w:rsidR="00C27586" w:rsidRDefault="00C27586" w:rsidP="00925CE7">
            <w:pPr>
              <w:rPr>
                <w:ins w:id="1916" w:author="Himanshu Seth - I21391" w:date="2022-06-17T11:21:00Z"/>
                <w:rFonts w:cstheme="minorHAnsi"/>
                <w:sz w:val="18"/>
                <w:szCs w:val="18"/>
              </w:rPr>
            </w:pPr>
            <w:ins w:id="1917" w:author="Himanshu Seth - I21391" w:date="2022-06-17T11:21:00Z">
              <w:r>
                <w:rPr>
                  <w:rFonts w:cstheme="minorHAnsi"/>
                  <w:sz w:val="18"/>
                  <w:szCs w:val="18"/>
                </w:rPr>
                <w:t>&lt;LCL_PORT&gt;</w:t>
              </w:r>
            </w:ins>
          </w:p>
        </w:tc>
        <w:tc>
          <w:tcPr>
            <w:tcW w:w="1207" w:type="dxa"/>
            <w:gridSpan w:val="2"/>
            <w:tcBorders>
              <w:top w:val="single" w:sz="4" w:space="0" w:color="BFBFBF" w:themeColor="background1" w:themeShade="BF"/>
              <w:bottom w:val="single" w:sz="4" w:space="0" w:color="auto"/>
            </w:tcBorders>
          </w:tcPr>
          <w:p w14:paraId="6C54D8C2" w14:textId="77777777" w:rsidR="00C27586" w:rsidRDefault="00C27586" w:rsidP="00925CE7">
            <w:pPr>
              <w:rPr>
                <w:ins w:id="1918" w:author="Himanshu Seth - I21391" w:date="2022-06-17T11:21:00Z"/>
                <w:rFonts w:cstheme="minorHAnsi"/>
                <w:sz w:val="18"/>
                <w:szCs w:val="18"/>
              </w:rPr>
            </w:pPr>
            <w:ins w:id="1919" w:author="Himanshu Seth - I21391" w:date="2022-06-17T11:21:00Z">
              <w:r>
                <w:rPr>
                  <w:rFonts w:cstheme="minorHAnsi"/>
                  <w:sz w:val="18"/>
                  <w:szCs w:val="18"/>
                </w:rPr>
                <w:t>Integer</w:t>
              </w:r>
            </w:ins>
          </w:p>
        </w:tc>
        <w:tc>
          <w:tcPr>
            <w:tcW w:w="5037" w:type="dxa"/>
            <w:tcBorders>
              <w:top w:val="single" w:sz="4" w:space="0" w:color="BFBFBF" w:themeColor="background1" w:themeShade="BF"/>
              <w:bottom w:val="single" w:sz="4" w:space="0" w:color="auto"/>
            </w:tcBorders>
          </w:tcPr>
          <w:p w14:paraId="0E0C80A4" w14:textId="77777777" w:rsidR="00C27586" w:rsidRDefault="00C27586" w:rsidP="00925CE7">
            <w:pPr>
              <w:rPr>
                <w:ins w:id="1920" w:author="Himanshu Seth - I21391" w:date="2022-06-17T11:21:00Z"/>
                <w:rFonts w:cstheme="minorHAnsi"/>
                <w:sz w:val="18"/>
                <w:szCs w:val="18"/>
              </w:rPr>
            </w:pPr>
            <w:ins w:id="1921" w:author="Himanshu Seth - I21391" w:date="2022-06-17T11:21:00Z">
              <w:r>
                <w:rPr>
                  <w:rFonts w:cstheme="minorHAnsi"/>
                  <w:sz w:val="18"/>
                  <w:szCs w:val="18"/>
                </w:rPr>
                <w:t>The local port associated with this socket</w:t>
              </w:r>
            </w:ins>
          </w:p>
        </w:tc>
      </w:tr>
    </w:tbl>
    <w:p w14:paraId="45095803" w14:textId="77777777" w:rsidR="00C27586" w:rsidRPr="00D17C04" w:rsidRDefault="00C27586" w:rsidP="00C27586">
      <w:pPr>
        <w:pStyle w:val="Heading3"/>
        <w:rPr>
          <w:ins w:id="1922" w:author="Himanshu Seth - I21391" w:date="2022-06-17T11:21:00Z"/>
        </w:rPr>
      </w:pPr>
      <w:ins w:id="1923" w:author="Himanshu Seth - I21391" w:date="2022-06-17T11:21: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586" w14:paraId="262DF200" w14:textId="77777777" w:rsidTr="00925CE7">
        <w:trPr>
          <w:ins w:id="1924" w:author="Himanshu Seth - I21391" w:date="2022-06-17T11:21:00Z"/>
        </w:trPr>
        <w:tc>
          <w:tcPr>
            <w:tcW w:w="4860" w:type="dxa"/>
          </w:tcPr>
          <w:p w14:paraId="12824FB9" w14:textId="77777777" w:rsidR="00C27586" w:rsidRPr="00C1437E" w:rsidRDefault="00C27586" w:rsidP="00925CE7">
            <w:pPr>
              <w:rPr>
                <w:ins w:id="1925" w:author="Himanshu Seth - I21391" w:date="2022-06-17T11:21:00Z"/>
                <w:rFonts w:ascii="Consolas" w:hAnsi="Consolas"/>
                <w:sz w:val="14"/>
              </w:rPr>
            </w:pPr>
            <w:ins w:id="1926" w:author="Himanshu Seth - I21391" w:date="2022-06-17T11:21:00Z">
              <w:r>
                <w:rPr>
                  <w:rFonts w:ascii="Consolas" w:hAnsi="Consolas"/>
                  <w:sz w:val="14"/>
                </w:rPr>
                <w:t>AT</w:t>
              </w:r>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ins>
          </w:p>
        </w:tc>
        <w:tc>
          <w:tcPr>
            <w:tcW w:w="3780" w:type="dxa"/>
          </w:tcPr>
          <w:p w14:paraId="2C391D83" w14:textId="77777777" w:rsidR="00C27586" w:rsidRPr="00C1437E" w:rsidRDefault="00C27586" w:rsidP="00925CE7">
            <w:pPr>
              <w:rPr>
                <w:ins w:id="1927" w:author="Himanshu Seth - I21391" w:date="2022-06-17T11:21:00Z"/>
                <w:sz w:val="14"/>
              </w:rPr>
            </w:pPr>
            <w:ins w:id="1928" w:author="Himanshu Seth - I21391" w:date="2022-06-17T11:21:00Z">
              <w:r>
                <w:rPr>
                  <w:sz w:val="14"/>
                </w:rPr>
                <w:t>Command: list all open sockets</w:t>
              </w:r>
            </w:ins>
          </w:p>
        </w:tc>
      </w:tr>
      <w:tr w:rsidR="00C27586" w14:paraId="2BDE2FDF" w14:textId="77777777" w:rsidTr="00925CE7">
        <w:trPr>
          <w:ins w:id="1929" w:author="Himanshu Seth - I21391" w:date="2022-06-17T11:21:00Z"/>
        </w:trPr>
        <w:tc>
          <w:tcPr>
            <w:tcW w:w="4860" w:type="dxa"/>
          </w:tcPr>
          <w:p w14:paraId="4BA9A172" w14:textId="77777777" w:rsidR="00C27586" w:rsidRDefault="00C27586" w:rsidP="00925CE7">
            <w:pPr>
              <w:rPr>
                <w:ins w:id="1930" w:author="Himanshu Seth - I21391" w:date="2022-06-17T11:21:00Z"/>
                <w:rFonts w:ascii="Consolas" w:hAnsi="Consolas"/>
                <w:sz w:val="14"/>
              </w:rPr>
            </w:pPr>
            <w:ins w:id="1931" w:author="Himanshu Seth - I21391" w:date="2022-06-17T11:21:00Z">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r>
                <w:rPr>
                  <w:rFonts w:ascii="Consolas" w:hAnsi="Consolas"/>
                  <w:sz w:val="14"/>
                </w:rPr>
                <w:t>:1,2,</w:t>
              </w:r>
              <w:r w:rsidRPr="00953217">
                <w:rPr>
                  <w:rFonts w:ascii="Consolas" w:hAnsi="Consolas"/>
                  <w:sz w:val="14"/>
                </w:rPr>
                <w:t>""</w:t>
              </w:r>
              <w:r>
                <w:rPr>
                  <w:rFonts w:ascii="Consolas" w:hAnsi="Consolas"/>
                  <w:sz w:val="14"/>
                </w:rPr>
                <w:t>,0,6000</w:t>
              </w:r>
            </w:ins>
          </w:p>
        </w:tc>
        <w:tc>
          <w:tcPr>
            <w:tcW w:w="3780" w:type="dxa"/>
          </w:tcPr>
          <w:p w14:paraId="45A37C23" w14:textId="77777777" w:rsidR="00C27586" w:rsidRDefault="00C27586" w:rsidP="00925CE7">
            <w:pPr>
              <w:rPr>
                <w:ins w:id="1932" w:author="Himanshu Seth - I21391" w:date="2022-06-17T11:21:00Z"/>
                <w:sz w:val="14"/>
              </w:rPr>
            </w:pPr>
            <w:ins w:id="1933" w:author="Himanshu Seth - I21391" w:date="2022-06-17T11:21:00Z">
              <w:r>
                <w:rPr>
                  <w:sz w:val="14"/>
                </w:rPr>
                <w:t>TCP listening socket on port 6000</w:t>
              </w:r>
            </w:ins>
          </w:p>
        </w:tc>
      </w:tr>
      <w:tr w:rsidR="00C27586" w14:paraId="792030FD" w14:textId="77777777" w:rsidTr="00925CE7">
        <w:trPr>
          <w:ins w:id="1934" w:author="Himanshu Seth - I21391" w:date="2022-06-17T11:21:00Z"/>
        </w:trPr>
        <w:tc>
          <w:tcPr>
            <w:tcW w:w="4860" w:type="dxa"/>
          </w:tcPr>
          <w:p w14:paraId="05DF39BC" w14:textId="77777777" w:rsidR="00C27586" w:rsidRDefault="00C27586" w:rsidP="00925CE7">
            <w:pPr>
              <w:rPr>
                <w:ins w:id="1935" w:author="Himanshu Seth - I21391" w:date="2022-06-17T11:21:00Z"/>
                <w:rFonts w:ascii="Consolas" w:hAnsi="Consolas"/>
                <w:sz w:val="14"/>
              </w:rPr>
            </w:pPr>
            <w:ins w:id="1936" w:author="Himanshu Seth - I21391" w:date="2022-06-17T11:21:00Z">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r>
                <w:rPr>
                  <w:rFonts w:ascii="Consolas" w:hAnsi="Consolas"/>
                  <w:sz w:val="14"/>
                </w:rPr>
                <w:t>:2,2,</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,4000,12345</w:t>
              </w:r>
            </w:ins>
          </w:p>
        </w:tc>
        <w:tc>
          <w:tcPr>
            <w:tcW w:w="3780" w:type="dxa"/>
          </w:tcPr>
          <w:p w14:paraId="5FB68BDB" w14:textId="77777777" w:rsidR="00C27586" w:rsidRDefault="00C27586" w:rsidP="00925CE7">
            <w:pPr>
              <w:rPr>
                <w:ins w:id="1937" w:author="Himanshu Seth - I21391" w:date="2022-06-17T11:21:00Z"/>
                <w:sz w:val="14"/>
              </w:rPr>
            </w:pPr>
            <w:ins w:id="1938" w:author="Himanshu Seth - I21391" w:date="2022-06-17T11:21:00Z">
              <w:r>
                <w:rPr>
                  <w:sz w:val="14"/>
                </w:rPr>
                <w:t>TCP connection with 192.168.0.1:4000 local port 12345</w:t>
              </w:r>
            </w:ins>
          </w:p>
        </w:tc>
      </w:tr>
      <w:tr w:rsidR="00C27586" w14:paraId="3141112E" w14:textId="77777777" w:rsidTr="00925CE7">
        <w:trPr>
          <w:ins w:id="1939" w:author="Himanshu Seth - I21391" w:date="2022-06-17T11:21:00Z"/>
        </w:trPr>
        <w:tc>
          <w:tcPr>
            <w:tcW w:w="4860" w:type="dxa"/>
          </w:tcPr>
          <w:p w14:paraId="63045158" w14:textId="77777777" w:rsidR="00C27586" w:rsidRDefault="00C27586" w:rsidP="00925CE7">
            <w:pPr>
              <w:rPr>
                <w:ins w:id="1940" w:author="Himanshu Seth - I21391" w:date="2022-06-17T11:21:00Z"/>
                <w:rFonts w:ascii="Consolas" w:hAnsi="Consolas"/>
                <w:sz w:val="14"/>
              </w:rPr>
            </w:pPr>
            <w:ins w:id="1941" w:author="Himanshu Seth - I21391" w:date="2022-06-17T11:21:00Z">
              <w:r>
                <w:rPr>
                  <w:rFonts w:ascii="Consolas" w:hAnsi="Consolas"/>
                  <w:sz w:val="14"/>
                </w:rPr>
                <w:fldChar w:fldCharType="begin"/>
              </w:r>
              <w:r>
                <w:rPr>
                  <w:rFonts w:ascii="Consolas" w:hAnsi="Consolas"/>
                  <w:sz w:val="14"/>
                </w:rPr>
                <w:instrText xml:space="preserve"> DOCPROPERTY  tagc_list_sockets  \* MERGEFORMAT </w:instrText>
              </w:r>
              <w:r>
                <w:rPr>
                  <w:rFonts w:ascii="Consolas" w:hAnsi="Consolas"/>
                  <w:sz w:val="14"/>
                </w:rPr>
                <w:fldChar w:fldCharType="separate"/>
              </w:r>
              <w:r>
                <w:rPr>
                  <w:rFonts w:ascii="Consolas" w:hAnsi="Consolas"/>
                  <w:sz w:val="14"/>
                </w:rPr>
                <w:t>+SOCKLST</w:t>
              </w:r>
              <w:r>
                <w:rPr>
                  <w:rFonts w:ascii="Consolas" w:hAnsi="Consolas"/>
                  <w:sz w:val="14"/>
                </w:rPr>
                <w:fldChar w:fldCharType="end"/>
              </w:r>
              <w:r>
                <w:rPr>
                  <w:rFonts w:ascii="Consolas" w:hAnsi="Consolas"/>
                  <w:sz w:val="14"/>
                </w:rPr>
                <w:t>:3,1,</w:t>
              </w:r>
              <w:r w:rsidRPr="00953217">
                <w:rPr>
                  <w:rFonts w:ascii="Consolas" w:hAnsi="Consolas"/>
                  <w:sz w:val="14"/>
                </w:rPr>
                <w:t>"</w:t>
              </w:r>
              <w:r>
                <w:rPr>
                  <w:rFonts w:ascii="Consolas" w:hAnsi="Consolas"/>
                  <w:sz w:val="14"/>
                </w:rPr>
                <w:t>192.168.0.2</w:t>
              </w:r>
              <w:r w:rsidRPr="00953217">
                <w:rPr>
                  <w:rFonts w:ascii="Consolas" w:hAnsi="Consolas"/>
                  <w:sz w:val="14"/>
                </w:rPr>
                <w:t>"</w:t>
              </w:r>
              <w:r>
                <w:rPr>
                  <w:rFonts w:ascii="Consolas" w:hAnsi="Consolas"/>
                  <w:sz w:val="14"/>
                </w:rPr>
                <w:t>,4000,12345</w:t>
              </w:r>
            </w:ins>
          </w:p>
        </w:tc>
        <w:tc>
          <w:tcPr>
            <w:tcW w:w="3780" w:type="dxa"/>
          </w:tcPr>
          <w:p w14:paraId="37B18B7D" w14:textId="77777777" w:rsidR="00C27586" w:rsidRDefault="00C27586" w:rsidP="00925CE7">
            <w:pPr>
              <w:rPr>
                <w:ins w:id="1942" w:author="Himanshu Seth - I21391" w:date="2022-06-17T11:21:00Z"/>
                <w:sz w:val="14"/>
              </w:rPr>
            </w:pPr>
            <w:ins w:id="1943" w:author="Himanshu Seth - I21391" w:date="2022-06-17T11:21:00Z">
              <w:r>
                <w:rPr>
                  <w:sz w:val="14"/>
                </w:rPr>
                <w:t>UDP connection with 192.168.0.1:4000 local port 12345</w:t>
              </w:r>
            </w:ins>
          </w:p>
        </w:tc>
      </w:tr>
      <w:tr w:rsidR="00C27586" w14:paraId="4DCBC889" w14:textId="77777777" w:rsidTr="00925CE7">
        <w:trPr>
          <w:ins w:id="1944" w:author="Himanshu Seth - I21391" w:date="2022-06-17T11:21:00Z"/>
        </w:trPr>
        <w:tc>
          <w:tcPr>
            <w:tcW w:w="4860" w:type="dxa"/>
          </w:tcPr>
          <w:p w14:paraId="283CD23A" w14:textId="77777777" w:rsidR="00C27586" w:rsidRDefault="00C27586" w:rsidP="00925CE7">
            <w:pPr>
              <w:rPr>
                <w:ins w:id="1945" w:author="Himanshu Seth - I21391" w:date="2022-06-17T11:21:00Z"/>
                <w:rFonts w:ascii="Consolas" w:hAnsi="Consolas"/>
                <w:sz w:val="14"/>
              </w:rPr>
            </w:pPr>
            <w:ins w:id="1946" w:author="Himanshu Seth - I21391" w:date="2022-06-17T11:21:00Z">
              <w:r>
                <w:rPr>
                  <w:rFonts w:ascii="Consolas" w:hAnsi="Consolas"/>
                  <w:sz w:val="14"/>
                </w:rPr>
                <w:t>OK</w:t>
              </w:r>
            </w:ins>
          </w:p>
        </w:tc>
        <w:tc>
          <w:tcPr>
            <w:tcW w:w="3780" w:type="dxa"/>
          </w:tcPr>
          <w:p w14:paraId="4059BD9B" w14:textId="77777777" w:rsidR="00C27586" w:rsidRDefault="00C27586" w:rsidP="00925CE7">
            <w:pPr>
              <w:rPr>
                <w:ins w:id="1947" w:author="Himanshu Seth - I21391" w:date="2022-06-17T11:21:00Z"/>
                <w:sz w:val="14"/>
              </w:rPr>
            </w:pPr>
            <w:ins w:id="1948" w:author="Himanshu Seth - I21391" w:date="2022-06-17T11:21:00Z">
              <w:r>
                <w:rPr>
                  <w:sz w:val="14"/>
                </w:rPr>
                <w:t>Command completed successfully</w:t>
              </w:r>
            </w:ins>
          </w:p>
        </w:tc>
      </w:tr>
      <w:tr w:rsidR="00C27586" w14:paraId="2A8F3C2A" w14:textId="77777777" w:rsidTr="00925CE7">
        <w:trPr>
          <w:ins w:id="1949" w:author="Himanshu Seth - I21391" w:date="2022-06-17T11:21:00Z"/>
        </w:trPr>
        <w:tc>
          <w:tcPr>
            <w:tcW w:w="4860" w:type="dxa"/>
          </w:tcPr>
          <w:p w14:paraId="1DD918D2" w14:textId="77777777" w:rsidR="00C27586" w:rsidRDefault="00C27586" w:rsidP="00925CE7">
            <w:pPr>
              <w:rPr>
                <w:ins w:id="1950" w:author="Himanshu Seth - I21391" w:date="2022-06-17T11:21:00Z"/>
                <w:rFonts w:ascii="Consolas" w:hAnsi="Consolas"/>
                <w:sz w:val="14"/>
              </w:rPr>
            </w:pPr>
          </w:p>
        </w:tc>
        <w:tc>
          <w:tcPr>
            <w:tcW w:w="3780" w:type="dxa"/>
          </w:tcPr>
          <w:p w14:paraId="2C99FD18" w14:textId="77777777" w:rsidR="00C27586" w:rsidRDefault="00C27586" w:rsidP="00925CE7">
            <w:pPr>
              <w:rPr>
                <w:ins w:id="1951" w:author="Himanshu Seth - I21391" w:date="2022-06-17T11:21:00Z"/>
                <w:sz w:val="14"/>
              </w:rPr>
            </w:pPr>
          </w:p>
        </w:tc>
      </w:tr>
    </w:tbl>
    <w:p w14:paraId="5403E4CF" w14:textId="77777777" w:rsidR="00C27586" w:rsidRDefault="00C27586" w:rsidP="00C27586">
      <w:pPr>
        <w:rPr>
          <w:ins w:id="1952" w:author="Himanshu Seth - I21391" w:date="2022-06-17T11:21:00Z"/>
        </w:rPr>
      </w:pPr>
      <w:ins w:id="1953" w:author="Himanshu Seth - I21391" w:date="2022-06-17T11:21:00Z">
        <w:r>
          <w:br w:type="page"/>
        </w:r>
      </w:ins>
    </w:p>
    <w:p w14:paraId="346DB2F7" w14:textId="77777777" w:rsidR="00C27586" w:rsidRDefault="00C27586" w:rsidP="00C27586">
      <w:pPr>
        <w:pStyle w:val="Heading2"/>
        <w:rPr>
          <w:ins w:id="1954" w:author="Himanshu Seth - I21391" w:date="2022-06-17T11:21:00Z"/>
        </w:rPr>
      </w:pPr>
      <w:ins w:id="1955" w:author="Himanshu Seth - I21391" w:date="2022-06-17T11:21:00Z">
        <w:r>
          <w:lastRenderedPageBreak/>
          <w:t xml:space="preserve">Send Data to Network </w:t>
        </w:r>
        <w:r>
          <w:fldChar w:fldCharType="begin"/>
        </w:r>
        <w:r>
          <w:instrText xml:space="preserve"> DOCPROPERTY  tagc_sock_write  \* MERGEFORMAT </w:instrText>
        </w:r>
        <w:r>
          <w:fldChar w:fldCharType="separate"/>
        </w:r>
        <w:r>
          <w:t>+SOCKWR</w:t>
        </w:r>
        <w:r>
          <w:fldChar w:fldCharType="end"/>
        </w:r>
      </w:ins>
    </w:p>
    <w:p w14:paraId="6F77786E" w14:textId="77777777" w:rsidR="00C27586" w:rsidRDefault="00C27586" w:rsidP="00C27586">
      <w:pPr>
        <w:pStyle w:val="Heading3"/>
        <w:rPr>
          <w:ins w:id="1956" w:author="Himanshu Seth - I21391" w:date="2022-06-17T11:21:00Z"/>
        </w:rPr>
      </w:pPr>
      <w:ins w:id="1957" w:author="Himanshu Seth - I21391" w:date="2022-06-17T11:21:00Z">
        <w:r>
          <w:t>Description</w:t>
        </w:r>
      </w:ins>
    </w:p>
    <w:p w14:paraId="555417D5" w14:textId="77777777" w:rsidR="00C27586" w:rsidRDefault="00C27586" w:rsidP="00C27586">
      <w:pPr>
        <w:ind w:left="720"/>
        <w:jc w:val="both"/>
        <w:rPr>
          <w:ins w:id="1958" w:author="Himanshu Seth - I21391" w:date="2022-06-17T11:21:00Z"/>
        </w:rPr>
      </w:pPr>
      <w:ins w:id="1959" w:author="Himanshu Seth - I21391" w:date="2022-06-17T11:21:00Z">
        <w:r>
          <w:t>This command is used to send data over a socket.</w:t>
        </w:r>
      </w:ins>
    </w:p>
    <w:p w14:paraId="16233A98" w14:textId="77777777" w:rsidR="00C27586" w:rsidRDefault="00C27586" w:rsidP="00C27586">
      <w:pPr>
        <w:ind w:left="720"/>
        <w:jc w:val="both"/>
        <w:rPr>
          <w:ins w:id="1960" w:author="Himanshu Seth - I21391" w:date="2022-06-17T11:21:00Z"/>
        </w:rPr>
      </w:pPr>
      <w:ins w:id="1961" w:author="Himanshu Seth - I21391" w:date="2022-06-17T11:21:00Z">
        <w:r>
          <w:t>For TCP sockets the socket must be connected to a remote address/port.</w:t>
        </w:r>
      </w:ins>
    </w:p>
    <w:p w14:paraId="608BA87E" w14:textId="77777777" w:rsidR="00C27586" w:rsidRDefault="00C27586" w:rsidP="00C27586">
      <w:pPr>
        <w:pStyle w:val="Heading3"/>
        <w:rPr>
          <w:ins w:id="1962" w:author="Himanshu Seth - I21391" w:date="2022-06-17T11:21:00Z"/>
        </w:rPr>
      </w:pPr>
      <w:ins w:id="1963" w:author="Himanshu Seth - I21391" w:date="2022-06-17T11:21:00Z">
        <w:r>
          <w:t>Command Syntax</w:t>
        </w:r>
      </w:ins>
    </w:p>
    <w:p w14:paraId="68CBCA5B" w14:textId="77777777" w:rsidR="00C27586" w:rsidRDefault="00C27586" w:rsidP="00C27586">
      <w:pPr>
        <w:ind w:left="720"/>
        <w:rPr>
          <w:ins w:id="1964" w:author="Himanshu Seth - I21391" w:date="2022-06-17T11:21:00Z"/>
          <w:rFonts w:ascii="Consolas" w:hAnsi="Consolas"/>
        </w:rPr>
      </w:pPr>
      <w:ins w:id="1965"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tagc_sock_write  \* MERGEFORMAT </w:instrText>
        </w:r>
        <w:r>
          <w:rPr>
            <w:rFonts w:ascii="Consolas" w:hAnsi="Consolas"/>
          </w:rPr>
          <w:fldChar w:fldCharType="separate"/>
        </w:r>
        <w:r>
          <w:rPr>
            <w:rFonts w:ascii="Consolas" w:hAnsi="Consolas"/>
          </w:rPr>
          <w:t>+SOCKWR</w:t>
        </w:r>
        <w:r>
          <w:rPr>
            <w:rFonts w:ascii="Consolas" w:hAnsi="Consolas"/>
          </w:rPr>
          <w:fldChar w:fldCharType="end"/>
        </w:r>
        <w:r w:rsidRPr="00870ED6">
          <w:rPr>
            <w:rFonts w:ascii="Consolas" w:hAnsi="Consolas"/>
          </w:rPr>
          <w:t>=&lt;</w:t>
        </w:r>
        <w:r>
          <w:rPr>
            <w:rFonts w:ascii="Consolas" w:hAnsi="Consolas"/>
          </w:rPr>
          <w:t>SOCK_ID</w:t>
        </w:r>
        <w:r w:rsidRPr="00870ED6">
          <w:rPr>
            <w:rFonts w:ascii="Consolas" w:hAnsi="Consolas"/>
          </w:rPr>
          <w:t>&gt;</w:t>
        </w:r>
        <w:r>
          <w:rPr>
            <w:rFonts w:ascii="Consolas" w:hAnsi="Consolas"/>
          </w:rPr>
          <w:t>,&lt;LENGTH&gt;[,&lt;DATA&gt;]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7911C3F3" w14:textId="77777777" w:rsidTr="00925CE7">
        <w:trPr>
          <w:ins w:id="1966" w:author="Himanshu Seth - I21391" w:date="2022-06-17T11:21:00Z"/>
        </w:trPr>
        <w:tc>
          <w:tcPr>
            <w:tcW w:w="2530" w:type="dxa"/>
            <w:tcBorders>
              <w:bottom w:val="single" w:sz="12" w:space="0" w:color="auto"/>
            </w:tcBorders>
          </w:tcPr>
          <w:p w14:paraId="6D1EE411" w14:textId="77777777" w:rsidR="00C27586" w:rsidRPr="00870ED6" w:rsidRDefault="00C27586" w:rsidP="00925CE7">
            <w:pPr>
              <w:rPr>
                <w:ins w:id="1967" w:author="Himanshu Seth - I21391" w:date="2022-06-17T11:21:00Z"/>
                <w:rFonts w:cstheme="minorHAnsi"/>
              </w:rPr>
            </w:pPr>
            <w:ins w:id="1968" w:author="Himanshu Seth - I21391" w:date="2022-06-17T11:21:00Z">
              <w:r w:rsidRPr="00870ED6">
                <w:rPr>
                  <w:rFonts w:cstheme="minorHAnsi"/>
                </w:rPr>
                <w:t>Parameter Name</w:t>
              </w:r>
            </w:ins>
          </w:p>
        </w:tc>
        <w:tc>
          <w:tcPr>
            <w:tcW w:w="1204" w:type="dxa"/>
            <w:tcBorders>
              <w:bottom w:val="single" w:sz="12" w:space="0" w:color="auto"/>
            </w:tcBorders>
          </w:tcPr>
          <w:p w14:paraId="5520464D" w14:textId="77777777" w:rsidR="00C27586" w:rsidRPr="00870ED6" w:rsidRDefault="00C27586" w:rsidP="00925CE7">
            <w:pPr>
              <w:rPr>
                <w:ins w:id="1969" w:author="Himanshu Seth - I21391" w:date="2022-06-17T11:21:00Z"/>
                <w:rFonts w:cstheme="minorHAnsi"/>
              </w:rPr>
            </w:pPr>
            <w:ins w:id="1970" w:author="Himanshu Seth - I21391" w:date="2022-06-17T11:21:00Z">
              <w:r>
                <w:rPr>
                  <w:rFonts w:cstheme="minorHAnsi"/>
                </w:rPr>
                <w:t>Type</w:t>
              </w:r>
            </w:ins>
          </w:p>
        </w:tc>
        <w:tc>
          <w:tcPr>
            <w:tcW w:w="5050" w:type="dxa"/>
            <w:tcBorders>
              <w:bottom w:val="single" w:sz="12" w:space="0" w:color="auto"/>
            </w:tcBorders>
          </w:tcPr>
          <w:p w14:paraId="5235E7FD" w14:textId="77777777" w:rsidR="00C27586" w:rsidRPr="00870ED6" w:rsidRDefault="00C27586" w:rsidP="00925CE7">
            <w:pPr>
              <w:rPr>
                <w:ins w:id="1971" w:author="Himanshu Seth - I21391" w:date="2022-06-17T11:21:00Z"/>
                <w:rFonts w:cstheme="minorHAnsi"/>
              </w:rPr>
            </w:pPr>
            <w:ins w:id="1972" w:author="Himanshu Seth - I21391" w:date="2022-06-17T11:21:00Z">
              <w:r>
                <w:rPr>
                  <w:rFonts w:cstheme="minorHAnsi"/>
                </w:rPr>
                <w:t>Description</w:t>
              </w:r>
            </w:ins>
          </w:p>
        </w:tc>
      </w:tr>
      <w:tr w:rsidR="00C27586" w:rsidRPr="00870ED6" w14:paraId="0F27B8C4" w14:textId="77777777" w:rsidTr="00925CE7">
        <w:trPr>
          <w:ins w:id="1973" w:author="Himanshu Seth - I21391" w:date="2022-06-17T11:21:00Z"/>
        </w:trPr>
        <w:tc>
          <w:tcPr>
            <w:tcW w:w="2530" w:type="dxa"/>
            <w:tcBorders>
              <w:bottom w:val="single" w:sz="4" w:space="0" w:color="BFBFBF" w:themeColor="background1" w:themeShade="BF"/>
            </w:tcBorders>
          </w:tcPr>
          <w:p w14:paraId="399748D3" w14:textId="77777777" w:rsidR="00C27586" w:rsidRPr="00870ED6" w:rsidRDefault="00C27586" w:rsidP="00925CE7">
            <w:pPr>
              <w:rPr>
                <w:ins w:id="1974" w:author="Himanshu Seth - I21391" w:date="2022-06-17T11:21:00Z"/>
                <w:rFonts w:cstheme="minorHAnsi"/>
                <w:sz w:val="18"/>
                <w:szCs w:val="18"/>
              </w:rPr>
            </w:pPr>
            <w:ins w:id="1975"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bottom w:val="single" w:sz="4" w:space="0" w:color="BFBFBF" w:themeColor="background1" w:themeShade="BF"/>
            </w:tcBorders>
          </w:tcPr>
          <w:p w14:paraId="7BD190C1" w14:textId="77777777" w:rsidR="00C27586" w:rsidRPr="00870ED6" w:rsidRDefault="00C27586" w:rsidP="00925CE7">
            <w:pPr>
              <w:rPr>
                <w:ins w:id="1976" w:author="Himanshu Seth - I21391" w:date="2022-06-17T11:21:00Z"/>
                <w:rFonts w:cstheme="minorHAnsi"/>
                <w:sz w:val="18"/>
                <w:szCs w:val="18"/>
              </w:rPr>
            </w:pPr>
            <w:ins w:id="1977" w:author="Himanshu Seth - I21391" w:date="2022-06-17T11:21:00Z">
              <w:r>
                <w:rPr>
                  <w:rFonts w:cstheme="minorHAnsi"/>
                  <w:sz w:val="18"/>
                  <w:szCs w:val="18"/>
                </w:rPr>
                <w:t>Integer</w:t>
              </w:r>
            </w:ins>
          </w:p>
        </w:tc>
        <w:tc>
          <w:tcPr>
            <w:tcW w:w="5050" w:type="dxa"/>
            <w:tcBorders>
              <w:bottom w:val="single" w:sz="4" w:space="0" w:color="BFBFBF" w:themeColor="background1" w:themeShade="BF"/>
            </w:tcBorders>
          </w:tcPr>
          <w:p w14:paraId="31AB2E9B" w14:textId="77777777" w:rsidR="00C27586" w:rsidRPr="00870ED6" w:rsidRDefault="00C27586" w:rsidP="00925CE7">
            <w:pPr>
              <w:rPr>
                <w:ins w:id="1978" w:author="Himanshu Seth - I21391" w:date="2022-06-17T11:21:00Z"/>
                <w:rFonts w:cstheme="minorHAnsi"/>
                <w:sz w:val="18"/>
                <w:szCs w:val="18"/>
              </w:rPr>
            </w:pPr>
            <w:ins w:id="1979" w:author="Himanshu Seth - I21391" w:date="2022-06-17T11:21:00Z">
              <w:r>
                <w:rPr>
                  <w:rFonts w:cstheme="minorHAnsi"/>
                  <w:sz w:val="18"/>
                  <w:szCs w:val="18"/>
                </w:rPr>
                <w:t>The socket ID to transmit the data through</w:t>
              </w:r>
            </w:ins>
          </w:p>
        </w:tc>
      </w:tr>
      <w:tr w:rsidR="00C27586" w14:paraId="68228B1D" w14:textId="77777777" w:rsidTr="00925CE7">
        <w:trPr>
          <w:ins w:id="1980"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01E8037C" w14:textId="77777777" w:rsidR="00C27586" w:rsidRDefault="00C27586" w:rsidP="00925CE7">
            <w:pPr>
              <w:rPr>
                <w:ins w:id="1981" w:author="Himanshu Seth - I21391" w:date="2022-06-17T11:21:00Z"/>
                <w:rFonts w:cstheme="minorHAnsi"/>
                <w:sz w:val="18"/>
                <w:szCs w:val="18"/>
              </w:rPr>
            </w:pPr>
            <w:ins w:id="1982" w:author="Himanshu Seth - I21391" w:date="2022-06-17T11:21:00Z">
              <w:r>
                <w:rPr>
                  <w:rFonts w:cstheme="minorHAnsi"/>
                  <w:sz w:val="18"/>
                  <w:szCs w:val="18"/>
                </w:rPr>
                <w:t>&lt;LENGTH&gt;</w:t>
              </w:r>
            </w:ins>
          </w:p>
        </w:tc>
        <w:tc>
          <w:tcPr>
            <w:tcW w:w="1204" w:type="dxa"/>
            <w:tcBorders>
              <w:top w:val="single" w:sz="4" w:space="0" w:color="BFBFBF" w:themeColor="background1" w:themeShade="BF"/>
              <w:bottom w:val="single" w:sz="4" w:space="0" w:color="BFBFBF" w:themeColor="background1" w:themeShade="BF"/>
            </w:tcBorders>
          </w:tcPr>
          <w:p w14:paraId="3CDA5C14" w14:textId="77777777" w:rsidR="00C27586" w:rsidRDefault="00C27586" w:rsidP="00925CE7">
            <w:pPr>
              <w:rPr>
                <w:ins w:id="1983" w:author="Himanshu Seth - I21391" w:date="2022-06-17T11:21:00Z"/>
                <w:rFonts w:cstheme="minorHAnsi"/>
                <w:sz w:val="18"/>
                <w:szCs w:val="18"/>
              </w:rPr>
            </w:pPr>
            <w:ins w:id="1984"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BFBFBF" w:themeColor="background1" w:themeShade="BF"/>
            </w:tcBorders>
          </w:tcPr>
          <w:p w14:paraId="200B2F4E" w14:textId="77777777" w:rsidR="00C27586" w:rsidRDefault="00C27586" w:rsidP="00925CE7">
            <w:pPr>
              <w:rPr>
                <w:ins w:id="1985" w:author="Himanshu Seth - I21391" w:date="2022-06-17T11:21:00Z"/>
                <w:rFonts w:cstheme="minorHAnsi"/>
                <w:sz w:val="18"/>
                <w:szCs w:val="18"/>
              </w:rPr>
            </w:pPr>
            <w:ins w:id="1986" w:author="Himanshu Seth - I21391" w:date="2022-06-17T11:21:00Z">
              <w:r>
                <w:rPr>
                  <w:rFonts w:cstheme="minorHAnsi"/>
                  <w:sz w:val="18"/>
                  <w:szCs w:val="18"/>
                </w:rPr>
                <w:t>The length of the data to send (1 – 1500 bytes)</w:t>
              </w:r>
            </w:ins>
          </w:p>
        </w:tc>
      </w:tr>
      <w:tr w:rsidR="00C27586" w14:paraId="4888FB95" w14:textId="77777777" w:rsidTr="00925CE7">
        <w:trPr>
          <w:ins w:id="1987" w:author="Himanshu Seth - I21391" w:date="2022-06-17T11:21:00Z"/>
        </w:trPr>
        <w:tc>
          <w:tcPr>
            <w:tcW w:w="2530" w:type="dxa"/>
            <w:tcBorders>
              <w:top w:val="single" w:sz="4" w:space="0" w:color="BFBFBF" w:themeColor="background1" w:themeShade="BF"/>
              <w:bottom w:val="single" w:sz="4" w:space="0" w:color="auto"/>
            </w:tcBorders>
          </w:tcPr>
          <w:p w14:paraId="103FD831" w14:textId="77777777" w:rsidR="00C27586" w:rsidRDefault="00C27586" w:rsidP="00925CE7">
            <w:pPr>
              <w:rPr>
                <w:ins w:id="1988" w:author="Himanshu Seth - I21391" w:date="2022-06-17T11:21:00Z"/>
                <w:rFonts w:cstheme="minorHAnsi"/>
                <w:sz w:val="18"/>
                <w:szCs w:val="18"/>
              </w:rPr>
            </w:pPr>
            <w:ins w:id="1989" w:author="Himanshu Seth - I21391" w:date="2022-06-17T11:21:00Z">
              <w:r>
                <w:rPr>
                  <w:rFonts w:cstheme="minorHAnsi"/>
                  <w:sz w:val="18"/>
                  <w:szCs w:val="18"/>
                </w:rPr>
                <w:t>&lt;DATA&gt;</w:t>
              </w:r>
            </w:ins>
          </w:p>
        </w:tc>
        <w:tc>
          <w:tcPr>
            <w:tcW w:w="1204" w:type="dxa"/>
            <w:tcBorders>
              <w:top w:val="single" w:sz="4" w:space="0" w:color="BFBFBF" w:themeColor="background1" w:themeShade="BF"/>
              <w:bottom w:val="single" w:sz="4" w:space="0" w:color="auto"/>
            </w:tcBorders>
          </w:tcPr>
          <w:p w14:paraId="7C557E8D" w14:textId="77777777" w:rsidR="00C27586" w:rsidRDefault="00C27586" w:rsidP="00925CE7">
            <w:pPr>
              <w:rPr>
                <w:ins w:id="1990" w:author="Himanshu Seth - I21391" w:date="2022-06-17T11:21:00Z"/>
                <w:rFonts w:cstheme="minorHAnsi"/>
                <w:sz w:val="18"/>
                <w:szCs w:val="18"/>
              </w:rPr>
            </w:pPr>
            <w:ins w:id="1991" w:author="Himanshu Seth - I21391" w:date="2022-06-17T11:21:00Z">
              <w:r>
                <w:rPr>
                  <w:rFonts w:cstheme="minorHAnsi"/>
                  <w:sz w:val="18"/>
                  <w:szCs w:val="18"/>
                </w:rPr>
                <w:t>String</w:t>
              </w:r>
            </w:ins>
          </w:p>
        </w:tc>
        <w:tc>
          <w:tcPr>
            <w:tcW w:w="5050" w:type="dxa"/>
            <w:tcBorders>
              <w:top w:val="single" w:sz="4" w:space="0" w:color="BFBFBF" w:themeColor="background1" w:themeShade="BF"/>
              <w:bottom w:val="single" w:sz="4" w:space="0" w:color="auto"/>
            </w:tcBorders>
          </w:tcPr>
          <w:p w14:paraId="76E4F49C" w14:textId="77777777" w:rsidR="00C27586" w:rsidRDefault="00C27586" w:rsidP="00925CE7">
            <w:pPr>
              <w:rPr>
                <w:ins w:id="1992" w:author="Himanshu Seth - I21391" w:date="2022-06-17T11:21:00Z"/>
                <w:rFonts w:cstheme="minorHAnsi"/>
                <w:sz w:val="18"/>
                <w:szCs w:val="18"/>
              </w:rPr>
            </w:pPr>
            <w:ins w:id="1993" w:author="Himanshu Seth - I21391" w:date="2022-06-17T11:21:00Z">
              <w:r>
                <w:rPr>
                  <w:rFonts w:cstheme="minorHAnsi"/>
                  <w:sz w:val="18"/>
                  <w:szCs w:val="18"/>
                </w:rPr>
                <w:t>The data to send in either ASCII or hexadecimal string format. If omitted the DCE will enter raw binary mode and will remain in that mode until the specified length of binary data has been received from the DTE.</w:t>
              </w:r>
            </w:ins>
          </w:p>
        </w:tc>
      </w:tr>
    </w:tbl>
    <w:p w14:paraId="4A286728" w14:textId="77777777" w:rsidR="00C27586" w:rsidRPr="00870ED6" w:rsidRDefault="00C27586" w:rsidP="00C27586">
      <w:pPr>
        <w:pStyle w:val="Heading3"/>
        <w:rPr>
          <w:ins w:id="1994" w:author="Himanshu Seth - I21391" w:date="2022-06-17T11:21:00Z"/>
        </w:rPr>
      </w:pPr>
      <w:ins w:id="1995" w:author="Himanshu Seth - I21391" w:date="2022-06-17T11:21:00Z">
        <w:r>
          <w:t>Response Syntax</w:t>
        </w:r>
      </w:ins>
    </w:p>
    <w:tbl>
      <w:tblPr>
        <w:tblStyle w:val="TableGrid"/>
        <w:tblW w:w="0" w:type="auto"/>
        <w:tblInd w:w="607" w:type="dxa"/>
        <w:tblLook w:val="04A0" w:firstRow="1" w:lastRow="0" w:firstColumn="1" w:lastColumn="0" w:noHBand="0" w:noVBand="1"/>
      </w:tblPr>
      <w:tblGrid>
        <w:gridCol w:w="6352"/>
        <w:gridCol w:w="2401"/>
      </w:tblGrid>
      <w:tr w:rsidR="00C27586" w:rsidRPr="008B020C" w14:paraId="528B6805" w14:textId="77777777" w:rsidTr="00925CE7">
        <w:trPr>
          <w:ins w:id="1996" w:author="Himanshu Seth - I21391" w:date="2022-06-17T11:21:00Z"/>
        </w:trPr>
        <w:tc>
          <w:tcPr>
            <w:tcW w:w="6352" w:type="dxa"/>
            <w:tcBorders>
              <w:top w:val="single" w:sz="12" w:space="0" w:color="auto"/>
              <w:left w:val="nil"/>
              <w:bottom w:val="single" w:sz="12" w:space="0" w:color="auto"/>
              <w:right w:val="nil"/>
            </w:tcBorders>
          </w:tcPr>
          <w:p w14:paraId="0B0A562E" w14:textId="77777777" w:rsidR="00C27586" w:rsidRPr="008B020C" w:rsidRDefault="00C27586" w:rsidP="00925CE7">
            <w:pPr>
              <w:rPr>
                <w:ins w:id="1997" w:author="Himanshu Seth - I21391" w:date="2022-06-17T11:21:00Z"/>
                <w:rFonts w:cstheme="minorHAnsi"/>
              </w:rPr>
            </w:pPr>
            <w:ins w:id="1998" w:author="Himanshu Seth - I21391" w:date="2022-06-17T11:21:00Z">
              <w:r>
                <w:rPr>
                  <w:rFonts w:cstheme="minorHAnsi"/>
                </w:rPr>
                <w:t>Response</w:t>
              </w:r>
            </w:ins>
          </w:p>
        </w:tc>
        <w:tc>
          <w:tcPr>
            <w:tcW w:w="2401" w:type="dxa"/>
            <w:tcBorders>
              <w:top w:val="single" w:sz="12" w:space="0" w:color="auto"/>
              <w:left w:val="nil"/>
              <w:bottom w:val="single" w:sz="12" w:space="0" w:color="auto"/>
              <w:right w:val="nil"/>
            </w:tcBorders>
          </w:tcPr>
          <w:p w14:paraId="2698E4BA" w14:textId="77777777" w:rsidR="00C27586" w:rsidRPr="008B020C" w:rsidRDefault="00C27586" w:rsidP="00925CE7">
            <w:pPr>
              <w:rPr>
                <w:ins w:id="1999" w:author="Himanshu Seth - I21391" w:date="2022-06-17T11:21:00Z"/>
                <w:rFonts w:cstheme="minorHAnsi"/>
              </w:rPr>
            </w:pPr>
            <w:ins w:id="2000" w:author="Himanshu Seth - I21391" w:date="2022-06-17T11:21:00Z">
              <w:r w:rsidRPr="008B020C">
                <w:rPr>
                  <w:rFonts w:cstheme="minorHAnsi"/>
                </w:rPr>
                <w:t>Description</w:t>
              </w:r>
            </w:ins>
          </w:p>
        </w:tc>
      </w:tr>
      <w:tr w:rsidR="00C27586" w:rsidRPr="00A97982" w14:paraId="052BB179" w14:textId="77777777" w:rsidTr="00925CE7">
        <w:trPr>
          <w:ins w:id="2001" w:author="Himanshu Seth - I21391" w:date="2022-06-17T11:21:00Z"/>
        </w:trPr>
        <w:tc>
          <w:tcPr>
            <w:tcW w:w="6352" w:type="dxa"/>
            <w:tcBorders>
              <w:top w:val="single" w:sz="4" w:space="0" w:color="BFBFBF" w:themeColor="background1" w:themeShade="BF"/>
              <w:left w:val="nil"/>
              <w:bottom w:val="single" w:sz="4" w:space="0" w:color="BFBFBF" w:themeColor="background1" w:themeShade="BF"/>
              <w:right w:val="nil"/>
            </w:tcBorders>
          </w:tcPr>
          <w:p w14:paraId="4922675A" w14:textId="77777777" w:rsidR="00C27586" w:rsidRDefault="00C27586" w:rsidP="00925CE7">
            <w:pPr>
              <w:rPr>
                <w:ins w:id="2002" w:author="Himanshu Seth - I21391" w:date="2022-06-17T11:21:00Z"/>
                <w:rFonts w:ascii="Consolas" w:hAnsi="Consolas"/>
                <w:sz w:val="18"/>
              </w:rPr>
            </w:pPr>
            <w:ins w:id="2003" w:author="Himanshu Seth - I21391" w:date="2022-06-17T11:21: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tcPr>
          <w:p w14:paraId="47E3B1E0" w14:textId="77777777" w:rsidR="00C27586" w:rsidRDefault="00C27586" w:rsidP="00925CE7">
            <w:pPr>
              <w:rPr>
                <w:ins w:id="2004" w:author="Himanshu Seth - I21391" w:date="2022-06-17T11:21:00Z"/>
                <w:rFonts w:cstheme="minorHAnsi"/>
                <w:sz w:val="20"/>
              </w:rPr>
            </w:pPr>
            <w:ins w:id="2005" w:author="Himanshu Seth - I21391" w:date="2022-06-17T11:21:00Z">
              <w:r>
                <w:rPr>
                  <w:rFonts w:cstheme="minorHAnsi"/>
                  <w:sz w:val="20"/>
                </w:rPr>
                <w:t>Successful response</w:t>
              </w:r>
            </w:ins>
          </w:p>
        </w:tc>
      </w:tr>
      <w:tr w:rsidR="00C27586" w:rsidRPr="00A97982" w14:paraId="58739A80" w14:textId="77777777" w:rsidTr="00925CE7">
        <w:trPr>
          <w:ins w:id="2006" w:author="Himanshu Seth - I21391" w:date="2022-06-17T11:21:00Z"/>
        </w:trPr>
        <w:tc>
          <w:tcPr>
            <w:tcW w:w="6352" w:type="dxa"/>
            <w:tcBorders>
              <w:top w:val="single" w:sz="4" w:space="0" w:color="BFBFBF" w:themeColor="background1" w:themeShade="BF"/>
              <w:left w:val="nil"/>
              <w:right w:val="nil"/>
            </w:tcBorders>
          </w:tcPr>
          <w:p w14:paraId="7844334A" w14:textId="77777777" w:rsidR="00C27586" w:rsidRPr="008B020C" w:rsidRDefault="00C27586" w:rsidP="00925CE7">
            <w:pPr>
              <w:rPr>
                <w:ins w:id="2007" w:author="Himanshu Seth - I21391" w:date="2022-06-17T11:21:00Z"/>
                <w:rFonts w:ascii="Consolas" w:hAnsi="Consolas"/>
                <w:sz w:val="18"/>
              </w:rPr>
            </w:pPr>
            <w:ins w:id="2008" w:author="Himanshu Seth - I21391" w:date="2022-06-17T11:21:00Z">
              <w:r>
                <w:rPr>
                  <w:rFonts w:ascii="Consolas" w:hAnsi="Consolas"/>
                  <w:sz w:val="18"/>
                </w:rPr>
                <w:t>ERROR:&lt;ERROR_CODE&gt;</w:t>
              </w:r>
            </w:ins>
          </w:p>
        </w:tc>
        <w:tc>
          <w:tcPr>
            <w:tcW w:w="2401" w:type="dxa"/>
            <w:tcBorders>
              <w:top w:val="single" w:sz="4" w:space="0" w:color="BFBFBF" w:themeColor="background1" w:themeShade="BF"/>
              <w:left w:val="nil"/>
              <w:right w:val="nil"/>
            </w:tcBorders>
          </w:tcPr>
          <w:p w14:paraId="6B7090E5" w14:textId="77777777" w:rsidR="00C27586" w:rsidRPr="00A97982" w:rsidRDefault="00C27586" w:rsidP="00925CE7">
            <w:pPr>
              <w:rPr>
                <w:ins w:id="2009" w:author="Himanshu Seth - I21391" w:date="2022-06-17T11:21:00Z"/>
                <w:rFonts w:cstheme="minorHAnsi"/>
                <w:sz w:val="20"/>
              </w:rPr>
            </w:pPr>
            <w:ins w:id="2010" w:author="Himanshu Seth - I21391" w:date="2022-06-17T11:21:00Z">
              <w:r>
                <w:rPr>
                  <w:rFonts w:cstheme="minorHAnsi"/>
                  <w:sz w:val="20"/>
                </w:rPr>
                <w:t>Error response</w:t>
              </w:r>
            </w:ins>
          </w:p>
        </w:tc>
      </w:tr>
    </w:tbl>
    <w:p w14:paraId="65FAFD56" w14:textId="77777777" w:rsidR="00C27586" w:rsidRPr="00D17C04" w:rsidRDefault="00C27586" w:rsidP="00C27586">
      <w:pPr>
        <w:pStyle w:val="Heading3"/>
        <w:rPr>
          <w:ins w:id="2011" w:author="Himanshu Seth - I21391" w:date="2022-06-17T11:21:00Z"/>
          <w:sz w:val="18"/>
          <w:szCs w:val="18"/>
        </w:rPr>
      </w:pPr>
      <w:ins w:id="2012" w:author="Himanshu Seth - I21391" w:date="2022-06-17T11:21:00Z">
        <w:r>
          <w:t>Examples:</w:t>
        </w:r>
      </w:ins>
    </w:p>
    <w:p w14:paraId="68D5A81A" w14:textId="77777777" w:rsidR="00C27586" w:rsidRDefault="00C27586" w:rsidP="00C27586">
      <w:pPr>
        <w:ind w:left="720"/>
        <w:rPr>
          <w:ins w:id="2013" w:author="Himanshu Seth - I21391" w:date="2022-06-17T11:21:00Z"/>
          <w:u w:val="single"/>
        </w:rPr>
      </w:pPr>
      <w:ins w:id="2014" w:author="Himanshu Seth - I21391" w:date="2022-06-17T11:21:00Z">
        <w:r>
          <w:rPr>
            <w:u w:val="single"/>
          </w:rPr>
          <w:t>Terminal mode</w:t>
        </w:r>
        <w:r w:rsidRPr="00D17C04">
          <w:rPr>
            <w:u w:val="single"/>
          </w:rPr>
          <w:t>:</w:t>
        </w:r>
        <w:r>
          <w:rPr>
            <w:u w:val="single"/>
          </w:rPr>
          <w:t xml:space="preserve">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14:paraId="0475577D" w14:textId="77777777" w:rsidTr="00925CE7">
        <w:trPr>
          <w:ins w:id="2015" w:author="Himanshu Seth - I21391" w:date="2022-06-17T11:21:00Z"/>
        </w:trPr>
        <w:tc>
          <w:tcPr>
            <w:tcW w:w="4500" w:type="dxa"/>
          </w:tcPr>
          <w:p w14:paraId="679EE1CF" w14:textId="77777777" w:rsidR="00C27586" w:rsidRPr="00C1437E" w:rsidRDefault="00C27586" w:rsidP="00925CE7">
            <w:pPr>
              <w:rPr>
                <w:ins w:id="2016" w:author="Himanshu Seth - I21391" w:date="2022-06-17T11:21:00Z"/>
                <w:rFonts w:ascii="Consolas" w:hAnsi="Consolas"/>
                <w:sz w:val="14"/>
              </w:rPr>
            </w:pPr>
            <w:ins w:id="2017"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sidRPr="00C1437E">
                <w:rPr>
                  <w:rFonts w:ascii="Consolas" w:hAnsi="Consolas"/>
                  <w:sz w:val="14"/>
                </w:rPr>
                <w:t>=</w:t>
              </w:r>
              <w:r>
                <w:rPr>
                  <w:rFonts w:ascii="Consolas" w:hAnsi="Consolas"/>
                  <w:sz w:val="14"/>
                </w:rPr>
                <w:t>1,7,</w:t>
              </w:r>
              <w:r w:rsidRPr="00953217">
                <w:rPr>
                  <w:rFonts w:ascii="Consolas" w:hAnsi="Consolas"/>
                  <w:sz w:val="14"/>
                </w:rPr>
                <w:t>"</w:t>
              </w:r>
              <w:r>
                <w:rPr>
                  <w:rFonts w:ascii="Consolas" w:hAnsi="Consolas"/>
                  <w:sz w:val="14"/>
                </w:rPr>
                <w:t>hello2u</w:t>
              </w:r>
              <w:r w:rsidRPr="00953217">
                <w:rPr>
                  <w:rFonts w:ascii="Consolas" w:hAnsi="Consolas"/>
                  <w:sz w:val="14"/>
                </w:rPr>
                <w:t>"</w:t>
              </w:r>
            </w:ins>
          </w:p>
        </w:tc>
        <w:tc>
          <w:tcPr>
            <w:tcW w:w="4140" w:type="dxa"/>
          </w:tcPr>
          <w:p w14:paraId="55499F69" w14:textId="77777777" w:rsidR="00C27586" w:rsidRPr="00C1437E" w:rsidRDefault="00C27586" w:rsidP="00925CE7">
            <w:pPr>
              <w:rPr>
                <w:ins w:id="2018" w:author="Himanshu Seth - I21391" w:date="2022-06-17T11:21:00Z"/>
                <w:sz w:val="14"/>
              </w:rPr>
            </w:pPr>
            <w:ins w:id="2019" w:author="Himanshu Seth - I21391" w:date="2022-06-17T11:21:00Z">
              <w:r>
                <w:rPr>
                  <w:sz w:val="14"/>
                </w:rPr>
                <w:t>Send hello2u to 192.168.0.1:6000 via socket ID 1</w:t>
              </w:r>
            </w:ins>
          </w:p>
        </w:tc>
      </w:tr>
      <w:tr w:rsidR="00C27586" w14:paraId="7FBA9477" w14:textId="77777777" w:rsidTr="00925CE7">
        <w:trPr>
          <w:ins w:id="2020" w:author="Himanshu Seth - I21391" w:date="2022-06-17T11:21:00Z"/>
        </w:trPr>
        <w:tc>
          <w:tcPr>
            <w:tcW w:w="4500" w:type="dxa"/>
          </w:tcPr>
          <w:p w14:paraId="24AA0FCF" w14:textId="77777777" w:rsidR="00C27586" w:rsidRPr="00C1437E" w:rsidRDefault="00C27586" w:rsidP="00925CE7">
            <w:pPr>
              <w:rPr>
                <w:ins w:id="2021" w:author="Himanshu Seth - I21391" w:date="2022-06-17T11:21:00Z"/>
                <w:rFonts w:ascii="Consolas" w:hAnsi="Consolas"/>
                <w:sz w:val="14"/>
              </w:rPr>
            </w:pPr>
            <w:ins w:id="2022" w:author="Himanshu Seth - I21391" w:date="2022-06-17T11:21:00Z">
              <w:r>
                <w:rPr>
                  <w:rFonts w:ascii="Consolas" w:hAnsi="Consolas"/>
                  <w:sz w:val="14"/>
                </w:rPr>
                <w:t>OK</w:t>
              </w:r>
            </w:ins>
          </w:p>
        </w:tc>
        <w:tc>
          <w:tcPr>
            <w:tcW w:w="4140" w:type="dxa"/>
          </w:tcPr>
          <w:p w14:paraId="2B2D30EC" w14:textId="77777777" w:rsidR="00C27586" w:rsidRDefault="00C27586" w:rsidP="00925CE7">
            <w:pPr>
              <w:rPr>
                <w:ins w:id="2023" w:author="Himanshu Seth - I21391" w:date="2022-06-17T11:21:00Z"/>
                <w:sz w:val="14"/>
              </w:rPr>
            </w:pPr>
          </w:p>
        </w:tc>
      </w:tr>
      <w:tr w:rsidR="00C27586" w14:paraId="60E555A3" w14:textId="77777777" w:rsidTr="00925CE7">
        <w:trPr>
          <w:ins w:id="2024" w:author="Himanshu Seth - I21391" w:date="2022-06-17T11:21:00Z"/>
        </w:trPr>
        <w:tc>
          <w:tcPr>
            <w:tcW w:w="4500" w:type="dxa"/>
          </w:tcPr>
          <w:p w14:paraId="33DE850E" w14:textId="77777777" w:rsidR="00C27586" w:rsidRDefault="00C27586" w:rsidP="00925CE7">
            <w:pPr>
              <w:rPr>
                <w:ins w:id="2025" w:author="Himanshu Seth - I21391" w:date="2022-06-17T11:21:00Z"/>
                <w:rFonts w:ascii="Consolas" w:hAnsi="Consolas"/>
                <w:sz w:val="14"/>
              </w:rPr>
            </w:pPr>
            <w:ins w:id="2026" w:author="Himanshu Seth - I21391" w:date="2022-06-17T11:21:00Z">
              <w:r>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Pr>
                  <w:rFonts w:ascii="Consolas" w:hAnsi="Consolas"/>
                  <w:sz w:val="14"/>
                </w:rPr>
                <w:t>=1,7,[</w:t>
              </w:r>
              <w:r w:rsidRPr="009C4694">
                <w:rPr>
                  <w:rFonts w:ascii="Consolas" w:hAnsi="Consolas"/>
                  <w:sz w:val="14"/>
                </w:rPr>
                <w:t>68656c6c6f</w:t>
              </w:r>
              <w:r>
                <w:rPr>
                  <w:rFonts w:ascii="Consolas" w:hAnsi="Consolas"/>
                  <w:sz w:val="14"/>
                </w:rPr>
                <w:t>3275]</w:t>
              </w:r>
            </w:ins>
          </w:p>
        </w:tc>
        <w:tc>
          <w:tcPr>
            <w:tcW w:w="4140" w:type="dxa"/>
          </w:tcPr>
          <w:p w14:paraId="7AA32C3F" w14:textId="77777777" w:rsidR="00C27586" w:rsidRDefault="00C27586" w:rsidP="00925CE7">
            <w:pPr>
              <w:rPr>
                <w:ins w:id="2027" w:author="Himanshu Seth - I21391" w:date="2022-06-17T11:21:00Z"/>
                <w:sz w:val="14"/>
              </w:rPr>
            </w:pPr>
            <w:ins w:id="2028" w:author="Himanshu Seth - I21391" w:date="2022-06-17T11:21:00Z">
              <w:r>
                <w:rPr>
                  <w:sz w:val="14"/>
                </w:rPr>
                <w:t>Send data given in hexadecimal string format</w:t>
              </w:r>
            </w:ins>
          </w:p>
        </w:tc>
      </w:tr>
      <w:tr w:rsidR="00C27586" w14:paraId="4A16195D" w14:textId="77777777" w:rsidTr="00925CE7">
        <w:trPr>
          <w:ins w:id="2029" w:author="Himanshu Seth - I21391" w:date="2022-06-17T11:21:00Z"/>
        </w:trPr>
        <w:tc>
          <w:tcPr>
            <w:tcW w:w="4500" w:type="dxa"/>
          </w:tcPr>
          <w:p w14:paraId="591325A8" w14:textId="77777777" w:rsidR="00C27586" w:rsidRDefault="00C27586" w:rsidP="00925CE7">
            <w:pPr>
              <w:rPr>
                <w:ins w:id="2030" w:author="Himanshu Seth - I21391" w:date="2022-06-17T11:21:00Z"/>
                <w:rFonts w:ascii="Consolas" w:hAnsi="Consolas"/>
                <w:sz w:val="14"/>
              </w:rPr>
            </w:pPr>
            <w:ins w:id="2031" w:author="Himanshu Seth - I21391" w:date="2022-06-17T11:21:00Z">
              <w:r>
                <w:rPr>
                  <w:rFonts w:ascii="Consolas" w:hAnsi="Consolas"/>
                  <w:sz w:val="14"/>
                </w:rPr>
                <w:t>OK</w:t>
              </w:r>
            </w:ins>
          </w:p>
        </w:tc>
        <w:tc>
          <w:tcPr>
            <w:tcW w:w="4140" w:type="dxa"/>
          </w:tcPr>
          <w:p w14:paraId="4E9876E5" w14:textId="77777777" w:rsidR="00C27586" w:rsidRDefault="00C27586" w:rsidP="00925CE7">
            <w:pPr>
              <w:rPr>
                <w:ins w:id="2032" w:author="Himanshu Seth - I21391" w:date="2022-06-17T11:21:00Z"/>
                <w:sz w:val="14"/>
              </w:rPr>
            </w:pPr>
            <w:ins w:id="2033" w:author="Himanshu Seth - I21391" w:date="2022-06-17T11:21:00Z">
              <w:r>
                <w:rPr>
                  <w:sz w:val="14"/>
                </w:rPr>
                <w:t>7 bytes successfully queued for transmission</w:t>
              </w:r>
            </w:ins>
          </w:p>
        </w:tc>
      </w:tr>
    </w:tbl>
    <w:p w14:paraId="4CD7ED62" w14:textId="77777777" w:rsidR="00C27586" w:rsidRDefault="00C27586" w:rsidP="00C27586">
      <w:pPr>
        <w:ind w:left="720"/>
        <w:rPr>
          <w:ins w:id="2034" w:author="Himanshu Seth - I21391" w:date="2022-06-17T11:21:00Z"/>
          <w:u w:val="single"/>
        </w:rPr>
      </w:pPr>
    </w:p>
    <w:p w14:paraId="12BAB853" w14:textId="77777777" w:rsidR="00C27586" w:rsidRDefault="00C27586" w:rsidP="00C27586">
      <w:pPr>
        <w:ind w:left="720"/>
        <w:rPr>
          <w:ins w:id="2035" w:author="Himanshu Seth - I21391" w:date="2022-06-17T11:21:00Z"/>
          <w:u w:val="single"/>
        </w:rPr>
      </w:pPr>
      <w:ins w:id="2036" w:author="Himanshu Seth - I21391" w:date="2022-06-17T11:21:00Z">
        <w:r>
          <w:rPr>
            <w:u w:val="single"/>
          </w:rPr>
          <w:t>Non-Terminal mode, length known</w:t>
        </w:r>
        <w:r w:rsidRPr="00D17C04">
          <w:rPr>
            <w:u w:val="single"/>
          </w:rPr>
          <w:t>:</w:t>
        </w:r>
        <w:r>
          <w:rPr>
            <w:u w:val="single"/>
          </w:rPr>
          <w:t xml:space="preserve">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rsidRPr="00C1437E" w14:paraId="74E92B03" w14:textId="77777777" w:rsidTr="00925CE7">
        <w:trPr>
          <w:ins w:id="2037" w:author="Himanshu Seth - I21391" w:date="2022-06-17T11:21:00Z"/>
        </w:trPr>
        <w:tc>
          <w:tcPr>
            <w:tcW w:w="4500" w:type="dxa"/>
          </w:tcPr>
          <w:p w14:paraId="203DF4F6" w14:textId="77777777" w:rsidR="00C27586" w:rsidRPr="00C1437E" w:rsidRDefault="00C27586" w:rsidP="00925CE7">
            <w:pPr>
              <w:rPr>
                <w:ins w:id="2038" w:author="Himanshu Seth - I21391" w:date="2022-06-17T11:21:00Z"/>
                <w:rFonts w:ascii="Consolas" w:hAnsi="Consolas"/>
                <w:sz w:val="14"/>
              </w:rPr>
            </w:pPr>
            <w:ins w:id="2039"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sidRPr="00C1437E">
                <w:rPr>
                  <w:rFonts w:ascii="Consolas" w:hAnsi="Consolas"/>
                  <w:sz w:val="14"/>
                </w:rPr>
                <w:t>=</w:t>
              </w:r>
              <w:r>
                <w:rPr>
                  <w:rFonts w:ascii="Consolas" w:hAnsi="Consolas"/>
                  <w:sz w:val="14"/>
                </w:rPr>
                <w:t>1,7</w:t>
              </w:r>
            </w:ins>
          </w:p>
        </w:tc>
        <w:tc>
          <w:tcPr>
            <w:tcW w:w="4140" w:type="dxa"/>
          </w:tcPr>
          <w:p w14:paraId="03EB4CAD" w14:textId="77777777" w:rsidR="00C27586" w:rsidRPr="00C1437E" w:rsidRDefault="00C27586" w:rsidP="00925CE7">
            <w:pPr>
              <w:rPr>
                <w:ins w:id="2040" w:author="Himanshu Seth - I21391" w:date="2022-06-17T11:21:00Z"/>
                <w:sz w:val="14"/>
              </w:rPr>
            </w:pPr>
            <w:ins w:id="2041" w:author="Himanshu Seth - I21391" w:date="2022-06-17T11:21:00Z">
              <w:r>
                <w:rPr>
                  <w:sz w:val="14"/>
                </w:rPr>
                <w:t>Prepare to send 7 bytes given in raw binary format</w:t>
              </w:r>
            </w:ins>
          </w:p>
        </w:tc>
      </w:tr>
      <w:tr w:rsidR="00C27586" w:rsidRPr="00C1437E" w14:paraId="786BC240" w14:textId="77777777" w:rsidTr="00925CE7">
        <w:trPr>
          <w:ins w:id="2042" w:author="Himanshu Seth - I21391" w:date="2022-06-17T11:21:00Z"/>
        </w:trPr>
        <w:tc>
          <w:tcPr>
            <w:tcW w:w="4500" w:type="dxa"/>
          </w:tcPr>
          <w:p w14:paraId="30240BB3" w14:textId="77777777" w:rsidR="00C27586" w:rsidRPr="00C1437E" w:rsidRDefault="00C27586" w:rsidP="00925CE7">
            <w:pPr>
              <w:rPr>
                <w:ins w:id="2043" w:author="Himanshu Seth - I21391" w:date="2022-06-17T11:21:00Z"/>
                <w:rFonts w:ascii="Consolas" w:hAnsi="Consolas"/>
                <w:sz w:val="14"/>
              </w:rPr>
            </w:pPr>
            <w:ins w:id="2044" w:author="Himanshu Seth - I21391" w:date="2022-06-17T11:21:00Z">
              <w:r>
                <w:rPr>
                  <w:rFonts w:ascii="Consolas" w:hAnsi="Consolas"/>
                  <w:sz w:val="14"/>
                </w:rPr>
                <w:t>#&lt;7_bytes_of_binary_data_from_DTE&gt;</w:t>
              </w:r>
            </w:ins>
          </w:p>
        </w:tc>
        <w:tc>
          <w:tcPr>
            <w:tcW w:w="4140" w:type="dxa"/>
          </w:tcPr>
          <w:p w14:paraId="71E1A45F" w14:textId="77777777" w:rsidR="00C27586" w:rsidRPr="00C1437E" w:rsidRDefault="00C27586" w:rsidP="00925CE7">
            <w:pPr>
              <w:rPr>
                <w:ins w:id="2045" w:author="Himanshu Seth - I21391" w:date="2022-06-17T11:21:00Z"/>
                <w:sz w:val="14"/>
              </w:rPr>
            </w:pPr>
            <w:ins w:id="2046" w:author="Himanshu Seth - I21391" w:date="2022-06-17T11:21:00Z">
              <w:r>
                <w:rPr>
                  <w:sz w:val="14"/>
                </w:rPr>
                <w:t>‘#’ followed by 7 bytes of data</w:t>
              </w:r>
            </w:ins>
          </w:p>
        </w:tc>
      </w:tr>
      <w:tr w:rsidR="00C27586" w:rsidRPr="00C1437E" w14:paraId="663383B1" w14:textId="77777777" w:rsidTr="00925CE7">
        <w:trPr>
          <w:ins w:id="2047" w:author="Himanshu Seth - I21391" w:date="2022-06-17T11:21:00Z"/>
        </w:trPr>
        <w:tc>
          <w:tcPr>
            <w:tcW w:w="4500" w:type="dxa"/>
          </w:tcPr>
          <w:p w14:paraId="59080743" w14:textId="77777777" w:rsidR="00C27586" w:rsidRDefault="00C27586" w:rsidP="00925CE7">
            <w:pPr>
              <w:rPr>
                <w:ins w:id="2048" w:author="Himanshu Seth - I21391" w:date="2022-06-17T11:21:00Z"/>
                <w:rFonts w:ascii="Consolas" w:hAnsi="Consolas"/>
                <w:sz w:val="14"/>
              </w:rPr>
            </w:pPr>
            <w:ins w:id="2049" w:author="Himanshu Seth - I21391" w:date="2022-06-17T11:21:00Z">
              <w:r>
                <w:rPr>
                  <w:rFonts w:ascii="Consolas" w:hAnsi="Consolas"/>
                  <w:sz w:val="14"/>
                </w:rPr>
                <w:t>OK</w:t>
              </w:r>
            </w:ins>
          </w:p>
        </w:tc>
        <w:tc>
          <w:tcPr>
            <w:tcW w:w="4140" w:type="dxa"/>
          </w:tcPr>
          <w:p w14:paraId="240B727A" w14:textId="77777777" w:rsidR="00C27586" w:rsidRDefault="00C27586" w:rsidP="00925CE7">
            <w:pPr>
              <w:rPr>
                <w:ins w:id="2050" w:author="Himanshu Seth - I21391" w:date="2022-06-17T11:21:00Z"/>
                <w:sz w:val="14"/>
              </w:rPr>
            </w:pPr>
            <w:ins w:id="2051" w:author="Himanshu Seth - I21391" w:date="2022-06-17T11:21:00Z">
              <w:r>
                <w:rPr>
                  <w:sz w:val="14"/>
                </w:rPr>
                <w:t>Command completed successfully</w:t>
              </w:r>
            </w:ins>
          </w:p>
        </w:tc>
      </w:tr>
    </w:tbl>
    <w:p w14:paraId="6150012E" w14:textId="77777777" w:rsidR="00C27586" w:rsidRDefault="00C27586" w:rsidP="00C27586">
      <w:pPr>
        <w:ind w:left="720"/>
        <w:rPr>
          <w:ins w:id="2052" w:author="Himanshu Seth - I21391" w:date="2022-06-17T11:21:00Z"/>
          <w:u w:val="single"/>
        </w:rPr>
      </w:pPr>
    </w:p>
    <w:p w14:paraId="554A206B" w14:textId="77777777" w:rsidR="00C27586" w:rsidRPr="00532786" w:rsidRDefault="00C27586" w:rsidP="00C27586">
      <w:pPr>
        <w:ind w:left="720"/>
        <w:rPr>
          <w:ins w:id="2053" w:author="Himanshu Seth - I21391" w:date="2022-06-17T11:21:00Z"/>
          <w:u w:val="single"/>
        </w:rPr>
      </w:pPr>
      <w:ins w:id="2054" w:author="Himanshu Seth - I21391" w:date="2022-06-17T11:21:00Z">
        <w:r w:rsidRPr="00532786">
          <w:rPr>
            <w:u w:val="single"/>
          </w:rPr>
          <w:t xml:space="preserve">Non-Terminal mode, length </w:t>
        </w:r>
        <w:r>
          <w:rPr>
            <w:u w:val="single"/>
          </w:rPr>
          <w:t>un</w:t>
        </w:r>
        <w:r w:rsidRPr="00532786">
          <w:rPr>
            <w:u w:val="single"/>
          </w:rPr>
          <w:t>known:</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rsidRPr="00C1437E" w14:paraId="0DBD4A8A" w14:textId="77777777" w:rsidTr="00925CE7">
        <w:trPr>
          <w:ins w:id="2055" w:author="Himanshu Seth - I21391" w:date="2022-06-17T11:21:00Z"/>
        </w:trPr>
        <w:tc>
          <w:tcPr>
            <w:tcW w:w="4500" w:type="dxa"/>
          </w:tcPr>
          <w:p w14:paraId="17CA997E" w14:textId="77777777" w:rsidR="00C27586" w:rsidRPr="00C1437E" w:rsidRDefault="00C27586" w:rsidP="00925CE7">
            <w:pPr>
              <w:rPr>
                <w:ins w:id="2056" w:author="Himanshu Seth - I21391" w:date="2022-06-17T11:21:00Z"/>
                <w:rFonts w:ascii="Consolas" w:hAnsi="Consolas"/>
                <w:sz w:val="14"/>
              </w:rPr>
            </w:pPr>
            <w:ins w:id="2057"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  \* MERGEFORMAT </w:instrText>
              </w:r>
              <w:r>
                <w:rPr>
                  <w:rFonts w:ascii="Consolas" w:hAnsi="Consolas"/>
                  <w:sz w:val="14"/>
                </w:rPr>
                <w:fldChar w:fldCharType="separate"/>
              </w:r>
              <w:r>
                <w:rPr>
                  <w:rFonts w:ascii="Consolas" w:hAnsi="Consolas"/>
                  <w:sz w:val="14"/>
                </w:rPr>
                <w:t>+SOCKWR</w:t>
              </w:r>
              <w:r>
                <w:rPr>
                  <w:rFonts w:ascii="Consolas" w:hAnsi="Consolas"/>
                  <w:sz w:val="14"/>
                </w:rPr>
                <w:fldChar w:fldCharType="end"/>
              </w:r>
              <w:r w:rsidRPr="00C1437E">
                <w:rPr>
                  <w:rFonts w:ascii="Consolas" w:hAnsi="Consolas"/>
                  <w:sz w:val="14"/>
                </w:rPr>
                <w:t>=</w:t>
              </w:r>
              <w:r>
                <w:rPr>
                  <w:rFonts w:ascii="Consolas" w:hAnsi="Consolas"/>
                  <w:sz w:val="14"/>
                </w:rPr>
                <w:t>1,0</w:t>
              </w:r>
            </w:ins>
          </w:p>
        </w:tc>
        <w:tc>
          <w:tcPr>
            <w:tcW w:w="4140" w:type="dxa"/>
          </w:tcPr>
          <w:p w14:paraId="526F2A79" w14:textId="77777777" w:rsidR="00C27586" w:rsidRPr="00C1437E" w:rsidRDefault="00C27586" w:rsidP="00925CE7">
            <w:pPr>
              <w:rPr>
                <w:ins w:id="2058" w:author="Himanshu Seth - I21391" w:date="2022-06-17T11:21:00Z"/>
                <w:sz w:val="14"/>
              </w:rPr>
            </w:pPr>
            <w:ins w:id="2059" w:author="Himanshu Seth - I21391" w:date="2022-06-17T11:21:00Z">
              <w:r>
                <w:rPr>
                  <w:sz w:val="14"/>
                </w:rPr>
                <w:t>Prepare to send an unknown number of bytes (non-terminal mode)</w:t>
              </w:r>
            </w:ins>
          </w:p>
        </w:tc>
      </w:tr>
      <w:tr w:rsidR="00C27586" w:rsidRPr="00C1437E" w14:paraId="22F8130F" w14:textId="77777777" w:rsidTr="00925CE7">
        <w:trPr>
          <w:ins w:id="2060" w:author="Himanshu Seth - I21391" w:date="2022-06-17T11:21:00Z"/>
        </w:trPr>
        <w:tc>
          <w:tcPr>
            <w:tcW w:w="4500" w:type="dxa"/>
          </w:tcPr>
          <w:p w14:paraId="31E136CC" w14:textId="77777777" w:rsidR="00C27586" w:rsidRPr="00C1437E" w:rsidRDefault="00C27586" w:rsidP="00925CE7">
            <w:pPr>
              <w:rPr>
                <w:ins w:id="2061" w:author="Himanshu Seth - I21391" w:date="2022-06-17T11:21:00Z"/>
                <w:rFonts w:ascii="Consolas" w:hAnsi="Consolas"/>
                <w:sz w:val="14"/>
              </w:rPr>
            </w:pPr>
            <w:ins w:id="2062" w:author="Himanshu Seth - I21391" w:date="2022-06-17T11:21:00Z">
              <w:r>
                <w:rPr>
                  <w:rFonts w:ascii="Consolas" w:hAnsi="Consolas"/>
                  <w:sz w:val="14"/>
                </w:rPr>
                <w:t>#One fine day+++</w:t>
              </w:r>
            </w:ins>
          </w:p>
        </w:tc>
        <w:tc>
          <w:tcPr>
            <w:tcW w:w="4140" w:type="dxa"/>
          </w:tcPr>
          <w:p w14:paraId="27FFFF76" w14:textId="77777777" w:rsidR="00C27586" w:rsidRPr="00C1437E" w:rsidRDefault="00C27586" w:rsidP="00925CE7">
            <w:pPr>
              <w:rPr>
                <w:ins w:id="2063" w:author="Himanshu Seth - I21391" w:date="2022-06-17T11:21:00Z"/>
                <w:sz w:val="14"/>
              </w:rPr>
            </w:pPr>
            <w:ins w:id="2064" w:author="Himanshu Seth - I21391" w:date="2022-06-17T11:21:00Z">
              <w:r>
                <w:rPr>
                  <w:sz w:val="14"/>
                </w:rPr>
                <w:t>‘#’ followed by 12 bytes of data</w:t>
              </w:r>
            </w:ins>
          </w:p>
        </w:tc>
      </w:tr>
      <w:tr w:rsidR="00C27586" w14:paraId="2C476B6D" w14:textId="77777777" w:rsidTr="00925CE7">
        <w:trPr>
          <w:ins w:id="2065" w:author="Himanshu Seth - I21391" w:date="2022-06-17T11:21:00Z"/>
        </w:trPr>
        <w:tc>
          <w:tcPr>
            <w:tcW w:w="4500" w:type="dxa"/>
          </w:tcPr>
          <w:p w14:paraId="21FFDAFA" w14:textId="77777777" w:rsidR="00C27586" w:rsidRDefault="00C27586" w:rsidP="00925CE7">
            <w:pPr>
              <w:rPr>
                <w:ins w:id="2066" w:author="Himanshu Seth - I21391" w:date="2022-06-17T11:21:00Z"/>
                <w:rFonts w:ascii="Consolas" w:hAnsi="Consolas"/>
                <w:sz w:val="14"/>
              </w:rPr>
            </w:pPr>
            <w:ins w:id="2067" w:author="Himanshu Seth - I21391" w:date="2022-06-17T11:21:00Z">
              <w:r>
                <w:rPr>
                  <w:rFonts w:ascii="Consolas" w:hAnsi="Consolas"/>
                  <w:sz w:val="14"/>
                </w:rPr>
                <w:t>OK</w:t>
              </w:r>
            </w:ins>
          </w:p>
        </w:tc>
        <w:tc>
          <w:tcPr>
            <w:tcW w:w="4140" w:type="dxa"/>
          </w:tcPr>
          <w:p w14:paraId="6F8068F5" w14:textId="77777777" w:rsidR="00C27586" w:rsidRDefault="00C27586" w:rsidP="00925CE7">
            <w:pPr>
              <w:rPr>
                <w:ins w:id="2068" w:author="Himanshu Seth - I21391" w:date="2022-06-17T11:21:00Z"/>
                <w:sz w:val="14"/>
              </w:rPr>
            </w:pPr>
            <w:ins w:id="2069" w:author="Himanshu Seth - I21391" w:date="2022-06-17T11:21:00Z">
              <w:r>
                <w:rPr>
                  <w:sz w:val="14"/>
                </w:rPr>
                <w:t>Command completed successfully</w:t>
              </w:r>
            </w:ins>
          </w:p>
        </w:tc>
      </w:tr>
    </w:tbl>
    <w:p w14:paraId="4AF10824" w14:textId="77777777" w:rsidR="00C27586" w:rsidRDefault="00C27586" w:rsidP="00C27586">
      <w:pPr>
        <w:ind w:left="720"/>
        <w:rPr>
          <w:ins w:id="2070" w:author="Himanshu Seth - I21391" w:date="2022-06-17T11:21:00Z"/>
        </w:rPr>
      </w:pPr>
    </w:p>
    <w:p w14:paraId="1BD23B3A" w14:textId="77777777" w:rsidR="00C27586" w:rsidRDefault="00C27586" w:rsidP="00C27586">
      <w:pPr>
        <w:rPr>
          <w:ins w:id="2071" w:author="Himanshu Seth - I21391" w:date="2022-06-17T11:21:00Z"/>
        </w:rPr>
      </w:pPr>
    </w:p>
    <w:p w14:paraId="6B36D3FE" w14:textId="77777777" w:rsidR="00C27586" w:rsidRDefault="00C27586" w:rsidP="00C27586">
      <w:pPr>
        <w:rPr>
          <w:ins w:id="2072" w:author="Himanshu Seth - I21391" w:date="2022-06-17T11:21:00Z"/>
        </w:rPr>
      </w:pPr>
      <w:ins w:id="2073" w:author="Himanshu Seth - I21391" w:date="2022-06-17T11:21:00Z">
        <w:r>
          <w:br w:type="page"/>
        </w:r>
      </w:ins>
    </w:p>
    <w:p w14:paraId="316FB2C2" w14:textId="77777777" w:rsidR="00C27586" w:rsidRDefault="00C27586" w:rsidP="00C27586">
      <w:pPr>
        <w:pStyle w:val="Heading2"/>
        <w:rPr>
          <w:ins w:id="2074" w:author="Himanshu Seth - I21391" w:date="2022-06-17T11:21:00Z"/>
        </w:rPr>
      </w:pPr>
      <w:ins w:id="2075" w:author="Himanshu Seth - I21391" w:date="2022-06-17T11:21:00Z">
        <w:r>
          <w:lastRenderedPageBreak/>
          <w:t xml:space="preserve">Send Data to Specific Address (UDP only) </w:t>
        </w:r>
        <w:r>
          <w:fldChar w:fldCharType="begin"/>
        </w:r>
        <w:r>
          <w:instrText xml:space="preserve"> DOCPROPERTY  tagc_sock_write_to  \* MERGEFORMAT </w:instrText>
        </w:r>
        <w:r>
          <w:fldChar w:fldCharType="separate"/>
        </w:r>
        <w:r>
          <w:t>+SOCKWRTO</w:t>
        </w:r>
        <w:r>
          <w:fldChar w:fldCharType="end"/>
        </w:r>
      </w:ins>
    </w:p>
    <w:p w14:paraId="25297D24" w14:textId="77777777" w:rsidR="00C27586" w:rsidRDefault="00C27586" w:rsidP="00C27586">
      <w:pPr>
        <w:pStyle w:val="Heading3"/>
        <w:rPr>
          <w:ins w:id="2076" w:author="Himanshu Seth - I21391" w:date="2022-06-17T11:21:00Z"/>
        </w:rPr>
      </w:pPr>
      <w:ins w:id="2077" w:author="Himanshu Seth - I21391" w:date="2022-06-17T11:21:00Z">
        <w:r>
          <w:t>Description</w:t>
        </w:r>
      </w:ins>
    </w:p>
    <w:p w14:paraId="43B29E8D" w14:textId="77777777" w:rsidR="00C27586" w:rsidRDefault="00C27586" w:rsidP="00C27586">
      <w:pPr>
        <w:ind w:left="720"/>
        <w:jc w:val="both"/>
        <w:rPr>
          <w:ins w:id="2078" w:author="Himanshu Seth - I21391" w:date="2022-06-17T11:21:00Z"/>
        </w:rPr>
      </w:pPr>
      <w:ins w:id="2079" w:author="Himanshu Seth - I21391" w:date="2022-06-17T11:21:00Z">
        <w:r>
          <w:t>This command is used to send data to an arbitrary destination using the connectionless UDP protocol.</w:t>
        </w:r>
      </w:ins>
    </w:p>
    <w:p w14:paraId="36796436" w14:textId="77777777" w:rsidR="00C27586" w:rsidRDefault="00C27586" w:rsidP="00C27586">
      <w:pPr>
        <w:pStyle w:val="Heading3"/>
        <w:rPr>
          <w:ins w:id="2080" w:author="Himanshu Seth - I21391" w:date="2022-06-17T11:21:00Z"/>
        </w:rPr>
      </w:pPr>
      <w:ins w:id="2081" w:author="Himanshu Seth - I21391" w:date="2022-06-17T11:21:00Z">
        <w:r>
          <w:t>Command Syntax</w:t>
        </w:r>
      </w:ins>
    </w:p>
    <w:p w14:paraId="6A062F0D" w14:textId="77777777" w:rsidR="00C27586" w:rsidRDefault="00C27586" w:rsidP="00C27586">
      <w:pPr>
        <w:ind w:left="720"/>
        <w:rPr>
          <w:ins w:id="2082" w:author="Himanshu Seth - I21391" w:date="2022-06-17T11:21:00Z"/>
          <w:rFonts w:ascii="Consolas" w:hAnsi="Consolas"/>
        </w:rPr>
      </w:pPr>
      <w:ins w:id="2083" w:author="Himanshu Seth - I21391" w:date="2022-06-17T11:21:00Z">
        <w:r w:rsidRPr="00870ED6">
          <w:rPr>
            <w:rFonts w:ascii="Consolas" w:hAnsi="Consolas"/>
          </w:rPr>
          <w:t>AT</w:t>
        </w:r>
        <w:r>
          <w:rPr>
            <w:rFonts w:ascii="Consolas" w:hAnsi="Consolas"/>
          </w:rPr>
          <w:fldChar w:fldCharType="begin"/>
        </w:r>
        <w:r>
          <w:rPr>
            <w:rFonts w:ascii="Consolas" w:hAnsi="Consolas"/>
          </w:rPr>
          <w:instrText xml:space="preserve"> DOCPROPERTY  tagc_sock_write_to  \* MERGEFORMAT </w:instrText>
        </w:r>
        <w:r>
          <w:rPr>
            <w:rFonts w:ascii="Consolas" w:hAnsi="Consolas"/>
          </w:rPr>
          <w:fldChar w:fldCharType="separate"/>
        </w:r>
        <w:r>
          <w:rPr>
            <w:rFonts w:ascii="Consolas" w:hAnsi="Consolas"/>
          </w:rPr>
          <w:t>+SOCKWRTO</w:t>
        </w:r>
        <w:r>
          <w:rPr>
            <w:rFonts w:ascii="Consolas" w:hAnsi="Consolas"/>
          </w:rPr>
          <w:fldChar w:fldCharType="end"/>
        </w:r>
        <w:r w:rsidRPr="00870ED6">
          <w:rPr>
            <w:rFonts w:ascii="Consolas" w:hAnsi="Consolas"/>
          </w:rPr>
          <w:t>=&lt;</w:t>
        </w:r>
        <w:r>
          <w:rPr>
            <w:rFonts w:ascii="Consolas" w:hAnsi="Consolas"/>
          </w:rPr>
          <w:t>SOCK_ID</w:t>
        </w:r>
        <w:r w:rsidRPr="00870ED6">
          <w:rPr>
            <w:rFonts w:ascii="Consolas" w:hAnsi="Consolas"/>
          </w:rPr>
          <w:t>&gt;</w:t>
        </w:r>
        <w:r>
          <w:rPr>
            <w:rFonts w:ascii="Consolas" w:hAnsi="Consolas"/>
          </w:rPr>
          <w:t>,&lt;RMT_ADDR&gt;,&lt;RMT_PORT&gt;,&lt;LENGTH&gt;[,&lt;DATA&gt;]</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204"/>
        <w:gridCol w:w="5050"/>
      </w:tblGrid>
      <w:tr w:rsidR="00C27586" w:rsidRPr="00870ED6" w14:paraId="58A98AE3" w14:textId="77777777" w:rsidTr="00925CE7">
        <w:trPr>
          <w:ins w:id="2084" w:author="Himanshu Seth - I21391" w:date="2022-06-17T11:21:00Z"/>
        </w:trPr>
        <w:tc>
          <w:tcPr>
            <w:tcW w:w="2530" w:type="dxa"/>
            <w:tcBorders>
              <w:bottom w:val="single" w:sz="12" w:space="0" w:color="auto"/>
            </w:tcBorders>
          </w:tcPr>
          <w:p w14:paraId="0A47F1D9" w14:textId="77777777" w:rsidR="00C27586" w:rsidRPr="00870ED6" w:rsidRDefault="00C27586" w:rsidP="00925CE7">
            <w:pPr>
              <w:rPr>
                <w:ins w:id="2085" w:author="Himanshu Seth - I21391" w:date="2022-06-17T11:21:00Z"/>
                <w:rFonts w:cstheme="minorHAnsi"/>
              </w:rPr>
            </w:pPr>
            <w:ins w:id="2086" w:author="Himanshu Seth - I21391" w:date="2022-06-17T11:21:00Z">
              <w:r w:rsidRPr="00870ED6">
                <w:rPr>
                  <w:rFonts w:cstheme="minorHAnsi"/>
                </w:rPr>
                <w:t>Parameter Name</w:t>
              </w:r>
            </w:ins>
          </w:p>
        </w:tc>
        <w:tc>
          <w:tcPr>
            <w:tcW w:w="1204" w:type="dxa"/>
            <w:tcBorders>
              <w:bottom w:val="single" w:sz="12" w:space="0" w:color="auto"/>
            </w:tcBorders>
          </w:tcPr>
          <w:p w14:paraId="0515C96F" w14:textId="77777777" w:rsidR="00C27586" w:rsidRPr="00870ED6" w:rsidRDefault="00C27586" w:rsidP="00925CE7">
            <w:pPr>
              <w:rPr>
                <w:ins w:id="2087" w:author="Himanshu Seth - I21391" w:date="2022-06-17T11:21:00Z"/>
                <w:rFonts w:cstheme="minorHAnsi"/>
              </w:rPr>
            </w:pPr>
            <w:ins w:id="2088" w:author="Himanshu Seth - I21391" w:date="2022-06-17T11:21:00Z">
              <w:r>
                <w:rPr>
                  <w:rFonts w:cstheme="minorHAnsi"/>
                </w:rPr>
                <w:t>Type</w:t>
              </w:r>
            </w:ins>
          </w:p>
        </w:tc>
        <w:tc>
          <w:tcPr>
            <w:tcW w:w="5050" w:type="dxa"/>
            <w:tcBorders>
              <w:bottom w:val="single" w:sz="12" w:space="0" w:color="auto"/>
            </w:tcBorders>
          </w:tcPr>
          <w:p w14:paraId="2FDD5242" w14:textId="77777777" w:rsidR="00C27586" w:rsidRPr="00870ED6" w:rsidRDefault="00C27586" w:rsidP="00925CE7">
            <w:pPr>
              <w:rPr>
                <w:ins w:id="2089" w:author="Himanshu Seth - I21391" w:date="2022-06-17T11:21:00Z"/>
                <w:rFonts w:cstheme="minorHAnsi"/>
              </w:rPr>
            </w:pPr>
            <w:ins w:id="2090" w:author="Himanshu Seth - I21391" w:date="2022-06-17T11:21:00Z">
              <w:r>
                <w:rPr>
                  <w:rFonts w:cstheme="minorHAnsi"/>
                </w:rPr>
                <w:t>Description</w:t>
              </w:r>
            </w:ins>
          </w:p>
        </w:tc>
      </w:tr>
      <w:tr w:rsidR="00C27586" w:rsidRPr="00870ED6" w14:paraId="42C98532" w14:textId="77777777" w:rsidTr="00925CE7">
        <w:trPr>
          <w:ins w:id="2091" w:author="Himanshu Seth - I21391" w:date="2022-06-17T11:21:00Z"/>
        </w:trPr>
        <w:tc>
          <w:tcPr>
            <w:tcW w:w="2530" w:type="dxa"/>
            <w:tcBorders>
              <w:bottom w:val="single" w:sz="4" w:space="0" w:color="BFBFBF" w:themeColor="background1" w:themeShade="BF"/>
            </w:tcBorders>
          </w:tcPr>
          <w:p w14:paraId="7B42094B" w14:textId="77777777" w:rsidR="00C27586" w:rsidRPr="00870ED6" w:rsidRDefault="00C27586" w:rsidP="00925CE7">
            <w:pPr>
              <w:rPr>
                <w:ins w:id="2092" w:author="Himanshu Seth - I21391" w:date="2022-06-17T11:21:00Z"/>
                <w:rFonts w:cstheme="minorHAnsi"/>
                <w:sz w:val="18"/>
                <w:szCs w:val="18"/>
              </w:rPr>
            </w:pPr>
            <w:ins w:id="2093"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4" w:type="dxa"/>
            <w:tcBorders>
              <w:bottom w:val="single" w:sz="4" w:space="0" w:color="BFBFBF" w:themeColor="background1" w:themeShade="BF"/>
            </w:tcBorders>
          </w:tcPr>
          <w:p w14:paraId="2F6B727D" w14:textId="77777777" w:rsidR="00C27586" w:rsidRPr="00870ED6" w:rsidRDefault="00C27586" w:rsidP="00925CE7">
            <w:pPr>
              <w:rPr>
                <w:ins w:id="2094" w:author="Himanshu Seth - I21391" w:date="2022-06-17T11:21:00Z"/>
                <w:rFonts w:cstheme="minorHAnsi"/>
                <w:sz w:val="18"/>
                <w:szCs w:val="18"/>
              </w:rPr>
            </w:pPr>
            <w:ins w:id="2095" w:author="Himanshu Seth - I21391" w:date="2022-06-17T11:21:00Z">
              <w:r>
                <w:rPr>
                  <w:rFonts w:cstheme="minorHAnsi"/>
                  <w:sz w:val="18"/>
                  <w:szCs w:val="18"/>
                </w:rPr>
                <w:t>Integer</w:t>
              </w:r>
            </w:ins>
          </w:p>
        </w:tc>
        <w:tc>
          <w:tcPr>
            <w:tcW w:w="5050" w:type="dxa"/>
            <w:tcBorders>
              <w:bottom w:val="single" w:sz="4" w:space="0" w:color="BFBFBF" w:themeColor="background1" w:themeShade="BF"/>
            </w:tcBorders>
          </w:tcPr>
          <w:p w14:paraId="48140325" w14:textId="77777777" w:rsidR="00C27586" w:rsidRPr="00870ED6" w:rsidRDefault="00C27586" w:rsidP="00925CE7">
            <w:pPr>
              <w:rPr>
                <w:ins w:id="2096" w:author="Himanshu Seth - I21391" w:date="2022-06-17T11:21:00Z"/>
                <w:rFonts w:cstheme="minorHAnsi"/>
                <w:sz w:val="18"/>
                <w:szCs w:val="18"/>
              </w:rPr>
            </w:pPr>
            <w:ins w:id="2097" w:author="Himanshu Seth - I21391" w:date="2022-06-17T11:21:00Z">
              <w:r>
                <w:rPr>
                  <w:rFonts w:cstheme="minorHAnsi"/>
                  <w:sz w:val="18"/>
                  <w:szCs w:val="18"/>
                </w:rPr>
                <w:t>The socket ID to transmit the data through</w:t>
              </w:r>
            </w:ins>
          </w:p>
        </w:tc>
      </w:tr>
      <w:tr w:rsidR="00C27586" w14:paraId="3997DA77" w14:textId="77777777" w:rsidTr="00925CE7">
        <w:trPr>
          <w:ins w:id="2098"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4807B870" w14:textId="77777777" w:rsidR="00C27586" w:rsidRDefault="00C27586" w:rsidP="00925CE7">
            <w:pPr>
              <w:rPr>
                <w:ins w:id="2099" w:author="Himanshu Seth - I21391" w:date="2022-06-17T11:21:00Z"/>
                <w:rFonts w:cstheme="minorHAnsi"/>
                <w:sz w:val="18"/>
                <w:szCs w:val="18"/>
              </w:rPr>
            </w:pPr>
            <w:bookmarkStart w:id="2100" w:name="_Hlk532899986"/>
            <w:ins w:id="2101" w:author="Himanshu Seth - I21391" w:date="2022-06-17T11:21:00Z">
              <w:r>
                <w:rPr>
                  <w:rFonts w:cstheme="minorHAnsi"/>
                  <w:sz w:val="18"/>
                  <w:szCs w:val="18"/>
                </w:rPr>
                <w:t>&lt;RMT_ADDR&gt;</w:t>
              </w:r>
            </w:ins>
          </w:p>
        </w:tc>
        <w:tc>
          <w:tcPr>
            <w:tcW w:w="1204" w:type="dxa"/>
            <w:tcBorders>
              <w:top w:val="single" w:sz="4" w:space="0" w:color="BFBFBF" w:themeColor="background1" w:themeShade="BF"/>
              <w:bottom w:val="single" w:sz="4" w:space="0" w:color="BFBFBF" w:themeColor="background1" w:themeShade="BF"/>
            </w:tcBorders>
          </w:tcPr>
          <w:p w14:paraId="6B3B8264" w14:textId="77777777" w:rsidR="00C27586" w:rsidRDefault="00C27586" w:rsidP="00925CE7">
            <w:pPr>
              <w:rPr>
                <w:ins w:id="2102" w:author="Himanshu Seth - I21391" w:date="2022-06-17T11:21:00Z"/>
                <w:rFonts w:cstheme="minorHAnsi"/>
                <w:sz w:val="18"/>
                <w:szCs w:val="18"/>
              </w:rPr>
            </w:pPr>
            <w:ins w:id="2103" w:author="Himanshu Seth - I21391" w:date="2022-06-17T11:21:00Z">
              <w:r>
                <w:rPr>
                  <w:rFonts w:cstheme="minorHAnsi"/>
                  <w:sz w:val="18"/>
                  <w:szCs w:val="18"/>
                </w:rPr>
                <w:t>String</w:t>
              </w:r>
            </w:ins>
          </w:p>
        </w:tc>
        <w:tc>
          <w:tcPr>
            <w:tcW w:w="5050" w:type="dxa"/>
            <w:tcBorders>
              <w:top w:val="single" w:sz="4" w:space="0" w:color="BFBFBF" w:themeColor="background1" w:themeShade="BF"/>
              <w:bottom w:val="single" w:sz="4" w:space="0" w:color="BFBFBF" w:themeColor="background1" w:themeShade="BF"/>
            </w:tcBorders>
          </w:tcPr>
          <w:p w14:paraId="65063122" w14:textId="77777777" w:rsidR="00C27586" w:rsidRDefault="00C27586" w:rsidP="00925CE7">
            <w:pPr>
              <w:rPr>
                <w:ins w:id="2104" w:author="Himanshu Seth - I21391" w:date="2022-06-17T11:21:00Z"/>
                <w:rFonts w:cstheme="minorHAnsi"/>
                <w:sz w:val="18"/>
                <w:szCs w:val="18"/>
              </w:rPr>
            </w:pPr>
            <w:ins w:id="2105" w:author="Himanshu Seth - I21391" w:date="2022-06-17T11:21:00Z">
              <w:r>
                <w:rPr>
                  <w:rFonts w:cstheme="minorHAnsi"/>
                  <w:sz w:val="18"/>
                  <w:szCs w:val="18"/>
                </w:rPr>
                <w:t>The destination address</w:t>
              </w:r>
            </w:ins>
          </w:p>
        </w:tc>
      </w:tr>
      <w:tr w:rsidR="00C27586" w14:paraId="36765704" w14:textId="77777777" w:rsidTr="00925CE7">
        <w:trPr>
          <w:ins w:id="2106"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11A4DD67" w14:textId="77777777" w:rsidR="00C27586" w:rsidRDefault="00C27586" w:rsidP="00925CE7">
            <w:pPr>
              <w:rPr>
                <w:ins w:id="2107" w:author="Himanshu Seth - I21391" w:date="2022-06-17T11:21:00Z"/>
                <w:rFonts w:cstheme="minorHAnsi"/>
                <w:sz w:val="18"/>
                <w:szCs w:val="18"/>
              </w:rPr>
            </w:pPr>
            <w:bookmarkStart w:id="2108" w:name="_Hlk532900011"/>
            <w:bookmarkEnd w:id="2100"/>
            <w:ins w:id="2109" w:author="Himanshu Seth - I21391" w:date="2022-06-17T11:21:00Z">
              <w:r>
                <w:rPr>
                  <w:rFonts w:cstheme="minorHAnsi"/>
                  <w:sz w:val="18"/>
                  <w:szCs w:val="18"/>
                </w:rPr>
                <w:t>&lt;RMT_PORT&gt;</w:t>
              </w:r>
            </w:ins>
          </w:p>
        </w:tc>
        <w:tc>
          <w:tcPr>
            <w:tcW w:w="1204" w:type="dxa"/>
            <w:tcBorders>
              <w:top w:val="single" w:sz="4" w:space="0" w:color="BFBFBF" w:themeColor="background1" w:themeShade="BF"/>
              <w:bottom w:val="single" w:sz="4" w:space="0" w:color="BFBFBF" w:themeColor="background1" w:themeShade="BF"/>
            </w:tcBorders>
          </w:tcPr>
          <w:p w14:paraId="7CCE678B" w14:textId="77777777" w:rsidR="00C27586" w:rsidRDefault="00C27586" w:rsidP="00925CE7">
            <w:pPr>
              <w:rPr>
                <w:ins w:id="2110" w:author="Himanshu Seth - I21391" w:date="2022-06-17T11:21:00Z"/>
                <w:rFonts w:cstheme="minorHAnsi"/>
                <w:sz w:val="18"/>
                <w:szCs w:val="18"/>
              </w:rPr>
            </w:pPr>
            <w:ins w:id="2111"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BFBFBF" w:themeColor="background1" w:themeShade="BF"/>
            </w:tcBorders>
          </w:tcPr>
          <w:p w14:paraId="1567495E" w14:textId="77777777" w:rsidR="00C27586" w:rsidRDefault="00C27586" w:rsidP="00925CE7">
            <w:pPr>
              <w:rPr>
                <w:ins w:id="2112" w:author="Himanshu Seth - I21391" w:date="2022-06-17T11:21:00Z"/>
                <w:rFonts w:cstheme="minorHAnsi"/>
                <w:sz w:val="18"/>
                <w:szCs w:val="18"/>
              </w:rPr>
            </w:pPr>
            <w:ins w:id="2113" w:author="Himanshu Seth - I21391" w:date="2022-06-17T11:21:00Z">
              <w:r>
                <w:rPr>
                  <w:rFonts w:cstheme="minorHAnsi"/>
                  <w:sz w:val="18"/>
                  <w:szCs w:val="18"/>
                </w:rPr>
                <w:t>The destination port</w:t>
              </w:r>
            </w:ins>
          </w:p>
        </w:tc>
      </w:tr>
      <w:bookmarkEnd w:id="2108"/>
      <w:tr w:rsidR="00C27586" w14:paraId="3AEDF899" w14:textId="77777777" w:rsidTr="00925CE7">
        <w:trPr>
          <w:ins w:id="2114"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74F5134F" w14:textId="77777777" w:rsidR="00C27586" w:rsidRDefault="00C27586" w:rsidP="00925CE7">
            <w:pPr>
              <w:rPr>
                <w:ins w:id="2115" w:author="Himanshu Seth - I21391" w:date="2022-06-17T11:21:00Z"/>
                <w:rFonts w:cstheme="minorHAnsi"/>
                <w:sz w:val="18"/>
                <w:szCs w:val="18"/>
              </w:rPr>
            </w:pPr>
            <w:ins w:id="2116" w:author="Himanshu Seth - I21391" w:date="2022-06-17T11:21:00Z">
              <w:r>
                <w:rPr>
                  <w:rFonts w:cstheme="minorHAnsi"/>
                  <w:sz w:val="18"/>
                  <w:szCs w:val="18"/>
                </w:rPr>
                <w:t>&lt;LENGTH&gt;</w:t>
              </w:r>
            </w:ins>
          </w:p>
        </w:tc>
        <w:tc>
          <w:tcPr>
            <w:tcW w:w="1204" w:type="dxa"/>
            <w:tcBorders>
              <w:top w:val="single" w:sz="4" w:space="0" w:color="BFBFBF" w:themeColor="background1" w:themeShade="BF"/>
              <w:bottom w:val="single" w:sz="4" w:space="0" w:color="BFBFBF" w:themeColor="background1" w:themeShade="BF"/>
            </w:tcBorders>
          </w:tcPr>
          <w:p w14:paraId="78F2BC40" w14:textId="77777777" w:rsidR="00C27586" w:rsidRDefault="00C27586" w:rsidP="00925CE7">
            <w:pPr>
              <w:rPr>
                <w:ins w:id="2117" w:author="Himanshu Seth - I21391" w:date="2022-06-17T11:21:00Z"/>
                <w:rFonts w:cstheme="minorHAnsi"/>
                <w:sz w:val="18"/>
                <w:szCs w:val="18"/>
              </w:rPr>
            </w:pPr>
            <w:ins w:id="2118" w:author="Himanshu Seth - I21391" w:date="2022-06-17T11:21:00Z">
              <w:r>
                <w:rPr>
                  <w:rFonts w:cstheme="minorHAnsi"/>
                  <w:sz w:val="18"/>
                  <w:szCs w:val="18"/>
                </w:rPr>
                <w:t>Integer</w:t>
              </w:r>
            </w:ins>
          </w:p>
        </w:tc>
        <w:tc>
          <w:tcPr>
            <w:tcW w:w="5050" w:type="dxa"/>
            <w:tcBorders>
              <w:top w:val="single" w:sz="4" w:space="0" w:color="BFBFBF" w:themeColor="background1" w:themeShade="BF"/>
              <w:bottom w:val="single" w:sz="4" w:space="0" w:color="BFBFBF" w:themeColor="background1" w:themeShade="BF"/>
            </w:tcBorders>
          </w:tcPr>
          <w:p w14:paraId="132CDB83" w14:textId="77777777" w:rsidR="00C27586" w:rsidRDefault="00C27586" w:rsidP="00925CE7">
            <w:pPr>
              <w:rPr>
                <w:ins w:id="2119" w:author="Himanshu Seth - I21391" w:date="2022-06-17T11:21:00Z"/>
                <w:rFonts w:cstheme="minorHAnsi"/>
                <w:sz w:val="18"/>
                <w:szCs w:val="18"/>
              </w:rPr>
            </w:pPr>
            <w:ins w:id="2120" w:author="Himanshu Seth - I21391" w:date="2022-06-17T11:21:00Z">
              <w:r>
                <w:rPr>
                  <w:rFonts w:cstheme="minorHAnsi"/>
                  <w:sz w:val="18"/>
                  <w:szCs w:val="18"/>
                </w:rPr>
                <w:t>The length of the data to send (1 – 1500 bytes)</w:t>
              </w:r>
            </w:ins>
          </w:p>
        </w:tc>
      </w:tr>
      <w:tr w:rsidR="00C27586" w14:paraId="2E14DAAF" w14:textId="77777777" w:rsidTr="00925CE7">
        <w:trPr>
          <w:ins w:id="2121" w:author="Himanshu Seth - I21391" w:date="2022-06-17T11:21:00Z"/>
        </w:trPr>
        <w:tc>
          <w:tcPr>
            <w:tcW w:w="2530" w:type="dxa"/>
            <w:tcBorders>
              <w:top w:val="single" w:sz="4" w:space="0" w:color="BFBFBF" w:themeColor="background1" w:themeShade="BF"/>
              <w:bottom w:val="single" w:sz="4" w:space="0" w:color="auto"/>
            </w:tcBorders>
          </w:tcPr>
          <w:p w14:paraId="5666CE69" w14:textId="77777777" w:rsidR="00C27586" w:rsidRDefault="00C27586" w:rsidP="00925CE7">
            <w:pPr>
              <w:rPr>
                <w:ins w:id="2122" w:author="Himanshu Seth - I21391" w:date="2022-06-17T11:21:00Z"/>
                <w:rFonts w:cstheme="minorHAnsi"/>
                <w:sz w:val="18"/>
                <w:szCs w:val="18"/>
              </w:rPr>
            </w:pPr>
            <w:ins w:id="2123" w:author="Himanshu Seth - I21391" w:date="2022-06-17T11:21:00Z">
              <w:r>
                <w:rPr>
                  <w:rFonts w:cstheme="minorHAnsi"/>
                  <w:sz w:val="18"/>
                  <w:szCs w:val="18"/>
                </w:rPr>
                <w:t>&lt;DATA&gt;</w:t>
              </w:r>
            </w:ins>
          </w:p>
        </w:tc>
        <w:tc>
          <w:tcPr>
            <w:tcW w:w="1204" w:type="dxa"/>
            <w:tcBorders>
              <w:top w:val="single" w:sz="4" w:space="0" w:color="BFBFBF" w:themeColor="background1" w:themeShade="BF"/>
              <w:bottom w:val="single" w:sz="4" w:space="0" w:color="auto"/>
            </w:tcBorders>
          </w:tcPr>
          <w:p w14:paraId="41098143" w14:textId="77777777" w:rsidR="00C27586" w:rsidRDefault="00C27586" w:rsidP="00925CE7">
            <w:pPr>
              <w:rPr>
                <w:ins w:id="2124" w:author="Himanshu Seth - I21391" w:date="2022-06-17T11:21:00Z"/>
                <w:rFonts w:cstheme="minorHAnsi"/>
                <w:sz w:val="18"/>
                <w:szCs w:val="18"/>
              </w:rPr>
            </w:pPr>
            <w:ins w:id="2125" w:author="Himanshu Seth - I21391" w:date="2022-06-17T11:21:00Z">
              <w:r>
                <w:rPr>
                  <w:rFonts w:cstheme="minorHAnsi"/>
                  <w:sz w:val="18"/>
                  <w:szCs w:val="18"/>
                </w:rPr>
                <w:t>String</w:t>
              </w:r>
            </w:ins>
          </w:p>
        </w:tc>
        <w:tc>
          <w:tcPr>
            <w:tcW w:w="5050" w:type="dxa"/>
            <w:tcBorders>
              <w:top w:val="single" w:sz="4" w:space="0" w:color="BFBFBF" w:themeColor="background1" w:themeShade="BF"/>
              <w:bottom w:val="single" w:sz="4" w:space="0" w:color="auto"/>
            </w:tcBorders>
          </w:tcPr>
          <w:p w14:paraId="24B0CF7E" w14:textId="77777777" w:rsidR="00C27586" w:rsidRDefault="00C27586" w:rsidP="00925CE7">
            <w:pPr>
              <w:rPr>
                <w:ins w:id="2126" w:author="Himanshu Seth - I21391" w:date="2022-06-17T11:21:00Z"/>
                <w:rFonts w:cstheme="minorHAnsi"/>
                <w:sz w:val="18"/>
                <w:szCs w:val="18"/>
              </w:rPr>
            </w:pPr>
            <w:ins w:id="2127" w:author="Himanshu Seth - I21391" w:date="2022-06-17T11:21:00Z">
              <w:r>
                <w:rPr>
                  <w:rFonts w:cstheme="minorHAnsi"/>
                  <w:sz w:val="18"/>
                  <w:szCs w:val="18"/>
                </w:rPr>
                <w:t>The data to send in either ASCII or hexadecimal string format. If omitted the DCE will enter raw binary mode and will remain in that mode until the specified length of binary data has been input.</w:t>
              </w:r>
            </w:ins>
          </w:p>
        </w:tc>
      </w:tr>
    </w:tbl>
    <w:p w14:paraId="7116311B" w14:textId="77777777" w:rsidR="00C27586" w:rsidRPr="00870ED6" w:rsidRDefault="00C27586" w:rsidP="00C27586">
      <w:pPr>
        <w:pStyle w:val="Heading3"/>
        <w:rPr>
          <w:ins w:id="2128" w:author="Himanshu Seth - I21391" w:date="2022-06-17T11:21:00Z"/>
        </w:rPr>
      </w:pPr>
      <w:ins w:id="2129" w:author="Himanshu Seth - I21391" w:date="2022-06-17T11:21:00Z">
        <w:r>
          <w:t>Response Syntax</w:t>
        </w:r>
      </w:ins>
    </w:p>
    <w:tbl>
      <w:tblPr>
        <w:tblStyle w:val="TableGrid"/>
        <w:tblW w:w="0" w:type="auto"/>
        <w:tblInd w:w="607" w:type="dxa"/>
        <w:tblLook w:val="04A0" w:firstRow="1" w:lastRow="0" w:firstColumn="1" w:lastColumn="0" w:noHBand="0" w:noVBand="1"/>
      </w:tblPr>
      <w:tblGrid>
        <w:gridCol w:w="6352"/>
        <w:gridCol w:w="2401"/>
      </w:tblGrid>
      <w:tr w:rsidR="00C27586" w:rsidRPr="008B020C" w14:paraId="226F5FAB" w14:textId="77777777" w:rsidTr="00925CE7">
        <w:trPr>
          <w:ins w:id="2130" w:author="Himanshu Seth - I21391" w:date="2022-06-17T11:21:00Z"/>
        </w:trPr>
        <w:tc>
          <w:tcPr>
            <w:tcW w:w="6352" w:type="dxa"/>
            <w:tcBorders>
              <w:top w:val="single" w:sz="12" w:space="0" w:color="auto"/>
              <w:left w:val="nil"/>
              <w:bottom w:val="single" w:sz="12" w:space="0" w:color="auto"/>
              <w:right w:val="nil"/>
            </w:tcBorders>
          </w:tcPr>
          <w:p w14:paraId="7B66C839" w14:textId="77777777" w:rsidR="00C27586" w:rsidRPr="008B020C" w:rsidRDefault="00C27586" w:rsidP="00925CE7">
            <w:pPr>
              <w:rPr>
                <w:ins w:id="2131" w:author="Himanshu Seth - I21391" w:date="2022-06-17T11:21:00Z"/>
                <w:rFonts w:cstheme="minorHAnsi"/>
              </w:rPr>
            </w:pPr>
            <w:ins w:id="2132" w:author="Himanshu Seth - I21391" w:date="2022-06-17T11:21:00Z">
              <w:r>
                <w:rPr>
                  <w:rFonts w:cstheme="minorHAnsi"/>
                </w:rPr>
                <w:t>Response</w:t>
              </w:r>
            </w:ins>
          </w:p>
        </w:tc>
        <w:tc>
          <w:tcPr>
            <w:tcW w:w="2401" w:type="dxa"/>
            <w:tcBorders>
              <w:top w:val="single" w:sz="12" w:space="0" w:color="auto"/>
              <w:left w:val="nil"/>
              <w:bottom w:val="single" w:sz="12" w:space="0" w:color="auto"/>
              <w:right w:val="nil"/>
            </w:tcBorders>
          </w:tcPr>
          <w:p w14:paraId="311C36CF" w14:textId="77777777" w:rsidR="00C27586" w:rsidRPr="008B020C" w:rsidRDefault="00C27586" w:rsidP="00925CE7">
            <w:pPr>
              <w:rPr>
                <w:ins w:id="2133" w:author="Himanshu Seth - I21391" w:date="2022-06-17T11:21:00Z"/>
                <w:rFonts w:cstheme="minorHAnsi"/>
              </w:rPr>
            </w:pPr>
            <w:ins w:id="2134" w:author="Himanshu Seth - I21391" w:date="2022-06-17T11:21:00Z">
              <w:r w:rsidRPr="008B020C">
                <w:rPr>
                  <w:rFonts w:cstheme="minorHAnsi"/>
                </w:rPr>
                <w:t>Description</w:t>
              </w:r>
            </w:ins>
          </w:p>
        </w:tc>
      </w:tr>
      <w:tr w:rsidR="00C27586" w:rsidRPr="00A97982" w14:paraId="166DAD50" w14:textId="77777777" w:rsidTr="00925CE7">
        <w:trPr>
          <w:ins w:id="2135" w:author="Himanshu Seth - I21391" w:date="2022-06-17T11:21:00Z"/>
        </w:trPr>
        <w:tc>
          <w:tcPr>
            <w:tcW w:w="6352" w:type="dxa"/>
            <w:tcBorders>
              <w:top w:val="single" w:sz="4" w:space="0" w:color="BFBFBF" w:themeColor="background1" w:themeShade="BF"/>
              <w:left w:val="nil"/>
              <w:bottom w:val="single" w:sz="4" w:space="0" w:color="BFBFBF" w:themeColor="background1" w:themeShade="BF"/>
              <w:right w:val="nil"/>
            </w:tcBorders>
          </w:tcPr>
          <w:p w14:paraId="25B5ED01" w14:textId="77777777" w:rsidR="00C27586" w:rsidRDefault="00C27586" w:rsidP="00925CE7">
            <w:pPr>
              <w:rPr>
                <w:ins w:id="2136" w:author="Himanshu Seth - I21391" w:date="2022-06-17T11:21:00Z"/>
                <w:rFonts w:ascii="Consolas" w:hAnsi="Consolas"/>
                <w:sz w:val="18"/>
              </w:rPr>
            </w:pPr>
            <w:ins w:id="2137" w:author="Himanshu Seth - I21391" w:date="2022-06-17T11:21: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tcPr>
          <w:p w14:paraId="4F51F696" w14:textId="77777777" w:rsidR="00C27586" w:rsidRDefault="00C27586" w:rsidP="00925CE7">
            <w:pPr>
              <w:rPr>
                <w:ins w:id="2138" w:author="Himanshu Seth - I21391" w:date="2022-06-17T11:21:00Z"/>
                <w:rFonts w:cstheme="minorHAnsi"/>
                <w:sz w:val="20"/>
              </w:rPr>
            </w:pPr>
            <w:ins w:id="2139" w:author="Himanshu Seth - I21391" w:date="2022-06-17T11:21:00Z">
              <w:r>
                <w:rPr>
                  <w:rFonts w:cstheme="minorHAnsi"/>
                  <w:sz w:val="20"/>
                </w:rPr>
                <w:t>Successful response</w:t>
              </w:r>
            </w:ins>
          </w:p>
        </w:tc>
      </w:tr>
      <w:tr w:rsidR="00C27586" w:rsidRPr="00A97982" w14:paraId="14BA21AE" w14:textId="77777777" w:rsidTr="00925CE7">
        <w:trPr>
          <w:ins w:id="2140" w:author="Himanshu Seth - I21391" w:date="2022-06-17T11:21:00Z"/>
        </w:trPr>
        <w:tc>
          <w:tcPr>
            <w:tcW w:w="6352" w:type="dxa"/>
            <w:tcBorders>
              <w:top w:val="single" w:sz="4" w:space="0" w:color="BFBFBF" w:themeColor="background1" w:themeShade="BF"/>
              <w:left w:val="nil"/>
              <w:right w:val="nil"/>
            </w:tcBorders>
          </w:tcPr>
          <w:p w14:paraId="089EA138" w14:textId="77777777" w:rsidR="00C27586" w:rsidRPr="008B020C" w:rsidRDefault="00C27586" w:rsidP="00925CE7">
            <w:pPr>
              <w:rPr>
                <w:ins w:id="2141" w:author="Himanshu Seth - I21391" w:date="2022-06-17T11:21:00Z"/>
                <w:rFonts w:ascii="Consolas" w:hAnsi="Consolas"/>
                <w:sz w:val="18"/>
              </w:rPr>
            </w:pPr>
            <w:ins w:id="2142" w:author="Himanshu Seth - I21391" w:date="2022-06-17T11:21:00Z">
              <w:r>
                <w:rPr>
                  <w:rFonts w:ascii="Consolas" w:hAnsi="Consolas"/>
                  <w:sz w:val="18"/>
                </w:rPr>
                <w:t>ERROR:&lt;ERROR_CODE&gt;</w:t>
              </w:r>
            </w:ins>
          </w:p>
        </w:tc>
        <w:tc>
          <w:tcPr>
            <w:tcW w:w="2401" w:type="dxa"/>
            <w:tcBorders>
              <w:top w:val="single" w:sz="4" w:space="0" w:color="BFBFBF" w:themeColor="background1" w:themeShade="BF"/>
              <w:left w:val="nil"/>
              <w:right w:val="nil"/>
            </w:tcBorders>
          </w:tcPr>
          <w:p w14:paraId="489B9BF0" w14:textId="77777777" w:rsidR="00C27586" w:rsidRPr="00A97982" w:rsidRDefault="00C27586" w:rsidP="00925CE7">
            <w:pPr>
              <w:rPr>
                <w:ins w:id="2143" w:author="Himanshu Seth - I21391" w:date="2022-06-17T11:21:00Z"/>
                <w:rFonts w:cstheme="minorHAnsi"/>
                <w:sz w:val="20"/>
              </w:rPr>
            </w:pPr>
            <w:ins w:id="2144" w:author="Himanshu Seth - I21391" w:date="2022-06-17T11:21:00Z">
              <w:r>
                <w:rPr>
                  <w:rFonts w:cstheme="minorHAnsi"/>
                  <w:sz w:val="20"/>
                </w:rPr>
                <w:t>Error response</w:t>
              </w:r>
            </w:ins>
          </w:p>
        </w:tc>
      </w:tr>
    </w:tbl>
    <w:p w14:paraId="43AABB5F" w14:textId="77777777" w:rsidR="00C27586" w:rsidRPr="00D17C04" w:rsidRDefault="00C27586" w:rsidP="00C27586">
      <w:pPr>
        <w:pStyle w:val="Heading3"/>
        <w:rPr>
          <w:ins w:id="2145" w:author="Himanshu Seth - I21391" w:date="2022-06-17T11:21:00Z"/>
          <w:sz w:val="18"/>
          <w:szCs w:val="18"/>
        </w:rPr>
      </w:pPr>
      <w:ins w:id="2146" w:author="Himanshu Seth - I21391" w:date="2022-06-17T11:21:00Z">
        <w:r>
          <w:t>Examples:</w:t>
        </w:r>
      </w:ins>
    </w:p>
    <w:p w14:paraId="07E2F6F8" w14:textId="77777777" w:rsidR="00C27586" w:rsidRDefault="00C27586" w:rsidP="00C27586">
      <w:pPr>
        <w:ind w:left="720"/>
        <w:rPr>
          <w:ins w:id="2147" w:author="Himanshu Seth - I21391" w:date="2022-06-17T11:21:00Z"/>
          <w:u w:val="single"/>
        </w:rPr>
      </w:pPr>
      <w:ins w:id="2148" w:author="Himanshu Seth - I21391" w:date="2022-06-17T11:21:00Z">
        <w:r>
          <w:rPr>
            <w:u w:val="single"/>
          </w:rPr>
          <w:t>Terminal mode</w:t>
        </w:r>
        <w:r w:rsidRPr="00D17C04">
          <w:rPr>
            <w:u w:val="single"/>
          </w:rPr>
          <w:t>:</w:t>
        </w:r>
        <w:r>
          <w:rPr>
            <w:u w:val="single"/>
          </w:rPr>
          <w:t xml:space="preserve">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113"/>
      </w:tblGrid>
      <w:tr w:rsidR="00C27586" w14:paraId="01BC7F6E" w14:textId="77777777" w:rsidTr="00925CE7">
        <w:trPr>
          <w:ins w:id="2149" w:author="Himanshu Seth - I21391" w:date="2022-06-17T11:21:00Z"/>
        </w:trPr>
        <w:tc>
          <w:tcPr>
            <w:tcW w:w="4527" w:type="dxa"/>
          </w:tcPr>
          <w:p w14:paraId="29293833" w14:textId="77777777" w:rsidR="00C27586" w:rsidRPr="00C1437E" w:rsidRDefault="00C27586" w:rsidP="00925CE7">
            <w:pPr>
              <w:rPr>
                <w:ins w:id="2150" w:author="Himanshu Seth - I21391" w:date="2022-06-17T11:21:00Z"/>
                <w:rFonts w:ascii="Consolas" w:hAnsi="Consolas"/>
                <w:sz w:val="14"/>
              </w:rPr>
            </w:pPr>
            <w:ins w:id="2151"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,6000,7,</w:t>
              </w:r>
              <w:r w:rsidRPr="00953217">
                <w:rPr>
                  <w:rFonts w:ascii="Consolas" w:hAnsi="Consolas"/>
                  <w:sz w:val="14"/>
                </w:rPr>
                <w:t>"</w:t>
              </w:r>
              <w:r>
                <w:rPr>
                  <w:rFonts w:ascii="Consolas" w:hAnsi="Consolas"/>
                  <w:sz w:val="14"/>
                </w:rPr>
                <w:t>hello2u</w:t>
              </w:r>
              <w:r w:rsidRPr="00953217">
                <w:rPr>
                  <w:rFonts w:ascii="Consolas" w:hAnsi="Consolas"/>
                  <w:sz w:val="14"/>
                </w:rPr>
                <w:t>"</w:t>
              </w:r>
            </w:ins>
          </w:p>
        </w:tc>
        <w:tc>
          <w:tcPr>
            <w:tcW w:w="4113" w:type="dxa"/>
          </w:tcPr>
          <w:p w14:paraId="2D5DC788" w14:textId="77777777" w:rsidR="00C27586" w:rsidRPr="00C1437E" w:rsidRDefault="00C27586" w:rsidP="00925CE7">
            <w:pPr>
              <w:rPr>
                <w:ins w:id="2152" w:author="Himanshu Seth - I21391" w:date="2022-06-17T11:21:00Z"/>
                <w:sz w:val="14"/>
              </w:rPr>
            </w:pPr>
            <w:ins w:id="2153" w:author="Himanshu Seth - I21391" w:date="2022-06-17T11:21:00Z">
              <w:r>
                <w:rPr>
                  <w:sz w:val="14"/>
                </w:rPr>
                <w:t>Send hello2u to 192.168.0.1:6000 via socket ID 1</w:t>
              </w:r>
            </w:ins>
          </w:p>
        </w:tc>
      </w:tr>
      <w:tr w:rsidR="00C27586" w14:paraId="1589A762" w14:textId="77777777" w:rsidTr="00925CE7">
        <w:trPr>
          <w:ins w:id="2154" w:author="Himanshu Seth - I21391" w:date="2022-06-17T11:21:00Z"/>
        </w:trPr>
        <w:tc>
          <w:tcPr>
            <w:tcW w:w="4527" w:type="dxa"/>
          </w:tcPr>
          <w:p w14:paraId="37715C54" w14:textId="77777777" w:rsidR="00C27586" w:rsidRPr="00C1437E" w:rsidRDefault="00C27586" w:rsidP="00925CE7">
            <w:pPr>
              <w:rPr>
                <w:ins w:id="2155" w:author="Himanshu Seth - I21391" w:date="2022-06-17T11:21:00Z"/>
                <w:rFonts w:ascii="Consolas" w:hAnsi="Consolas"/>
                <w:sz w:val="14"/>
              </w:rPr>
            </w:pPr>
            <w:ins w:id="2156" w:author="Himanshu Seth - I21391" w:date="2022-06-17T11:21:00Z">
              <w:r>
                <w:rPr>
                  <w:rFonts w:ascii="Consolas" w:hAnsi="Consolas"/>
                  <w:sz w:val="14"/>
                </w:rPr>
                <w:t>OK</w:t>
              </w:r>
            </w:ins>
          </w:p>
        </w:tc>
        <w:tc>
          <w:tcPr>
            <w:tcW w:w="4113" w:type="dxa"/>
          </w:tcPr>
          <w:p w14:paraId="12EFD34B" w14:textId="77777777" w:rsidR="00C27586" w:rsidRDefault="00C27586" w:rsidP="00925CE7">
            <w:pPr>
              <w:rPr>
                <w:ins w:id="2157" w:author="Himanshu Seth - I21391" w:date="2022-06-17T11:21:00Z"/>
                <w:sz w:val="14"/>
              </w:rPr>
            </w:pPr>
          </w:p>
        </w:tc>
      </w:tr>
      <w:tr w:rsidR="00C27586" w14:paraId="2B2E3498" w14:textId="77777777" w:rsidTr="00925CE7">
        <w:trPr>
          <w:ins w:id="2158" w:author="Himanshu Seth - I21391" w:date="2022-06-17T11:21:00Z"/>
        </w:trPr>
        <w:tc>
          <w:tcPr>
            <w:tcW w:w="4527" w:type="dxa"/>
          </w:tcPr>
          <w:p w14:paraId="5CE72AD9" w14:textId="77777777" w:rsidR="00C27586" w:rsidRDefault="00C27586" w:rsidP="00925CE7">
            <w:pPr>
              <w:rPr>
                <w:ins w:id="2159" w:author="Himanshu Seth - I21391" w:date="2022-06-17T11:21:00Z"/>
                <w:rFonts w:ascii="Consolas" w:hAnsi="Consolas"/>
                <w:sz w:val="14"/>
              </w:rPr>
            </w:pPr>
            <w:ins w:id="2160" w:author="Himanshu Seth - I21391" w:date="2022-06-17T11:21:00Z">
              <w:r>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Pr>
                  <w:rFonts w:ascii="Consolas" w:hAnsi="Consolas"/>
                  <w:sz w:val="14"/>
                </w:rPr>
                <w:t>=1,</w:t>
              </w:r>
              <w:r w:rsidRPr="00953217">
                <w:rPr>
                  <w:rFonts w:ascii="Consolas" w:hAnsi="Consolas"/>
                  <w:sz w:val="14"/>
                </w:rPr>
                <w:t>"</w:t>
              </w:r>
              <w:r>
                <w:rPr>
                  <w:rFonts w:ascii="Consolas" w:hAnsi="Consolas"/>
                  <w:sz w:val="14"/>
                </w:rPr>
                <w:t>192.167.0.1</w:t>
              </w:r>
              <w:r w:rsidRPr="00953217">
                <w:rPr>
                  <w:rFonts w:ascii="Consolas" w:hAnsi="Consolas"/>
                  <w:sz w:val="14"/>
                </w:rPr>
                <w:t>"</w:t>
              </w:r>
              <w:r>
                <w:rPr>
                  <w:rFonts w:ascii="Consolas" w:hAnsi="Consolas"/>
                  <w:sz w:val="14"/>
                </w:rPr>
                <w:t>,6000,7,[</w:t>
              </w:r>
              <w:r w:rsidRPr="009C4694">
                <w:rPr>
                  <w:rFonts w:ascii="Consolas" w:hAnsi="Consolas"/>
                  <w:sz w:val="14"/>
                </w:rPr>
                <w:t>68656c6c6f</w:t>
              </w:r>
              <w:r>
                <w:rPr>
                  <w:rFonts w:ascii="Consolas" w:hAnsi="Consolas"/>
                  <w:sz w:val="14"/>
                </w:rPr>
                <w:t>3275]</w:t>
              </w:r>
            </w:ins>
          </w:p>
        </w:tc>
        <w:tc>
          <w:tcPr>
            <w:tcW w:w="4113" w:type="dxa"/>
          </w:tcPr>
          <w:p w14:paraId="2B63B547" w14:textId="77777777" w:rsidR="00C27586" w:rsidRDefault="00C27586" w:rsidP="00925CE7">
            <w:pPr>
              <w:rPr>
                <w:ins w:id="2161" w:author="Himanshu Seth - I21391" w:date="2022-06-17T11:21:00Z"/>
                <w:sz w:val="14"/>
              </w:rPr>
            </w:pPr>
            <w:ins w:id="2162" w:author="Himanshu Seth - I21391" w:date="2022-06-17T11:21:00Z">
              <w:r>
                <w:rPr>
                  <w:sz w:val="14"/>
                </w:rPr>
                <w:t>Send data given in hexadecimal string format</w:t>
              </w:r>
            </w:ins>
          </w:p>
        </w:tc>
      </w:tr>
      <w:tr w:rsidR="00C27586" w14:paraId="4C970998" w14:textId="77777777" w:rsidTr="00925CE7">
        <w:trPr>
          <w:ins w:id="2163" w:author="Himanshu Seth - I21391" w:date="2022-06-17T11:21:00Z"/>
        </w:trPr>
        <w:tc>
          <w:tcPr>
            <w:tcW w:w="4527" w:type="dxa"/>
          </w:tcPr>
          <w:p w14:paraId="26A46FDB" w14:textId="77777777" w:rsidR="00C27586" w:rsidRDefault="00C27586" w:rsidP="00925CE7">
            <w:pPr>
              <w:rPr>
                <w:ins w:id="2164" w:author="Himanshu Seth - I21391" w:date="2022-06-17T11:21:00Z"/>
                <w:rFonts w:ascii="Consolas" w:hAnsi="Consolas"/>
                <w:sz w:val="14"/>
              </w:rPr>
            </w:pPr>
            <w:ins w:id="2165" w:author="Himanshu Seth - I21391" w:date="2022-06-17T11:21:00Z">
              <w:r>
                <w:rPr>
                  <w:rFonts w:ascii="Consolas" w:hAnsi="Consolas"/>
                  <w:sz w:val="14"/>
                </w:rPr>
                <w:t>OK</w:t>
              </w:r>
            </w:ins>
          </w:p>
        </w:tc>
        <w:tc>
          <w:tcPr>
            <w:tcW w:w="4113" w:type="dxa"/>
          </w:tcPr>
          <w:p w14:paraId="0D63E6B9" w14:textId="77777777" w:rsidR="00C27586" w:rsidRDefault="00C27586" w:rsidP="00925CE7">
            <w:pPr>
              <w:rPr>
                <w:ins w:id="2166" w:author="Himanshu Seth - I21391" w:date="2022-06-17T11:21:00Z"/>
                <w:sz w:val="14"/>
              </w:rPr>
            </w:pPr>
            <w:ins w:id="2167" w:author="Himanshu Seth - I21391" w:date="2022-06-17T11:21:00Z">
              <w:r>
                <w:rPr>
                  <w:sz w:val="14"/>
                </w:rPr>
                <w:t>7 bytes successfully queued for transmission</w:t>
              </w:r>
            </w:ins>
          </w:p>
        </w:tc>
      </w:tr>
    </w:tbl>
    <w:p w14:paraId="5957E382" w14:textId="77777777" w:rsidR="00C27586" w:rsidRDefault="00C27586" w:rsidP="00C27586">
      <w:pPr>
        <w:ind w:left="720"/>
        <w:rPr>
          <w:ins w:id="2168" w:author="Himanshu Seth - I21391" w:date="2022-06-17T11:21:00Z"/>
          <w:u w:val="single"/>
        </w:rPr>
      </w:pPr>
    </w:p>
    <w:p w14:paraId="1BBFE385" w14:textId="77777777" w:rsidR="00C27586" w:rsidRDefault="00C27586" w:rsidP="00C27586">
      <w:pPr>
        <w:ind w:left="720"/>
        <w:rPr>
          <w:ins w:id="2169" w:author="Himanshu Seth - I21391" w:date="2022-06-17T11:21:00Z"/>
          <w:u w:val="single"/>
        </w:rPr>
      </w:pPr>
      <w:ins w:id="2170" w:author="Himanshu Seth - I21391" w:date="2022-06-17T11:21:00Z">
        <w:r>
          <w:rPr>
            <w:u w:val="single"/>
          </w:rPr>
          <w:t>Non-Terminal mode, length known</w:t>
        </w:r>
        <w:r w:rsidRPr="00D17C04">
          <w:rPr>
            <w:u w:val="single"/>
          </w:rPr>
          <w:t>:</w:t>
        </w:r>
        <w:r>
          <w:rPr>
            <w:u w:val="single"/>
          </w:rPr>
          <w:t xml:space="preserve">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115"/>
      </w:tblGrid>
      <w:tr w:rsidR="00C27586" w:rsidRPr="00C1437E" w14:paraId="3EAA8F66" w14:textId="77777777" w:rsidTr="00925CE7">
        <w:trPr>
          <w:ins w:id="2171" w:author="Himanshu Seth - I21391" w:date="2022-06-17T11:21:00Z"/>
        </w:trPr>
        <w:tc>
          <w:tcPr>
            <w:tcW w:w="4525" w:type="dxa"/>
          </w:tcPr>
          <w:p w14:paraId="2B88315F" w14:textId="77777777" w:rsidR="00C27586" w:rsidRPr="00C1437E" w:rsidRDefault="00C27586" w:rsidP="00925CE7">
            <w:pPr>
              <w:rPr>
                <w:ins w:id="2172" w:author="Himanshu Seth - I21391" w:date="2022-06-17T11:21:00Z"/>
                <w:rFonts w:ascii="Consolas" w:hAnsi="Consolas"/>
                <w:sz w:val="14"/>
              </w:rPr>
            </w:pPr>
            <w:ins w:id="2173"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,6000,7</w:t>
              </w:r>
            </w:ins>
          </w:p>
        </w:tc>
        <w:tc>
          <w:tcPr>
            <w:tcW w:w="4115" w:type="dxa"/>
          </w:tcPr>
          <w:p w14:paraId="22DACB00" w14:textId="77777777" w:rsidR="00C27586" w:rsidRPr="00C1437E" w:rsidRDefault="00C27586" w:rsidP="00925CE7">
            <w:pPr>
              <w:rPr>
                <w:ins w:id="2174" w:author="Himanshu Seth - I21391" w:date="2022-06-17T11:21:00Z"/>
                <w:sz w:val="14"/>
              </w:rPr>
            </w:pPr>
            <w:ins w:id="2175" w:author="Himanshu Seth - I21391" w:date="2022-06-17T11:21:00Z">
              <w:r>
                <w:rPr>
                  <w:sz w:val="14"/>
                </w:rPr>
                <w:t>Prepare to send 7 bytes given in raw binary format</w:t>
              </w:r>
            </w:ins>
          </w:p>
        </w:tc>
      </w:tr>
      <w:tr w:rsidR="00C27586" w:rsidRPr="00C1437E" w14:paraId="448FB640" w14:textId="77777777" w:rsidTr="00925CE7">
        <w:trPr>
          <w:ins w:id="2176" w:author="Himanshu Seth - I21391" w:date="2022-06-17T11:21:00Z"/>
        </w:trPr>
        <w:tc>
          <w:tcPr>
            <w:tcW w:w="4525" w:type="dxa"/>
          </w:tcPr>
          <w:p w14:paraId="304C1213" w14:textId="77777777" w:rsidR="00C27586" w:rsidRPr="00C1437E" w:rsidRDefault="00C27586" w:rsidP="00925CE7">
            <w:pPr>
              <w:rPr>
                <w:ins w:id="2177" w:author="Himanshu Seth - I21391" w:date="2022-06-17T11:21:00Z"/>
                <w:rFonts w:ascii="Consolas" w:hAnsi="Consolas"/>
                <w:sz w:val="14"/>
              </w:rPr>
            </w:pPr>
            <w:ins w:id="2178" w:author="Himanshu Seth - I21391" w:date="2022-06-17T11:21:00Z">
              <w:r>
                <w:rPr>
                  <w:rFonts w:ascii="Consolas" w:hAnsi="Consolas"/>
                  <w:sz w:val="14"/>
                </w:rPr>
                <w:t>#&lt;7_bytes_of_binary_data_from_DTE&gt;</w:t>
              </w:r>
            </w:ins>
          </w:p>
        </w:tc>
        <w:tc>
          <w:tcPr>
            <w:tcW w:w="4115" w:type="dxa"/>
          </w:tcPr>
          <w:p w14:paraId="715E2A75" w14:textId="77777777" w:rsidR="00C27586" w:rsidRPr="00C1437E" w:rsidRDefault="00C27586" w:rsidP="00925CE7">
            <w:pPr>
              <w:rPr>
                <w:ins w:id="2179" w:author="Himanshu Seth - I21391" w:date="2022-06-17T11:21:00Z"/>
                <w:sz w:val="14"/>
              </w:rPr>
            </w:pPr>
            <w:ins w:id="2180" w:author="Himanshu Seth - I21391" w:date="2022-06-17T11:21:00Z">
              <w:r>
                <w:rPr>
                  <w:sz w:val="14"/>
                </w:rPr>
                <w:t>‘#’ followed by 7 bytes of data</w:t>
              </w:r>
            </w:ins>
          </w:p>
        </w:tc>
      </w:tr>
      <w:tr w:rsidR="00C27586" w:rsidRPr="00C1437E" w14:paraId="6AB3E58F" w14:textId="77777777" w:rsidTr="00925CE7">
        <w:trPr>
          <w:ins w:id="2181" w:author="Himanshu Seth - I21391" w:date="2022-06-17T11:21:00Z"/>
        </w:trPr>
        <w:tc>
          <w:tcPr>
            <w:tcW w:w="4525" w:type="dxa"/>
          </w:tcPr>
          <w:p w14:paraId="584F96E1" w14:textId="77777777" w:rsidR="00C27586" w:rsidRDefault="00C27586" w:rsidP="00925CE7">
            <w:pPr>
              <w:rPr>
                <w:ins w:id="2182" w:author="Himanshu Seth - I21391" w:date="2022-06-17T11:21:00Z"/>
                <w:rFonts w:ascii="Consolas" w:hAnsi="Consolas"/>
                <w:sz w:val="14"/>
              </w:rPr>
            </w:pPr>
            <w:ins w:id="2183" w:author="Himanshu Seth - I21391" w:date="2022-06-17T11:21:00Z">
              <w:r>
                <w:rPr>
                  <w:rFonts w:ascii="Consolas" w:hAnsi="Consolas"/>
                  <w:sz w:val="14"/>
                </w:rPr>
                <w:t>OK</w:t>
              </w:r>
            </w:ins>
          </w:p>
        </w:tc>
        <w:tc>
          <w:tcPr>
            <w:tcW w:w="4115" w:type="dxa"/>
          </w:tcPr>
          <w:p w14:paraId="005C2995" w14:textId="77777777" w:rsidR="00C27586" w:rsidRDefault="00C27586" w:rsidP="00925CE7">
            <w:pPr>
              <w:rPr>
                <w:ins w:id="2184" w:author="Himanshu Seth - I21391" w:date="2022-06-17T11:21:00Z"/>
                <w:sz w:val="14"/>
              </w:rPr>
            </w:pPr>
            <w:ins w:id="2185" w:author="Himanshu Seth - I21391" w:date="2022-06-17T11:21:00Z">
              <w:r>
                <w:rPr>
                  <w:sz w:val="14"/>
                </w:rPr>
                <w:t>Command completed successfully</w:t>
              </w:r>
            </w:ins>
          </w:p>
        </w:tc>
      </w:tr>
    </w:tbl>
    <w:p w14:paraId="127A9424" w14:textId="77777777" w:rsidR="00C27586" w:rsidRDefault="00C27586" w:rsidP="00C27586">
      <w:pPr>
        <w:rPr>
          <w:ins w:id="2186" w:author="Himanshu Seth - I21391" w:date="2022-06-17T11:21:00Z"/>
        </w:rPr>
      </w:pPr>
    </w:p>
    <w:p w14:paraId="0391EE3E" w14:textId="77777777" w:rsidR="00C27586" w:rsidRPr="006F5493" w:rsidRDefault="00C27586" w:rsidP="00C27586">
      <w:pPr>
        <w:ind w:left="720"/>
        <w:rPr>
          <w:ins w:id="2187" w:author="Himanshu Seth - I21391" w:date="2022-06-17T11:21:00Z"/>
          <w:u w:val="single"/>
        </w:rPr>
      </w:pPr>
      <w:ins w:id="2188" w:author="Himanshu Seth - I21391" w:date="2022-06-17T11:21:00Z">
        <w:r w:rsidRPr="006F5493">
          <w:rPr>
            <w:u w:val="single"/>
          </w:rPr>
          <w:t xml:space="preserve">Non-Terminal mode, length </w:t>
        </w:r>
        <w:r>
          <w:rPr>
            <w:u w:val="single"/>
          </w:rPr>
          <w:t>un</w:t>
        </w:r>
        <w:r w:rsidRPr="006F5493">
          <w:rPr>
            <w:u w:val="single"/>
          </w:rPr>
          <w:t>known:</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C27586" w:rsidRPr="00C1437E" w14:paraId="57B96A3A" w14:textId="77777777" w:rsidTr="00925CE7">
        <w:trPr>
          <w:ins w:id="2189" w:author="Himanshu Seth - I21391" w:date="2022-06-17T11:21:00Z"/>
        </w:trPr>
        <w:tc>
          <w:tcPr>
            <w:tcW w:w="4500" w:type="dxa"/>
          </w:tcPr>
          <w:p w14:paraId="106D66BD" w14:textId="77777777" w:rsidR="00C27586" w:rsidRPr="00C1437E" w:rsidRDefault="00C27586" w:rsidP="00925CE7">
            <w:pPr>
              <w:rPr>
                <w:ins w:id="2190" w:author="Himanshu Seth - I21391" w:date="2022-06-17T11:21:00Z"/>
                <w:rFonts w:ascii="Consolas" w:hAnsi="Consolas"/>
                <w:sz w:val="14"/>
              </w:rPr>
            </w:pPr>
            <w:ins w:id="2191" w:author="Himanshu Seth - I21391" w:date="2022-06-17T11:21:00Z">
              <w:r w:rsidRPr="00C1437E">
                <w:rPr>
                  <w:rFonts w:ascii="Consolas" w:hAnsi="Consolas"/>
                  <w:sz w:val="14"/>
                </w:rPr>
                <w:t>AT</w:t>
              </w:r>
              <w:r>
                <w:rPr>
                  <w:rFonts w:ascii="Consolas" w:hAnsi="Consolas"/>
                  <w:sz w:val="14"/>
                </w:rPr>
                <w:fldChar w:fldCharType="begin"/>
              </w:r>
              <w:r>
                <w:rPr>
                  <w:rFonts w:ascii="Consolas" w:hAnsi="Consolas"/>
                  <w:sz w:val="14"/>
                </w:rPr>
                <w:instrText xml:space="preserve"> DOCPROPERTY  tagc_sock_write_to  \* MERGEFORMAT </w:instrText>
              </w:r>
              <w:r>
                <w:rPr>
                  <w:rFonts w:ascii="Consolas" w:hAnsi="Consolas"/>
                  <w:sz w:val="14"/>
                </w:rPr>
                <w:fldChar w:fldCharType="separate"/>
              </w:r>
              <w:r>
                <w:rPr>
                  <w:rFonts w:ascii="Consolas" w:hAnsi="Consolas"/>
                  <w:sz w:val="14"/>
                </w:rPr>
                <w:t>+SOCKWRTO</w:t>
              </w:r>
              <w:r>
                <w:rPr>
                  <w:rFonts w:ascii="Consolas" w:hAnsi="Consolas"/>
                  <w:sz w:val="14"/>
                </w:rPr>
                <w:fldChar w:fldCharType="end"/>
              </w:r>
              <w:r w:rsidRPr="00C1437E">
                <w:rPr>
                  <w:rFonts w:ascii="Consolas" w:hAnsi="Consolas"/>
                  <w:sz w:val="14"/>
                </w:rPr>
                <w:t>=</w:t>
              </w:r>
              <w:r>
                <w:rPr>
                  <w:rFonts w:ascii="Consolas" w:hAnsi="Consolas"/>
                  <w:sz w:val="14"/>
                </w:rPr>
                <w:t>1,</w:t>
              </w:r>
              <w:r w:rsidRPr="00953217">
                <w:rPr>
                  <w:rFonts w:ascii="Consolas" w:hAnsi="Consolas"/>
                  <w:sz w:val="14"/>
                </w:rPr>
                <w:t>"</w:t>
              </w:r>
              <w:r>
                <w:rPr>
                  <w:rFonts w:ascii="Consolas" w:hAnsi="Consolas"/>
                  <w:sz w:val="14"/>
                </w:rPr>
                <w:t>192.168.0.1</w:t>
              </w:r>
              <w:r w:rsidRPr="00953217">
                <w:rPr>
                  <w:rFonts w:ascii="Consolas" w:hAnsi="Consolas"/>
                  <w:sz w:val="14"/>
                </w:rPr>
                <w:t>"</w:t>
              </w:r>
              <w:r>
                <w:rPr>
                  <w:rFonts w:ascii="Consolas" w:hAnsi="Consolas"/>
                  <w:sz w:val="14"/>
                </w:rPr>
                <w:t>,6000,0</w:t>
              </w:r>
            </w:ins>
          </w:p>
        </w:tc>
        <w:tc>
          <w:tcPr>
            <w:tcW w:w="4140" w:type="dxa"/>
          </w:tcPr>
          <w:p w14:paraId="500B2C90" w14:textId="77777777" w:rsidR="00C27586" w:rsidRPr="00C1437E" w:rsidRDefault="00C27586" w:rsidP="00925CE7">
            <w:pPr>
              <w:rPr>
                <w:ins w:id="2192" w:author="Himanshu Seth - I21391" w:date="2022-06-17T11:21:00Z"/>
                <w:sz w:val="14"/>
              </w:rPr>
            </w:pPr>
            <w:ins w:id="2193" w:author="Himanshu Seth - I21391" w:date="2022-06-17T11:21:00Z">
              <w:r>
                <w:rPr>
                  <w:sz w:val="14"/>
                </w:rPr>
                <w:t>Prepare to send an unknown number of bytes (non-terminal mode)</w:t>
              </w:r>
            </w:ins>
          </w:p>
        </w:tc>
      </w:tr>
      <w:tr w:rsidR="00C27586" w:rsidRPr="00C1437E" w14:paraId="3D2C16B7" w14:textId="77777777" w:rsidTr="00925CE7">
        <w:trPr>
          <w:ins w:id="2194" w:author="Himanshu Seth - I21391" w:date="2022-06-17T11:21:00Z"/>
        </w:trPr>
        <w:tc>
          <w:tcPr>
            <w:tcW w:w="4500" w:type="dxa"/>
          </w:tcPr>
          <w:p w14:paraId="7F2D0BB5" w14:textId="77777777" w:rsidR="00C27586" w:rsidRPr="00C1437E" w:rsidRDefault="00C27586" w:rsidP="00925CE7">
            <w:pPr>
              <w:rPr>
                <w:ins w:id="2195" w:author="Himanshu Seth - I21391" w:date="2022-06-17T11:21:00Z"/>
                <w:rFonts w:ascii="Consolas" w:hAnsi="Consolas"/>
                <w:sz w:val="14"/>
              </w:rPr>
            </w:pPr>
            <w:ins w:id="2196" w:author="Himanshu Seth - I21391" w:date="2022-06-17T11:21:00Z">
              <w:r>
                <w:rPr>
                  <w:rFonts w:ascii="Consolas" w:hAnsi="Consolas"/>
                  <w:sz w:val="14"/>
                </w:rPr>
                <w:t>#One fine day+++</w:t>
              </w:r>
            </w:ins>
          </w:p>
        </w:tc>
        <w:tc>
          <w:tcPr>
            <w:tcW w:w="4140" w:type="dxa"/>
          </w:tcPr>
          <w:p w14:paraId="7E271A62" w14:textId="77777777" w:rsidR="00C27586" w:rsidRPr="00C1437E" w:rsidRDefault="00C27586" w:rsidP="00925CE7">
            <w:pPr>
              <w:rPr>
                <w:ins w:id="2197" w:author="Himanshu Seth - I21391" w:date="2022-06-17T11:21:00Z"/>
                <w:sz w:val="14"/>
              </w:rPr>
            </w:pPr>
            <w:ins w:id="2198" w:author="Himanshu Seth - I21391" w:date="2022-06-17T11:21:00Z">
              <w:r>
                <w:rPr>
                  <w:sz w:val="14"/>
                </w:rPr>
                <w:t>‘#’ followed by 12 bytes of data</w:t>
              </w:r>
            </w:ins>
          </w:p>
        </w:tc>
      </w:tr>
      <w:tr w:rsidR="00C27586" w14:paraId="0D64E082" w14:textId="77777777" w:rsidTr="00925CE7">
        <w:trPr>
          <w:ins w:id="2199" w:author="Himanshu Seth - I21391" w:date="2022-06-17T11:21:00Z"/>
        </w:trPr>
        <w:tc>
          <w:tcPr>
            <w:tcW w:w="4500" w:type="dxa"/>
          </w:tcPr>
          <w:p w14:paraId="5F7040B9" w14:textId="77777777" w:rsidR="00C27586" w:rsidRDefault="00C27586" w:rsidP="00925CE7">
            <w:pPr>
              <w:rPr>
                <w:ins w:id="2200" w:author="Himanshu Seth - I21391" w:date="2022-06-17T11:21:00Z"/>
                <w:rFonts w:ascii="Consolas" w:hAnsi="Consolas"/>
                <w:sz w:val="14"/>
              </w:rPr>
            </w:pPr>
            <w:ins w:id="2201" w:author="Himanshu Seth - I21391" w:date="2022-06-17T11:21:00Z">
              <w:r>
                <w:rPr>
                  <w:rFonts w:ascii="Consolas" w:hAnsi="Consolas"/>
                  <w:sz w:val="14"/>
                </w:rPr>
                <w:t>OK</w:t>
              </w:r>
            </w:ins>
          </w:p>
        </w:tc>
        <w:tc>
          <w:tcPr>
            <w:tcW w:w="4140" w:type="dxa"/>
          </w:tcPr>
          <w:p w14:paraId="706FD5AA" w14:textId="77777777" w:rsidR="00C27586" w:rsidRDefault="00C27586" w:rsidP="00925CE7">
            <w:pPr>
              <w:rPr>
                <w:ins w:id="2202" w:author="Himanshu Seth - I21391" w:date="2022-06-17T11:21:00Z"/>
                <w:sz w:val="14"/>
              </w:rPr>
            </w:pPr>
            <w:ins w:id="2203" w:author="Himanshu Seth - I21391" w:date="2022-06-17T11:21:00Z">
              <w:r>
                <w:rPr>
                  <w:sz w:val="14"/>
                </w:rPr>
                <w:t>Command completed successfully</w:t>
              </w:r>
            </w:ins>
          </w:p>
        </w:tc>
      </w:tr>
    </w:tbl>
    <w:p w14:paraId="7205978B" w14:textId="77777777" w:rsidR="00C27586" w:rsidRDefault="00C27586" w:rsidP="00C27586">
      <w:pPr>
        <w:pStyle w:val="Heading2"/>
        <w:rPr>
          <w:ins w:id="2204" w:author="Himanshu Seth - I21391" w:date="2022-06-17T11:21:00Z"/>
        </w:rPr>
      </w:pPr>
      <w:ins w:id="2205" w:author="Himanshu Seth - I21391" w:date="2022-06-17T11:21:00Z">
        <w:r>
          <w:br w:type="page"/>
        </w:r>
        <w:r>
          <w:lastRenderedPageBreak/>
          <w:t xml:space="preserve">Receive Data from Network </w:t>
        </w:r>
        <w:r>
          <w:fldChar w:fldCharType="begin"/>
        </w:r>
        <w:r>
          <w:instrText xml:space="preserve"> DOCPROPERTY  taga_rx_udp  \* MERGEFORMAT </w:instrText>
        </w:r>
        <w:r>
          <w:fldChar w:fldCharType="separate"/>
        </w:r>
        <w:r>
          <w:t>+SOCKRXU</w:t>
        </w:r>
        <w:r>
          <w:fldChar w:fldCharType="end"/>
        </w:r>
        <w:r>
          <w:t xml:space="preserve">, </w:t>
        </w:r>
        <w:r>
          <w:fldChar w:fldCharType="begin"/>
        </w:r>
        <w:r>
          <w:instrText xml:space="preserve"> DOCPROPERTY  taga_rx_tcp  \* MERGEFORMAT </w:instrText>
        </w:r>
        <w:r>
          <w:fldChar w:fldCharType="separate"/>
        </w:r>
        <w:r>
          <w:t>+SOCKRXT</w:t>
        </w:r>
        <w:r>
          <w:fldChar w:fldCharType="end"/>
        </w:r>
        <w:r>
          <w:t xml:space="preserve"> and </w:t>
        </w:r>
        <w:r>
          <w:fldChar w:fldCharType="begin"/>
        </w:r>
        <w:r>
          <w:instrText xml:space="preserve"> DOCPROPERTY  tagc_sock_read  \* MERGEFORMAT </w:instrText>
        </w:r>
        <w:r>
          <w:fldChar w:fldCharType="separate"/>
        </w:r>
        <w:r>
          <w:t>+SOCKRD</w:t>
        </w:r>
        <w:r>
          <w:fldChar w:fldCharType="end"/>
        </w:r>
      </w:ins>
    </w:p>
    <w:p w14:paraId="5B9391CD" w14:textId="77777777" w:rsidR="00C27586" w:rsidRDefault="00C27586" w:rsidP="00C27586">
      <w:pPr>
        <w:pStyle w:val="Heading3"/>
        <w:rPr>
          <w:ins w:id="2206" w:author="Himanshu Seth - I21391" w:date="2022-06-17T11:21:00Z"/>
        </w:rPr>
      </w:pPr>
      <w:ins w:id="2207" w:author="Himanshu Seth - I21391" w:date="2022-06-17T11:21:00Z">
        <w:r>
          <w:t>Description</w:t>
        </w:r>
      </w:ins>
    </w:p>
    <w:p w14:paraId="474D4B4D" w14:textId="77777777" w:rsidR="00C27586" w:rsidRDefault="00C27586" w:rsidP="00C27586">
      <w:pPr>
        <w:ind w:left="720"/>
        <w:jc w:val="both"/>
        <w:rPr>
          <w:ins w:id="2208" w:author="Himanshu Seth - I21391" w:date="2022-06-17T11:21:00Z"/>
        </w:rPr>
      </w:pPr>
      <w:ins w:id="2209" w:author="Himanshu Seth - I21391" w:date="2022-06-17T11:21:00Z">
        <w:r>
          <w:t>Two AECs present notification of data received by the DCE:</w:t>
        </w:r>
      </w:ins>
    </w:p>
    <w:p w14:paraId="7B4E9D0A" w14:textId="77777777" w:rsidR="00C27586" w:rsidRDefault="00C27586" w:rsidP="00C27586">
      <w:pPr>
        <w:pStyle w:val="ListParagraph"/>
        <w:numPr>
          <w:ilvl w:val="0"/>
          <w:numId w:val="23"/>
        </w:numPr>
        <w:jc w:val="both"/>
        <w:rPr>
          <w:ins w:id="2210" w:author="Himanshu Seth - I21391" w:date="2022-06-17T11:21:00Z"/>
        </w:rPr>
      </w:pPr>
      <w:ins w:id="2211" w:author="Himanshu Seth - I21391" w:date="2022-06-17T11:21:00Z">
        <w:r>
          <w:fldChar w:fldCharType="begin"/>
        </w:r>
        <w:r>
          <w:instrText xml:space="preserve"> DOCPROPERTY  taga_rx_udp  \* MERGEFORMAT </w:instrText>
        </w:r>
        <w:r>
          <w:fldChar w:fldCharType="separate"/>
        </w:r>
        <w:r>
          <w:t>+SOCKRXU</w:t>
        </w:r>
        <w:r>
          <w:fldChar w:fldCharType="end"/>
        </w:r>
        <w:r>
          <w:t xml:space="preserve"> indicates UDP data has been received.</w:t>
        </w:r>
      </w:ins>
    </w:p>
    <w:p w14:paraId="11EB8132" w14:textId="77777777" w:rsidR="00C27586" w:rsidRDefault="00C27586" w:rsidP="00C27586">
      <w:pPr>
        <w:pStyle w:val="ListParagraph"/>
        <w:numPr>
          <w:ilvl w:val="0"/>
          <w:numId w:val="23"/>
        </w:numPr>
        <w:jc w:val="both"/>
        <w:rPr>
          <w:ins w:id="2212" w:author="Himanshu Seth - I21391" w:date="2022-06-17T11:21:00Z"/>
        </w:rPr>
      </w:pPr>
      <w:ins w:id="2213" w:author="Himanshu Seth - I21391" w:date="2022-06-17T11:21:00Z">
        <w:r>
          <w:fldChar w:fldCharType="begin"/>
        </w:r>
        <w:r>
          <w:instrText xml:space="preserve"> DOCPROPERTY  taga_rx_tcp  \* MERGEFORMAT </w:instrText>
        </w:r>
        <w:r>
          <w:fldChar w:fldCharType="separate"/>
        </w:r>
        <w:r>
          <w:t>+SOCKRXT</w:t>
        </w:r>
        <w:r>
          <w:fldChar w:fldCharType="end"/>
        </w:r>
        <w:r>
          <w:t xml:space="preserve"> indicates TCP data has been received.</w:t>
        </w:r>
      </w:ins>
    </w:p>
    <w:p w14:paraId="12C818AF" w14:textId="77777777" w:rsidR="00C27586" w:rsidRDefault="00C27586" w:rsidP="00C27586">
      <w:pPr>
        <w:ind w:left="720"/>
        <w:jc w:val="both"/>
        <w:rPr>
          <w:ins w:id="2214" w:author="Himanshu Seth - I21391" w:date="2022-06-17T11:21:00Z"/>
        </w:rPr>
      </w:pPr>
      <w:ins w:id="2215" w:author="Himanshu Seth - I21391" w:date="2022-06-17T11:21:00Z">
        <w:r>
          <w:t xml:space="preserve">The DTE is responsible for retrieving the datagram/stream data via the </w:t>
        </w:r>
        <w:r>
          <w:fldChar w:fldCharType="begin"/>
        </w:r>
        <w:r>
          <w:instrText xml:space="preserve"> DOCPROPERTY  tagc_sock_read  \* MERGEFORMAT </w:instrText>
        </w:r>
        <w:r>
          <w:fldChar w:fldCharType="separate"/>
        </w:r>
        <w:r>
          <w:t>+SOCKRD</w:t>
        </w:r>
        <w:r>
          <w:fldChar w:fldCharType="end"/>
        </w:r>
        <w:r>
          <w:t xml:space="preserve"> command.</w:t>
        </w:r>
      </w:ins>
    </w:p>
    <w:p w14:paraId="2167A9EC" w14:textId="77777777" w:rsidR="00C27586" w:rsidRDefault="00C27586" w:rsidP="00C27586">
      <w:pPr>
        <w:ind w:left="720"/>
        <w:jc w:val="both"/>
        <w:rPr>
          <w:ins w:id="2216" w:author="Himanshu Seth - I21391" w:date="2022-06-17T11:21:00Z"/>
        </w:rPr>
      </w:pPr>
      <w:ins w:id="2217" w:author="Himanshu Seth - I21391" w:date="2022-06-17T11:21:00Z">
        <w:r>
          <w:t xml:space="preserve">For TCP sockets the DCE will indicate, via </w:t>
        </w:r>
        <w:r>
          <w:fldChar w:fldCharType="begin"/>
        </w:r>
        <w:r>
          <w:instrText xml:space="preserve"> DOCPROPERTY  taga_rx_tcp  \* MERGEFORMAT </w:instrText>
        </w:r>
        <w:r>
          <w:fldChar w:fldCharType="separate"/>
        </w:r>
        <w:r>
          <w:t>+SOCKRXT</w:t>
        </w:r>
        <w:r>
          <w:fldChar w:fldCharType="end"/>
        </w:r>
        <w:r>
          <w:t xml:space="preserve">, the number of bytes of data which are currently available for reading via the </w:t>
        </w:r>
        <w:r>
          <w:fldChar w:fldCharType="begin"/>
        </w:r>
        <w:r>
          <w:instrText xml:space="preserve"> DOCPROPERTY  tagc_sock_read  \* MERGEFORMAT </w:instrText>
        </w:r>
        <w:r>
          <w:fldChar w:fldCharType="separate"/>
        </w:r>
        <w:r>
          <w:t>+SOCKRD</w:t>
        </w:r>
        <w:r>
          <w:fldChar w:fldCharType="end"/>
        </w:r>
        <w:r>
          <w:t xml:space="preserve"> command. The DCE may issue multiple </w:t>
        </w:r>
        <w:r>
          <w:fldChar w:fldCharType="begin"/>
        </w:r>
        <w:r>
          <w:instrText xml:space="preserve"> DOCPROPERTY  taga_rx_tcp  \* MERGEFORMAT </w:instrText>
        </w:r>
        <w:r>
          <w:fldChar w:fldCharType="separate"/>
        </w:r>
        <w:r>
          <w:t>+SOCKRXT</w:t>
        </w:r>
        <w:r>
          <w:fldChar w:fldCharType="end"/>
        </w:r>
        <w:r>
          <w:t xml:space="preserve"> AECs as data is received. When requesting data via the </w:t>
        </w:r>
        <w:r>
          <w:fldChar w:fldCharType="begin"/>
        </w:r>
        <w:r>
          <w:instrText xml:space="preserve"> DOCPROPERTY  tagc_sock_read  \* MERGEFORMAT </w:instrText>
        </w:r>
        <w:r>
          <w:fldChar w:fldCharType="separate"/>
        </w:r>
        <w:r>
          <w:t>+SOCKRD</w:t>
        </w:r>
        <w:r>
          <w:fldChar w:fldCharType="end"/>
        </w:r>
        <w:r>
          <w:t xml:space="preserve"> command the DTE may receive less data than request, the number of bytes provided by the DCE will be declared in the </w:t>
        </w:r>
        <w:r>
          <w:fldChar w:fldCharType="begin"/>
        </w:r>
        <w:r>
          <w:instrText xml:space="preserve"> DOCPROPERTY  tagc_sock_read  \* MERGEFORMAT </w:instrText>
        </w:r>
        <w:r>
          <w:fldChar w:fldCharType="separate"/>
        </w:r>
        <w:r>
          <w:t>+SOCKRD</w:t>
        </w:r>
        <w:r>
          <w:fldChar w:fldCharType="end"/>
        </w:r>
        <w:r>
          <w:t xml:space="preserve"> response before the data is presented. The DTE may request less data than that declared by the </w:t>
        </w:r>
        <w:r>
          <w:fldChar w:fldCharType="begin"/>
        </w:r>
        <w:r>
          <w:instrText xml:space="preserve"> DOCPROPERTY  taga_rx_tcp  \* MERGEFORMAT </w:instrText>
        </w:r>
        <w:r>
          <w:fldChar w:fldCharType="separate"/>
        </w:r>
        <w:r>
          <w:t>+SOCKRXT</w:t>
        </w:r>
        <w:r>
          <w:fldChar w:fldCharType="end"/>
        </w:r>
        <w:r>
          <w:t xml:space="preserve"> AEC as being available, the remaining data will be available for subsequent reading.</w:t>
        </w:r>
      </w:ins>
    </w:p>
    <w:p w14:paraId="20EE8CFE" w14:textId="77777777" w:rsidR="00C27586" w:rsidRDefault="00C27586" w:rsidP="00C27586">
      <w:pPr>
        <w:ind w:left="720"/>
        <w:jc w:val="both"/>
        <w:rPr>
          <w:ins w:id="2218" w:author="Himanshu Seth - I21391" w:date="2022-06-17T11:21:00Z"/>
        </w:rPr>
      </w:pPr>
      <w:ins w:id="2219" w:author="Himanshu Seth - I21391" w:date="2022-06-17T11:21:00Z">
        <w:r>
          <w:t xml:space="preserve">For UDP sockets the DCE will indicate, via </w:t>
        </w:r>
        <w:r>
          <w:fldChar w:fldCharType="begin"/>
        </w:r>
        <w:r>
          <w:instrText xml:space="preserve"> DOCPROPERTY  taga_rx_udp  \* MERGEFORMAT </w:instrText>
        </w:r>
        <w:r>
          <w:fldChar w:fldCharType="separate"/>
        </w:r>
        <w:r>
          <w:t>+SOCKRXU</w:t>
        </w:r>
        <w:r>
          <w:fldChar w:fldCharType="end"/>
        </w:r>
        <w:r>
          <w:t xml:space="preserve">, the number of bytes of data which were received in the oldest datagram received by the DCE. Only a single </w:t>
        </w:r>
        <w:r>
          <w:fldChar w:fldCharType="begin"/>
        </w:r>
        <w:r>
          <w:instrText xml:space="preserve"> DOCPROPERTY  taga_rx_udp  \* MERGEFORMAT </w:instrText>
        </w:r>
        <w:r>
          <w:fldChar w:fldCharType="separate"/>
        </w:r>
        <w:r>
          <w:t>+SOCKRXU</w:t>
        </w:r>
        <w:r>
          <w:fldChar w:fldCharType="end"/>
        </w:r>
        <w:r>
          <w:t xml:space="preserve"> will be issued by the DCE even if subsequent UDP datagrams are received. Reading data from the UDP socket via the </w:t>
        </w:r>
        <w:r>
          <w:fldChar w:fldCharType="begin"/>
        </w:r>
        <w:r>
          <w:instrText xml:space="preserve"> DOCPROPERTY  tagc_sock_read  \* MERGEFORMAT </w:instrText>
        </w:r>
        <w:r>
          <w:fldChar w:fldCharType="separate"/>
        </w:r>
        <w:r>
          <w:t>+SOCKRD</w:t>
        </w:r>
        <w:r>
          <w:fldChar w:fldCharType="end"/>
        </w:r>
        <w:r>
          <w:t xml:space="preserve"> command will read and discard the current datagram, if less data is requested than was indicated by the </w:t>
        </w:r>
        <w:r>
          <w:fldChar w:fldCharType="begin"/>
        </w:r>
        <w:r>
          <w:instrText xml:space="preserve"> DOCPROPERTY  taga_rx_udp  \* MERGEFORMAT </w:instrText>
        </w:r>
        <w:r>
          <w:fldChar w:fldCharType="separate"/>
        </w:r>
        <w:r>
          <w:t>+SOCKRXU</w:t>
        </w:r>
        <w:r>
          <w:fldChar w:fldCharType="end"/>
        </w:r>
        <w:r>
          <w:t xml:space="preserve"> AEC the remaining unread data in the datagram will be discarded.</w:t>
        </w:r>
      </w:ins>
    </w:p>
    <w:p w14:paraId="7AA39FF9" w14:textId="77777777" w:rsidR="00C27586" w:rsidRPr="00870ED6" w:rsidRDefault="00C27586" w:rsidP="00C27586">
      <w:pPr>
        <w:pStyle w:val="Heading3"/>
        <w:rPr>
          <w:ins w:id="2220" w:author="Himanshu Seth - I21391" w:date="2022-06-17T11:21:00Z"/>
        </w:rPr>
      </w:pPr>
      <w:ins w:id="2221" w:author="Himanshu Seth - I21391" w:date="2022-06-17T11:21:00Z">
        <w:r>
          <w:t>AEC Syntax (TCP)</w:t>
        </w:r>
      </w:ins>
    </w:p>
    <w:p w14:paraId="723CFA08" w14:textId="77777777" w:rsidR="00C27586" w:rsidRDefault="00C27586" w:rsidP="00C27586">
      <w:pPr>
        <w:spacing w:after="0"/>
        <w:ind w:left="720"/>
        <w:rPr>
          <w:ins w:id="2222" w:author="Himanshu Seth - I21391" w:date="2022-06-17T11:21:00Z"/>
        </w:rPr>
      </w:pPr>
      <w:ins w:id="2223" w:author="Himanshu Seth - I21391" w:date="2022-06-17T11:21:00Z">
        <w:r>
          <w:fldChar w:fldCharType="begin"/>
        </w:r>
        <w:r>
          <w:instrText xml:space="preserve"> DOCPROPERTY  taga_rx_tcp  \* MERGEFORMAT </w:instrText>
        </w:r>
        <w:r>
          <w:fldChar w:fldCharType="separate"/>
        </w:r>
        <w:r>
          <w:t>+SOCKRXT</w:t>
        </w:r>
        <w:r>
          <w:fldChar w:fldCharType="end"/>
        </w:r>
        <w:r>
          <w:t>:&lt;SOCK_ID&gt;,&lt;LENGTH&gt;</w:t>
        </w:r>
      </w:ins>
    </w:p>
    <w:p w14:paraId="2850F85F" w14:textId="77777777" w:rsidR="00C27586" w:rsidRPr="00F70689" w:rsidRDefault="00C27586" w:rsidP="00C27586">
      <w:pPr>
        <w:spacing w:after="0"/>
        <w:ind w:left="720"/>
        <w:rPr>
          <w:ins w:id="2224" w:author="Himanshu Seth - I21391" w:date="2022-06-17T11:21: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C27586" w:rsidRPr="00870ED6" w14:paraId="11850A1C" w14:textId="77777777" w:rsidTr="00925CE7">
        <w:trPr>
          <w:ins w:id="2225" w:author="Himanshu Seth - I21391" w:date="2022-06-17T11:21:00Z"/>
        </w:trPr>
        <w:tc>
          <w:tcPr>
            <w:tcW w:w="2540" w:type="dxa"/>
            <w:tcBorders>
              <w:bottom w:val="single" w:sz="12" w:space="0" w:color="auto"/>
            </w:tcBorders>
          </w:tcPr>
          <w:p w14:paraId="45552AE7" w14:textId="77777777" w:rsidR="00C27586" w:rsidRPr="00870ED6" w:rsidRDefault="00C27586" w:rsidP="00925CE7">
            <w:pPr>
              <w:rPr>
                <w:ins w:id="2226" w:author="Himanshu Seth - I21391" w:date="2022-06-17T11:21:00Z"/>
                <w:rFonts w:cstheme="minorHAnsi"/>
              </w:rPr>
            </w:pPr>
            <w:ins w:id="2227" w:author="Himanshu Seth - I21391" w:date="2022-06-17T11:21:00Z">
              <w:r w:rsidRPr="00870ED6">
                <w:rPr>
                  <w:rFonts w:cstheme="minorHAnsi"/>
                </w:rPr>
                <w:t>Parameter Name</w:t>
              </w:r>
            </w:ins>
          </w:p>
        </w:tc>
        <w:tc>
          <w:tcPr>
            <w:tcW w:w="1207" w:type="dxa"/>
            <w:tcBorders>
              <w:bottom w:val="single" w:sz="12" w:space="0" w:color="auto"/>
            </w:tcBorders>
          </w:tcPr>
          <w:p w14:paraId="6F5BCA50" w14:textId="77777777" w:rsidR="00C27586" w:rsidRPr="00870ED6" w:rsidRDefault="00C27586" w:rsidP="00925CE7">
            <w:pPr>
              <w:rPr>
                <w:ins w:id="2228" w:author="Himanshu Seth - I21391" w:date="2022-06-17T11:21:00Z"/>
                <w:rFonts w:cstheme="minorHAnsi"/>
              </w:rPr>
            </w:pPr>
            <w:ins w:id="2229" w:author="Himanshu Seth - I21391" w:date="2022-06-17T11:21:00Z">
              <w:r>
                <w:rPr>
                  <w:rFonts w:cstheme="minorHAnsi"/>
                </w:rPr>
                <w:t>Type</w:t>
              </w:r>
            </w:ins>
          </w:p>
        </w:tc>
        <w:tc>
          <w:tcPr>
            <w:tcW w:w="5037" w:type="dxa"/>
            <w:tcBorders>
              <w:bottom w:val="single" w:sz="12" w:space="0" w:color="auto"/>
            </w:tcBorders>
          </w:tcPr>
          <w:p w14:paraId="2F6D5C92" w14:textId="77777777" w:rsidR="00C27586" w:rsidRPr="00870ED6" w:rsidRDefault="00C27586" w:rsidP="00925CE7">
            <w:pPr>
              <w:rPr>
                <w:ins w:id="2230" w:author="Himanshu Seth - I21391" w:date="2022-06-17T11:21:00Z"/>
                <w:rFonts w:cstheme="minorHAnsi"/>
              </w:rPr>
            </w:pPr>
            <w:ins w:id="2231" w:author="Himanshu Seth - I21391" w:date="2022-06-17T11:21:00Z">
              <w:r>
                <w:rPr>
                  <w:rFonts w:cstheme="minorHAnsi"/>
                </w:rPr>
                <w:t>Description</w:t>
              </w:r>
            </w:ins>
          </w:p>
        </w:tc>
      </w:tr>
      <w:tr w:rsidR="00C27586" w:rsidRPr="00870ED6" w14:paraId="740A85B1" w14:textId="77777777" w:rsidTr="00925CE7">
        <w:trPr>
          <w:ins w:id="2232" w:author="Himanshu Seth - I21391" w:date="2022-06-17T11:21:00Z"/>
        </w:trPr>
        <w:tc>
          <w:tcPr>
            <w:tcW w:w="2540" w:type="dxa"/>
            <w:tcBorders>
              <w:bottom w:val="single" w:sz="4" w:space="0" w:color="BFBFBF" w:themeColor="background1" w:themeShade="BF"/>
            </w:tcBorders>
          </w:tcPr>
          <w:p w14:paraId="37E18912" w14:textId="77777777" w:rsidR="00C27586" w:rsidRPr="00870ED6" w:rsidRDefault="00C27586" w:rsidP="00925CE7">
            <w:pPr>
              <w:rPr>
                <w:ins w:id="2233" w:author="Himanshu Seth - I21391" w:date="2022-06-17T11:21:00Z"/>
                <w:rFonts w:cstheme="minorHAnsi"/>
                <w:sz w:val="18"/>
                <w:szCs w:val="18"/>
              </w:rPr>
            </w:pPr>
            <w:ins w:id="2234"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tcBorders>
              <w:bottom w:val="single" w:sz="4" w:space="0" w:color="BFBFBF" w:themeColor="background1" w:themeShade="BF"/>
            </w:tcBorders>
          </w:tcPr>
          <w:p w14:paraId="62545A84" w14:textId="77777777" w:rsidR="00C27586" w:rsidRPr="00870ED6" w:rsidRDefault="00C27586" w:rsidP="00925CE7">
            <w:pPr>
              <w:rPr>
                <w:ins w:id="2235" w:author="Himanshu Seth - I21391" w:date="2022-06-17T11:21:00Z"/>
                <w:rFonts w:cstheme="minorHAnsi"/>
                <w:sz w:val="18"/>
                <w:szCs w:val="18"/>
              </w:rPr>
            </w:pPr>
            <w:ins w:id="2236" w:author="Himanshu Seth - I21391" w:date="2022-06-17T11:21:00Z">
              <w:r w:rsidRPr="00870ED6">
                <w:rPr>
                  <w:rFonts w:cstheme="minorHAnsi"/>
                  <w:sz w:val="18"/>
                  <w:szCs w:val="18"/>
                </w:rPr>
                <w:t>Integer</w:t>
              </w:r>
            </w:ins>
          </w:p>
        </w:tc>
        <w:tc>
          <w:tcPr>
            <w:tcW w:w="5037" w:type="dxa"/>
            <w:tcBorders>
              <w:bottom w:val="single" w:sz="4" w:space="0" w:color="BFBFBF" w:themeColor="background1" w:themeShade="BF"/>
            </w:tcBorders>
          </w:tcPr>
          <w:p w14:paraId="59217822" w14:textId="77777777" w:rsidR="00C27586" w:rsidRPr="00870ED6" w:rsidRDefault="00C27586" w:rsidP="00925CE7">
            <w:pPr>
              <w:rPr>
                <w:ins w:id="2237" w:author="Himanshu Seth - I21391" w:date="2022-06-17T11:21:00Z"/>
                <w:rFonts w:cstheme="minorHAnsi"/>
                <w:sz w:val="18"/>
                <w:szCs w:val="18"/>
              </w:rPr>
            </w:pPr>
            <w:ins w:id="2238" w:author="Himanshu Seth - I21391" w:date="2022-06-17T11:21:00Z">
              <w:r>
                <w:rPr>
                  <w:rFonts w:cstheme="minorHAnsi"/>
                  <w:sz w:val="18"/>
                  <w:szCs w:val="18"/>
                </w:rPr>
                <w:t>The socket ID on which there is data to read</w:t>
              </w:r>
            </w:ins>
          </w:p>
        </w:tc>
      </w:tr>
      <w:tr w:rsidR="00C27586" w:rsidRPr="00870ED6" w14:paraId="6003317E" w14:textId="77777777" w:rsidTr="00925CE7">
        <w:trPr>
          <w:ins w:id="2239" w:author="Himanshu Seth - I21391" w:date="2022-06-17T11:21:00Z"/>
        </w:trPr>
        <w:tc>
          <w:tcPr>
            <w:tcW w:w="2540" w:type="dxa"/>
            <w:tcBorders>
              <w:top w:val="single" w:sz="4" w:space="0" w:color="BFBFBF" w:themeColor="background1" w:themeShade="BF"/>
              <w:bottom w:val="single" w:sz="4" w:space="0" w:color="auto"/>
            </w:tcBorders>
          </w:tcPr>
          <w:p w14:paraId="52B7D33B" w14:textId="77777777" w:rsidR="00C27586" w:rsidRDefault="00C27586" w:rsidP="00925CE7">
            <w:pPr>
              <w:rPr>
                <w:ins w:id="2240" w:author="Himanshu Seth - I21391" w:date="2022-06-17T11:21:00Z"/>
                <w:rFonts w:cstheme="minorHAnsi"/>
                <w:sz w:val="18"/>
                <w:szCs w:val="18"/>
              </w:rPr>
            </w:pPr>
            <w:ins w:id="2241" w:author="Himanshu Seth - I21391" w:date="2022-06-17T11:21:00Z">
              <w:r>
                <w:rPr>
                  <w:rFonts w:cstheme="minorHAnsi"/>
                  <w:sz w:val="18"/>
                  <w:szCs w:val="18"/>
                </w:rPr>
                <w:t>&lt;LENGTH&gt;</w:t>
              </w:r>
            </w:ins>
          </w:p>
        </w:tc>
        <w:tc>
          <w:tcPr>
            <w:tcW w:w="1207" w:type="dxa"/>
            <w:tcBorders>
              <w:top w:val="single" w:sz="4" w:space="0" w:color="BFBFBF" w:themeColor="background1" w:themeShade="BF"/>
              <w:bottom w:val="single" w:sz="4" w:space="0" w:color="auto"/>
            </w:tcBorders>
          </w:tcPr>
          <w:p w14:paraId="712F690E" w14:textId="77777777" w:rsidR="00C27586" w:rsidRDefault="00C27586" w:rsidP="00925CE7">
            <w:pPr>
              <w:rPr>
                <w:ins w:id="2242" w:author="Himanshu Seth - I21391" w:date="2022-06-17T11:21:00Z"/>
                <w:rFonts w:cstheme="minorHAnsi"/>
                <w:sz w:val="18"/>
                <w:szCs w:val="18"/>
              </w:rPr>
            </w:pPr>
            <w:ins w:id="2243" w:author="Himanshu Seth - I21391" w:date="2022-06-17T11:21:00Z">
              <w:r>
                <w:rPr>
                  <w:rFonts w:cstheme="minorHAnsi"/>
                  <w:sz w:val="18"/>
                  <w:szCs w:val="18"/>
                </w:rPr>
                <w:t>Integer</w:t>
              </w:r>
            </w:ins>
          </w:p>
        </w:tc>
        <w:tc>
          <w:tcPr>
            <w:tcW w:w="5037" w:type="dxa"/>
            <w:tcBorders>
              <w:top w:val="single" w:sz="4" w:space="0" w:color="BFBFBF" w:themeColor="background1" w:themeShade="BF"/>
              <w:bottom w:val="single" w:sz="4" w:space="0" w:color="auto"/>
            </w:tcBorders>
          </w:tcPr>
          <w:p w14:paraId="42DE2A22" w14:textId="77777777" w:rsidR="00C27586" w:rsidRDefault="00C27586" w:rsidP="00925CE7">
            <w:pPr>
              <w:rPr>
                <w:ins w:id="2244" w:author="Himanshu Seth - I21391" w:date="2022-06-17T11:21:00Z"/>
                <w:rFonts w:cstheme="minorHAnsi"/>
                <w:sz w:val="18"/>
                <w:szCs w:val="18"/>
              </w:rPr>
            </w:pPr>
            <w:ins w:id="2245" w:author="Himanshu Seth - I21391" w:date="2022-06-17T11:21:00Z">
              <w:r>
                <w:rPr>
                  <w:rFonts w:cstheme="minorHAnsi"/>
                  <w:sz w:val="18"/>
                  <w:szCs w:val="18"/>
                </w:rPr>
                <w:t>The number of bytes received</w:t>
              </w:r>
            </w:ins>
          </w:p>
        </w:tc>
      </w:tr>
    </w:tbl>
    <w:p w14:paraId="758E9220" w14:textId="77777777" w:rsidR="00C27586" w:rsidRPr="00870ED6" w:rsidRDefault="00C27586" w:rsidP="00C27586">
      <w:pPr>
        <w:pStyle w:val="Heading3"/>
        <w:rPr>
          <w:ins w:id="2246" w:author="Himanshu Seth - I21391" w:date="2022-06-17T11:21:00Z"/>
        </w:rPr>
      </w:pPr>
      <w:ins w:id="2247" w:author="Himanshu Seth - I21391" w:date="2022-06-17T11:21:00Z">
        <w:r>
          <w:t>AEC Syntax (UDP)</w:t>
        </w:r>
      </w:ins>
    </w:p>
    <w:p w14:paraId="7988D048" w14:textId="77777777" w:rsidR="00C27586" w:rsidRDefault="00C27586" w:rsidP="00C27586">
      <w:pPr>
        <w:spacing w:after="0"/>
        <w:ind w:left="720"/>
        <w:rPr>
          <w:ins w:id="2248" w:author="Himanshu Seth - I21391" w:date="2022-06-17T11:21:00Z"/>
        </w:rPr>
      </w:pPr>
      <w:ins w:id="2249" w:author="Himanshu Seth - I21391" w:date="2022-06-17T11:21:00Z">
        <w:r>
          <w:fldChar w:fldCharType="begin"/>
        </w:r>
        <w:r>
          <w:instrText xml:space="preserve"> DOCPROPERTY  taga_rx_udp  \* MERGEFORMAT </w:instrText>
        </w:r>
        <w:r>
          <w:fldChar w:fldCharType="separate"/>
        </w:r>
        <w:r>
          <w:t>+SOCKRXU</w:t>
        </w:r>
        <w:r>
          <w:fldChar w:fldCharType="end"/>
        </w:r>
        <w:r>
          <w:t>:&lt;SOCK_ID&gt;,&lt;RMT_ADDR&gt;,&lt;RMT_PORT&gt;,&lt;LENGTH&gt;</w:t>
        </w:r>
      </w:ins>
    </w:p>
    <w:p w14:paraId="10AB4156" w14:textId="77777777" w:rsidR="00C27586" w:rsidRPr="00F70689" w:rsidRDefault="00C27586" w:rsidP="00C27586">
      <w:pPr>
        <w:spacing w:after="0"/>
        <w:ind w:left="720"/>
        <w:rPr>
          <w:ins w:id="2250" w:author="Himanshu Seth - I21391" w:date="2022-06-17T11:21: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24876AC4" w14:textId="77777777" w:rsidTr="00925CE7">
        <w:trPr>
          <w:ins w:id="2251" w:author="Himanshu Seth - I21391" w:date="2022-06-17T11:21:00Z"/>
        </w:trPr>
        <w:tc>
          <w:tcPr>
            <w:tcW w:w="2540" w:type="dxa"/>
            <w:gridSpan w:val="2"/>
            <w:tcBorders>
              <w:bottom w:val="single" w:sz="12" w:space="0" w:color="auto"/>
            </w:tcBorders>
          </w:tcPr>
          <w:p w14:paraId="14F6385E" w14:textId="77777777" w:rsidR="00C27586" w:rsidRPr="00870ED6" w:rsidRDefault="00C27586" w:rsidP="00925CE7">
            <w:pPr>
              <w:rPr>
                <w:ins w:id="2252" w:author="Himanshu Seth - I21391" w:date="2022-06-17T11:21:00Z"/>
                <w:rFonts w:cstheme="minorHAnsi"/>
              </w:rPr>
            </w:pPr>
            <w:ins w:id="2253" w:author="Himanshu Seth - I21391" w:date="2022-06-17T11:21:00Z">
              <w:r w:rsidRPr="00870ED6">
                <w:rPr>
                  <w:rFonts w:cstheme="minorHAnsi"/>
                </w:rPr>
                <w:t>Parameter Name</w:t>
              </w:r>
            </w:ins>
          </w:p>
        </w:tc>
        <w:tc>
          <w:tcPr>
            <w:tcW w:w="1207" w:type="dxa"/>
            <w:gridSpan w:val="2"/>
            <w:tcBorders>
              <w:bottom w:val="single" w:sz="12" w:space="0" w:color="auto"/>
            </w:tcBorders>
          </w:tcPr>
          <w:p w14:paraId="44DD237F" w14:textId="77777777" w:rsidR="00C27586" w:rsidRPr="00870ED6" w:rsidRDefault="00C27586" w:rsidP="00925CE7">
            <w:pPr>
              <w:rPr>
                <w:ins w:id="2254" w:author="Himanshu Seth - I21391" w:date="2022-06-17T11:21:00Z"/>
                <w:rFonts w:cstheme="minorHAnsi"/>
              </w:rPr>
            </w:pPr>
            <w:ins w:id="2255" w:author="Himanshu Seth - I21391" w:date="2022-06-17T11:21:00Z">
              <w:r>
                <w:rPr>
                  <w:rFonts w:cstheme="minorHAnsi"/>
                </w:rPr>
                <w:t>Type</w:t>
              </w:r>
            </w:ins>
          </w:p>
        </w:tc>
        <w:tc>
          <w:tcPr>
            <w:tcW w:w="5037" w:type="dxa"/>
            <w:tcBorders>
              <w:bottom w:val="single" w:sz="12" w:space="0" w:color="auto"/>
            </w:tcBorders>
          </w:tcPr>
          <w:p w14:paraId="72A7A590" w14:textId="77777777" w:rsidR="00C27586" w:rsidRPr="00870ED6" w:rsidRDefault="00C27586" w:rsidP="00925CE7">
            <w:pPr>
              <w:rPr>
                <w:ins w:id="2256" w:author="Himanshu Seth - I21391" w:date="2022-06-17T11:21:00Z"/>
                <w:rFonts w:cstheme="minorHAnsi"/>
              </w:rPr>
            </w:pPr>
            <w:ins w:id="2257" w:author="Himanshu Seth - I21391" w:date="2022-06-17T11:21:00Z">
              <w:r>
                <w:rPr>
                  <w:rFonts w:cstheme="minorHAnsi"/>
                </w:rPr>
                <w:t>Description</w:t>
              </w:r>
            </w:ins>
          </w:p>
        </w:tc>
      </w:tr>
      <w:tr w:rsidR="00C27586" w:rsidRPr="00870ED6" w14:paraId="148274F5" w14:textId="77777777" w:rsidTr="00925CE7">
        <w:trPr>
          <w:ins w:id="2258" w:author="Himanshu Seth - I21391" w:date="2022-06-17T11:21:00Z"/>
        </w:trPr>
        <w:tc>
          <w:tcPr>
            <w:tcW w:w="2540" w:type="dxa"/>
            <w:gridSpan w:val="2"/>
            <w:tcBorders>
              <w:bottom w:val="single" w:sz="4" w:space="0" w:color="BFBFBF" w:themeColor="background1" w:themeShade="BF"/>
            </w:tcBorders>
          </w:tcPr>
          <w:p w14:paraId="7A17B8F1" w14:textId="77777777" w:rsidR="00C27586" w:rsidRPr="00870ED6" w:rsidRDefault="00C27586" w:rsidP="00925CE7">
            <w:pPr>
              <w:rPr>
                <w:ins w:id="2259" w:author="Himanshu Seth - I21391" w:date="2022-06-17T11:21:00Z"/>
                <w:rFonts w:cstheme="minorHAnsi"/>
                <w:sz w:val="18"/>
                <w:szCs w:val="18"/>
              </w:rPr>
            </w:pPr>
            <w:ins w:id="2260"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gridSpan w:val="2"/>
            <w:tcBorders>
              <w:bottom w:val="single" w:sz="4" w:space="0" w:color="BFBFBF" w:themeColor="background1" w:themeShade="BF"/>
            </w:tcBorders>
          </w:tcPr>
          <w:p w14:paraId="7B1EEA49" w14:textId="77777777" w:rsidR="00C27586" w:rsidRPr="00870ED6" w:rsidRDefault="00C27586" w:rsidP="00925CE7">
            <w:pPr>
              <w:rPr>
                <w:ins w:id="2261" w:author="Himanshu Seth - I21391" w:date="2022-06-17T11:21:00Z"/>
                <w:rFonts w:cstheme="minorHAnsi"/>
                <w:sz w:val="18"/>
                <w:szCs w:val="18"/>
              </w:rPr>
            </w:pPr>
            <w:ins w:id="2262" w:author="Himanshu Seth - I21391" w:date="2022-06-17T11:21:00Z">
              <w:r w:rsidRPr="00870ED6">
                <w:rPr>
                  <w:rFonts w:cstheme="minorHAnsi"/>
                  <w:sz w:val="18"/>
                  <w:szCs w:val="18"/>
                </w:rPr>
                <w:t>Integer</w:t>
              </w:r>
            </w:ins>
          </w:p>
        </w:tc>
        <w:tc>
          <w:tcPr>
            <w:tcW w:w="5037" w:type="dxa"/>
            <w:tcBorders>
              <w:bottom w:val="single" w:sz="4" w:space="0" w:color="BFBFBF" w:themeColor="background1" w:themeShade="BF"/>
            </w:tcBorders>
          </w:tcPr>
          <w:p w14:paraId="6C0EF2B8" w14:textId="77777777" w:rsidR="00C27586" w:rsidRPr="00870ED6" w:rsidRDefault="00C27586" w:rsidP="00925CE7">
            <w:pPr>
              <w:rPr>
                <w:ins w:id="2263" w:author="Himanshu Seth - I21391" w:date="2022-06-17T11:21:00Z"/>
                <w:rFonts w:cstheme="minorHAnsi"/>
                <w:sz w:val="18"/>
                <w:szCs w:val="18"/>
              </w:rPr>
            </w:pPr>
            <w:ins w:id="2264" w:author="Himanshu Seth - I21391" w:date="2022-06-17T11:21:00Z">
              <w:r>
                <w:rPr>
                  <w:rFonts w:cstheme="minorHAnsi"/>
                  <w:sz w:val="18"/>
                  <w:szCs w:val="18"/>
                </w:rPr>
                <w:t>The socket ID on which there is data to read</w:t>
              </w:r>
            </w:ins>
          </w:p>
        </w:tc>
      </w:tr>
      <w:tr w:rsidR="00C27586" w14:paraId="5E236D96" w14:textId="77777777" w:rsidTr="00925CE7">
        <w:trPr>
          <w:ins w:id="2265"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6BCD9512" w14:textId="77777777" w:rsidR="00C27586" w:rsidRDefault="00C27586" w:rsidP="00925CE7">
            <w:pPr>
              <w:rPr>
                <w:ins w:id="2266" w:author="Himanshu Seth - I21391" w:date="2022-06-17T11:21:00Z"/>
                <w:rFonts w:cstheme="minorHAnsi"/>
                <w:sz w:val="18"/>
                <w:szCs w:val="18"/>
              </w:rPr>
            </w:pPr>
            <w:ins w:id="2267" w:author="Himanshu Seth - I21391" w:date="2022-06-17T11:21:00Z">
              <w:r>
                <w:rPr>
                  <w:rFonts w:cstheme="minorHAnsi"/>
                  <w:sz w:val="18"/>
                  <w:szCs w:val="18"/>
                </w:rPr>
                <w:t>&lt;RMT_ADDR&gt;</w:t>
              </w:r>
            </w:ins>
          </w:p>
        </w:tc>
        <w:tc>
          <w:tcPr>
            <w:tcW w:w="1204" w:type="dxa"/>
            <w:gridSpan w:val="2"/>
            <w:tcBorders>
              <w:top w:val="single" w:sz="4" w:space="0" w:color="BFBFBF" w:themeColor="background1" w:themeShade="BF"/>
              <w:bottom w:val="single" w:sz="4" w:space="0" w:color="BFBFBF" w:themeColor="background1" w:themeShade="BF"/>
            </w:tcBorders>
          </w:tcPr>
          <w:p w14:paraId="48DCCAF9" w14:textId="77777777" w:rsidR="00C27586" w:rsidRDefault="00C27586" w:rsidP="00925CE7">
            <w:pPr>
              <w:rPr>
                <w:ins w:id="2268" w:author="Himanshu Seth - I21391" w:date="2022-06-17T11:21:00Z"/>
                <w:rFonts w:cstheme="minorHAnsi"/>
                <w:sz w:val="18"/>
                <w:szCs w:val="18"/>
              </w:rPr>
            </w:pPr>
            <w:ins w:id="2269" w:author="Himanshu Seth - I21391" w:date="2022-06-17T11:21:00Z">
              <w:r>
                <w:rPr>
                  <w:rFonts w:cstheme="minorHAnsi"/>
                  <w:sz w:val="18"/>
                  <w:szCs w:val="18"/>
                </w:rPr>
                <w:t>String</w:t>
              </w:r>
            </w:ins>
          </w:p>
        </w:tc>
        <w:tc>
          <w:tcPr>
            <w:tcW w:w="5050" w:type="dxa"/>
            <w:gridSpan w:val="2"/>
            <w:tcBorders>
              <w:top w:val="single" w:sz="4" w:space="0" w:color="BFBFBF" w:themeColor="background1" w:themeShade="BF"/>
              <w:bottom w:val="single" w:sz="4" w:space="0" w:color="BFBFBF" w:themeColor="background1" w:themeShade="BF"/>
            </w:tcBorders>
          </w:tcPr>
          <w:p w14:paraId="5963A0FA" w14:textId="77777777" w:rsidR="00C27586" w:rsidRDefault="00C27586" w:rsidP="00925CE7">
            <w:pPr>
              <w:rPr>
                <w:ins w:id="2270" w:author="Himanshu Seth - I21391" w:date="2022-06-17T11:21:00Z"/>
                <w:rFonts w:cstheme="minorHAnsi"/>
                <w:sz w:val="18"/>
                <w:szCs w:val="18"/>
              </w:rPr>
            </w:pPr>
            <w:ins w:id="2271" w:author="Himanshu Seth - I21391" w:date="2022-06-17T11:21:00Z">
              <w:r>
                <w:rPr>
                  <w:rFonts w:cstheme="minorHAnsi"/>
                  <w:sz w:val="18"/>
                  <w:szCs w:val="18"/>
                </w:rPr>
                <w:t>The sender’s IP address</w:t>
              </w:r>
            </w:ins>
          </w:p>
        </w:tc>
      </w:tr>
      <w:tr w:rsidR="00C27586" w14:paraId="6F74C98A" w14:textId="77777777" w:rsidTr="00925CE7">
        <w:trPr>
          <w:ins w:id="2272"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102FFA5F" w14:textId="77777777" w:rsidR="00C27586" w:rsidRDefault="00C27586" w:rsidP="00925CE7">
            <w:pPr>
              <w:rPr>
                <w:ins w:id="2273" w:author="Himanshu Seth - I21391" w:date="2022-06-17T11:21:00Z"/>
                <w:rFonts w:cstheme="minorHAnsi"/>
                <w:sz w:val="18"/>
                <w:szCs w:val="18"/>
              </w:rPr>
            </w:pPr>
            <w:bookmarkStart w:id="2274" w:name="_Hlk534094646"/>
            <w:ins w:id="2275" w:author="Himanshu Seth - I21391" w:date="2022-06-17T11:21:00Z">
              <w:r>
                <w:rPr>
                  <w:rFonts w:cstheme="minorHAnsi"/>
                  <w:sz w:val="18"/>
                  <w:szCs w:val="18"/>
                </w:rPr>
                <w:t>&lt;RMT_PORT&gt;</w:t>
              </w:r>
            </w:ins>
          </w:p>
        </w:tc>
        <w:tc>
          <w:tcPr>
            <w:tcW w:w="1204" w:type="dxa"/>
            <w:gridSpan w:val="2"/>
            <w:tcBorders>
              <w:top w:val="single" w:sz="4" w:space="0" w:color="BFBFBF" w:themeColor="background1" w:themeShade="BF"/>
              <w:bottom w:val="single" w:sz="4" w:space="0" w:color="BFBFBF" w:themeColor="background1" w:themeShade="BF"/>
            </w:tcBorders>
          </w:tcPr>
          <w:p w14:paraId="1BA4D10D" w14:textId="77777777" w:rsidR="00C27586" w:rsidRDefault="00C27586" w:rsidP="00925CE7">
            <w:pPr>
              <w:rPr>
                <w:ins w:id="2276" w:author="Himanshu Seth - I21391" w:date="2022-06-17T11:21:00Z"/>
                <w:rFonts w:cstheme="minorHAnsi"/>
                <w:sz w:val="18"/>
                <w:szCs w:val="18"/>
              </w:rPr>
            </w:pPr>
            <w:ins w:id="2277"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1CF49E97" w14:textId="77777777" w:rsidR="00C27586" w:rsidRDefault="00C27586" w:rsidP="00925CE7">
            <w:pPr>
              <w:rPr>
                <w:ins w:id="2278" w:author="Himanshu Seth - I21391" w:date="2022-06-17T11:21:00Z"/>
                <w:rFonts w:cstheme="minorHAnsi"/>
                <w:sz w:val="18"/>
                <w:szCs w:val="18"/>
              </w:rPr>
            </w:pPr>
            <w:ins w:id="2279" w:author="Himanshu Seth - I21391" w:date="2022-06-17T11:21:00Z">
              <w:r>
                <w:rPr>
                  <w:rFonts w:cstheme="minorHAnsi"/>
                  <w:sz w:val="18"/>
                  <w:szCs w:val="18"/>
                </w:rPr>
                <w:t>The sender’s port number</w:t>
              </w:r>
            </w:ins>
          </w:p>
        </w:tc>
      </w:tr>
      <w:bookmarkEnd w:id="2274"/>
      <w:tr w:rsidR="00C27586" w:rsidRPr="00870ED6" w14:paraId="328CB2C3" w14:textId="77777777" w:rsidTr="00925CE7">
        <w:trPr>
          <w:ins w:id="2280" w:author="Himanshu Seth - I21391" w:date="2022-06-17T11:21:00Z"/>
        </w:trPr>
        <w:tc>
          <w:tcPr>
            <w:tcW w:w="2540" w:type="dxa"/>
            <w:gridSpan w:val="2"/>
            <w:tcBorders>
              <w:top w:val="single" w:sz="4" w:space="0" w:color="BFBFBF" w:themeColor="background1" w:themeShade="BF"/>
              <w:bottom w:val="single" w:sz="4" w:space="0" w:color="auto"/>
            </w:tcBorders>
          </w:tcPr>
          <w:p w14:paraId="6E64A64C" w14:textId="77777777" w:rsidR="00C27586" w:rsidRDefault="00C27586" w:rsidP="00925CE7">
            <w:pPr>
              <w:rPr>
                <w:ins w:id="2281" w:author="Himanshu Seth - I21391" w:date="2022-06-17T11:21:00Z"/>
                <w:rFonts w:cstheme="minorHAnsi"/>
                <w:sz w:val="18"/>
                <w:szCs w:val="18"/>
              </w:rPr>
            </w:pPr>
            <w:ins w:id="2282" w:author="Himanshu Seth - I21391" w:date="2022-06-17T11:21:00Z">
              <w:r>
                <w:rPr>
                  <w:rFonts w:cstheme="minorHAnsi"/>
                  <w:sz w:val="18"/>
                  <w:szCs w:val="18"/>
                </w:rPr>
                <w:t>&lt;LENGTH&gt;</w:t>
              </w:r>
            </w:ins>
          </w:p>
        </w:tc>
        <w:tc>
          <w:tcPr>
            <w:tcW w:w="1207" w:type="dxa"/>
            <w:gridSpan w:val="2"/>
            <w:tcBorders>
              <w:top w:val="single" w:sz="4" w:space="0" w:color="BFBFBF" w:themeColor="background1" w:themeShade="BF"/>
              <w:bottom w:val="single" w:sz="4" w:space="0" w:color="auto"/>
            </w:tcBorders>
          </w:tcPr>
          <w:p w14:paraId="264C927E" w14:textId="77777777" w:rsidR="00C27586" w:rsidRDefault="00C27586" w:rsidP="00925CE7">
            <w:pPr>
              <w:rPr>
                <w:ins w:id="2283" w:author="Himanshu Seth - I21391" w:date="2022-06-17T11:21:00Z"/>
                <w:rFonts w:cstheme="minorHAnsi"/>
                <w:sz w:val="18"/>
                <w:szCs w:val="18"/>
              </w:rPr>
            </w:pPr>
            <w:ins w:id="2284" w:author="Himanshu Seth - I21391" w:date="2022-06-17T11:21:00Z">
              <w:r>
                <w:rPr>
                  <w:rFonts w:cstheme="minorHAnsi"/>
                  <w:sz w:val="18"/>
                  <w:szCs w:val="18"/>
                </w:rPr>
                <w:t>Integer</w:t>
              </w:r>
            </w:ins>
          </w:p>
        </w:tc>
        <w:tc>
          <w:tcPr>
            <w:tcW w:w="5037" w:type="dxa"/>
            <w:tcBorders>
              <w:top w:val="single" w:sz="4" w:space="0" w:color="BFBFBF" w:themeColor="background1" w:themeShade="BF"/>
              <w:bottom w:val="single" w:sz="4" w:space="0" w:color="auto"/>
            </w:tcBorders>
          </w:tcPr>
          <w:p w14:paraId="629CC05E" w14:textId="77777777" w:rsidR="00C27586" w:rsidRDefault="00C27586" w:rsidP="00925CE7">
            <w:pPr>
              <w:rPr>
                <w:ins w:id="2285" w:author="Himanshu Seth - I21391" w:date="2022-06-17T11:21:00Z"/>
                <w:rFonts w:cstheme="minorHAnsi"/>
                <w:sz w:val="18"/>
                <w:szCs w:val="18"/>
              </w:rPr>
            </w:pPr>
            <w:ins w:id="2286" w:author="Himanshu Seth - I21391" w:date="2022-06-17T11:21:00Z">
              <w:r>
                <w:rPr>
                  <w:rFonts w:cstheme="minorHAnsi"/>
                  <w:sz w:val="18"/>
                  <w:szCs w:val="18"/>
                </w:rPr>
                <w:t>The number of bytes received</w:t>
              </w:r>
            </w:ins>
          </w:p>
        </w:tc>
      </w:tr>
    </w:tbl>
    <w:p w14:paraId="5AB2A9CC" w14:textId="77777777" w:rsidR="00C27586" w:rsidRPr="00870ED6" w:rsidRDefault="00C27586" w:rsidP="00C27586">
      <w:pPr>
        <w:pStyle w:val="Heading3"/>
        <w:rPr>
          <w:ins w:id="2287" w:author="Himanshu Seth - I21391" w:date="2022-06-17T11:21:00Z"/>
        </w:rPr>
      </w:pPr>
      <w:ins w:id="2288" w:author="Himanshu Seth - I21391" w:date="2022-06-17T11:21:00Z">
        <w:r>
          <w:t>Command Syntax (</w:t>
        </w:r>
        <w:r>
          <w:fldChar w:fldCharType="begin"/>
        </w:r>
        <w:r>
          <w:instrText xml:space="preserve"> DOCPROPERTY  tagc_sock_read  \* MERGEFORMAT </w:instrText>
        </w:r>
        <w:r>
          <w:fldChar w:fldCharType="separate"/>
        </w:r>
        <w:r>
          <w:t>+SOCKRD</w:t>
        </w:r>
        <w:r>
          <w:fldChar w:fldCharType="end"/>
        </w:r>
        <w:r>
          <w:t xml:space="preserve"> - read socket data)</w:t>
        </w:r>
      </w:ins>
    </w:p>
    <w:p w14:paraId="1328D17A" w14:textId="77777777" w:rsidR="00C27586" w:rsidRDefault="00C27586" w:rsidP="00C27586">
      <w:pPr>
        <w:spacing w:after="0"/>
        <w:ind w:left="720"/>
        <w:rPr>
          <w:ins w:id="2289" w:author="Himanshu Seth - I21391" w:date="2022-06-17T11:21:00Z"/>
        </w:rPr>
      </w:pPr>
      <w:ins w:id="2290" w:author="Himanshu Seth - I21391" w:date="2022-06-17T11:21:00Z">
        <w:r>
          <w:t>AT</w:t>
        </w:r>
        <w:r>
          <w:fldChar w:fldCharType="begin"/>
        </w:r>
        <w:r>
          <w:instrText xml:space="preserve"> DOCPROPERTY  tagc_sock_read  \* MERGEFORMAT </w:instrText>
        </w:r>
        <w:r>
          <w:fldChar w:fldCharType="separate"/>
        </w:r>
        <w:r>
          <w:t>+SOCKRD</w:t>
        </w:r>
        <w:r>
          <w:fldChar w:fldCharType="end"/>
        </w:r>
        <w:r>
          <w:t>=&lt;SOCK_ID&gt;,&lt;OUTPUT_MODE&gt;,&lt;LENGTH&gt;</w:t>
        </w:r>
      </w:ins>
    </w:p>
    <w:p w14:paraId="1FF8EB0C" w14:textId="77777777" w:rsidR="00C27586" w:rsidRPr="00173CB3" w:rsidRDefault="00C27586" w:rsidP="00C27586">
      <w:pPr>
        <w:spacing w:after="0"/>
        <w:rPr>
          <w:ins w:id="2291" w:author="Himanshu Seth - I21391" w:date="2022-06-17T11:21: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468DAE51" w14:textId="77777777" w:rsidTr="00925CE7">
        <w:trPr>
          <w:ins w:id="2292" w:author="Himanshu Seth - I21391" w:date="2022-06-17T11:21:00Z"/>
        </w:trPr>
        <w:tc>
          <w:tcPr>
            <w:tcW w:w="2540" w:type="dxa"/>
            <w:gridSpan w:val="2"/>
            <w:tcBorders>
              <w:bottom w:val="single" w:sz="12" w:space="0" w:color="auto"/>
            </w:tcBorders>
          </w:tcPr>
          <w:p w14:paraId="2B5DE7E7" w14:textId="77777777" w:rsidR="00C27586" w:rsidRPr="00870ED6" w:rsidRDefault="00C27586" w:rsidP="00925CE7">
            <w:pPr>
              <w:rPr>
                <w:ins w:id="2293" w:author="Himanshu Seth - I21391" w:date="2022-06-17T11:21:00Z"/>
                <w:rFonts w:cstheme="minorHAnsi"/>
              </w:rPr>
            </w:pPr>
            <w:ins w:id="2294" w:author="Himanshu Seth - I21391" w:date="2022-06-17T11:21:00Z">
              <w:r w:rsidRPr="00870ED6">
                <w:rPr>
                  <w:rFonts w:cstheme="minorHAnsi"/>
                </w:rPr>
                <w:t>Parameter Name</w:t>
              </w:r>
            </w:ins>
          </w:p>
        </w:tc>
        <w:tc>
          <w:tcPr>
            <w:tcW w:w="1207" w:type="dxa"/>
            <w:gridSpan w:val="2"/>
            <w:tcBorders>
              <w:bottom w:val="single" w:sz="12" w:space="0" w:color="auto"/>
            </w:tcBorders>
          </w:tcPr>
          <w:p w14:paraId="4C9659C4" w14:textId="77777777" w:rsidR="00C27586" w:rsidRPr="00870ED6" w:rsidRDefault="00C27586" w:rsidP="00925CE7">
            <w:pPr>
              <w:rPr>
                <w:ins w:id="2295" w:author="Himanshu Seth - I21391" w:date="2022-06-17T11:21:00Z"/>
                <w:rFonts w:cstheme="minorHAnsi"/>
              </w:rPr>
            </w:pPr>
            <w:ins w:id="2296" w:author="Himanshu Seth - I21391" w:date="2022-06-17T11:21:00Z">
              <w:r>
                <w:rPr>
                  <w:rFonts w:cstheme="minorHAnsi"/>
                </w:rPr>
                <w:t>Type</w:t>
              </w:r>
            </w:ins>
          </w:p>
        </w:tc>
        <w:tc>
          <w:tcPr>
            <w:tcW w:w="5037" w:type="dxa"/>
            <w:tcBorders>
              <w:bottom w:val="single" w:sz="12" w:space="0" w:color="auto"/>
            </w:tcBorders>
          </w:tcPr>
          <w:p w14:paraId="3EFE8DAB" w14:textId="77777777" w:rsidR="00C27586" w:rsidRPr="00870ED6" w:rsidRDefault="00C27586" w:rsidP="00925CE7">
            <w:pPr>
              <w:rPr>
                <w:ins w:id="2297" w:author="Himanshu Seth - I21391" w:date="2022-06-17T11:21:00Z"/>
                <w:rFonts w:cstheme="minorHAnsi"/>
              </w:rPr>
            </w:pPr>
            <w:ins w:id="2298" w:author="Himanshu Seth - I21391" w:date="2022-06-17T11:21:00Z">
              <w:r>
                <w:rPr>
                  <w:rFonts w:cstheme="minorHAnsi"/>
                </w:rPr>
                <w:t>Description</w:t>
              </w:r>
            </w:ins>
          </w:p>
        </w:tc>
      </w:tr>
      <w:tr w:rsidR="00C27586" w:rsidRPr="00870ED6" w14:paraId="0BD03ACF" w14:textId="77777777" w:rsidTr="00925CE7">
        <w:trPr>
          <w:ins w:id="2299" w:author="Himanshu Seth - I21391" w:date="2022-06-17T11:21:00Z"/>
        </w:trPr>
        <w:tc>
          <w:tcPr>
            <w:tcW w:w="2540" w:type="dxa"/>
            <w:gridSpan w:val="2"/>
            <w:tcBorders>
              <w:bottom w:val="single" w:sz="4" w:space="0" w:color="BFBFBF" w:themeColor="background1" w:themeShade="BF"/>
            </w:tcBorders>
          </w:tcPr>
          <w:p w14:paraId="4465210F" w14:textId="77777777" w:rsidR="00C27586" w:rsidRPr="00870ED6" w:rsidRDefault="00C27586" w:rsidP="00925CE7">
            <w:pPr>
              <w:rPr>
                <w:ins w:id="2300" w:author="Himanshu Seth - I21391" w:date="2022-06-17T11:21:00Z"/>
                <w:rFonts w:cstheme="minorHAnsi"/>
                <w:sz w:val="18"/>
                <w:szCs w:val="18"/>
              </w:rPr>
            </w:pPr>
            <w:ins w:id="2301"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gridSpan w:val="2"/>
            <w:tcBorders>
              <w:bottom w:val="single" w:sz="4" w:space="0" w:color="BFBFBF" w:themeColor="background1" w:themeShade="BF"/>
            </w:tcBorders>
          </w:tcPr>
          <w:p w14:paraId="76B208CC" w14:textId="77777777" w:rsidR="00C27586" w:rsidRPr="00870ED6" w:rsidRDefault="00C27586" w:rsidP="00925CE7">
            <w:pPr>
              <w:rPr>
                <w:ins w:id="2302" w:author="Himanshu Seth - I21391" w:date="2022-06-17T11:21:00Z"/>
                <w:rFonts w:cstheme="minorHAnsi"/>
                <w:sz w:val="18"/>
                <w:szCs w:val="18"/>
              </w:rPr>
            </w:pPr>
            <w:ins w:id="2303" w:author="Himanshu Seth - I21391" w:date="2022-06-17T11:21:00Z">
              <w:r w:rsidRPr="00870ED6">
                <w:rPr>
                  <w:rFonts w:cstheme="minorHAnsi"/>
                  <w:sz w:val="18"/>
                  <w:szCs w:val="18"/>
                </w:rPr>
                <w:t>Integer</w:t>
              </w:r>
            </w:ins>
          </w:p>
        </w:tc>
        <w:tc>
          <w:tcPr>
            <w:tcW w:w="5037" w:type="dxa"/>
            <w:tcBorders>
              <w:bottom w:val="single" w:sz="4" w:space="0" w:color="BFBFBF" w:themeColor="background1" w:themeShade="BF"/>
            </w:tcBorders>
          </w:tcPr>
          <w:p w14:paraId="27087DD6" w14:textId="77777777" w:rsidR="00C27586" w:rsidRPr="00870ED6" w:rsidRDefault="00C27586" w:rsidP="00925CE7">
            <w:pPr>
              <w:rPr>
                <w:ins w:id="2304" w:author="Himanshu Seth - I21391" w:date="2022-06-17T11:21:00Z"/>
                <w:rFonts w:cstheme="minorHAnsi"/>
                <w:sz w:val="18"/>
                <w:szCs w:val="18"/>
              </w:rPr>
            </w:pPr>
            <w:ins w:id="2305" w:author="Himanshu Seth - I21391" w:date="2022-06-17T11:21:00Z">
              <w:r>
                <w:rPr>
                  <w:rFonts w:cstheme="minorHAnsi"/>
                  <w:sz w:val="18"/>
                  <w:szCs w:val="18"/>
                </w:rPr>
                <w:t>The socket number to read data from</w:t>
              </w:r>
            </w:ins>
          </w:p>
        </w:tc>
      </w:tr>
      <w:tr w:rsidR="00C27586" w14:paraId="097386C0" w14:textId="77777777" w:rsidTr="00925CE7">
        <w:trPr>
          <w:ins w:id="2306"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4E6CD64A" w14:textId="77777777" w:rsidR="00C27586" w:rsidRDefault="00C27586" w:rsidP="00925CE7">
            <w:pPr>
              <w:rPr>
                <w:ins w:id="2307" w:author="Himanshu Seth - I21391" w:date="2022-06-17T11:21:00Z"/>
                <w:rFonts w:cstheme="minorHAnsi"/>
                <w:sz w:val="18"/>
                <w:szCs w:val="18"/>
              </w:rPr>
            </w:pPr>
            <w:ins w:id="2308" w:author="Himanshu Seth - I21391" w:date="2022-06-17T11:21:00Z">
              <w:r>
                <w:rPr>
                  <w:rFonts w:cstheme="minorHAnsi"/>
                  <w:sz w:val="18"/>
                  <w:szCs w:val="18"/>
                </w:rPr>
                <w:t>&lt;OUTPUT_MODE &gt;</w:t>
              </w:r>
            </w:ins>
          </w:p>
        </w:tc>
        <w:tc>
          <w:tcPr>
            <w:tcW w:w="1204" w:type="dxa"/>
            <w:gridSpan w:val="2"/>
            <w:tcBorders>
              <w:top w:val="single" w:sz="4" w:space="0" w:color="BFBFBF" w:themeColor="background1" w:themeShade="BF"/>
              <w:bottom w:val="single" w:sz="4" w:space="0" w:color="BFBFBF" w:themeColor="background1" w:themeShade="BF"/>
            </w:tcBorders>
          </w:tcPr>
          <w:p w14:paraId="4065AC79" w14:textId="77777777" w:rsidR="00C27586" w:rsidRDefault="00C27586" w:rsidP="00925CE7">
            <w:pPr>
              <w:rPr>
                <w:ins w:id="2309" w:author="Himanshu Seth - I21391" w:date="2022-06-17T11:21:00Z"/>
                <w:rFonts w:cstheme="minorHAnsi"/>
                <w:sz w:val="18"/>
                <w:szCs w:val="18"/>
              </w:rPr>
            </w:pPr>
            <w:ins w:id="2310"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179684C3" w14:textId="77777777" w:rsidR="00C27586" w:rsidRDefault="00C27586" w:rsidP="00925CE7">
            <w:pPr>
              <w:rPr>
                <w:ins w:id="2311" w:author="Himanshu Seth - I21391" w:date="2022-06-17T11:21:00Z"/>
                <w:rFonts w:cstheme="minorHAnsi"/>
                <w:sz w:val="18"/>
                <w:szCs w:val="18"/>
              </w:rPr>
            </w:pPr>
            <w:ins w:id="2312" w:author="Himanshu Seth - I21391" w:date="2022-06-17T11:21:00Z">
              <w:r>
                <w:rPr>
                  <w:rFonts w:cstheme="minorHAnsi"/>
                  <w:sz w:val="18"/>
                  <w:szCs w:val="18"/>
                </w:rPr>
                <w:t>The format the DTE wishes to receive the data:</w:t>
              </w:r>
            </w:ins>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3541"/>
            </w:tblGrid>
            <w:tr w:rsidR="00C27586" w14:paraId="616B25A9" w14:textId="77777777" w:rsidTr="00925CE7">
              <w:trPr>
                <w:ins w:id="2313" w:author="Himanshu Seth - I21391" w:date="2022-06-17T11:21:00Z"/>
              </w:trPr>
              <w:tc>
                <w:tcPr>
                  <w:tcW w:w="662" w:type="dxa"/>
                </w:tcPr>
                <w:p w14:paraId="046FE869" w14:textId="77777777" w:rsidR="00C27586" w:rsidRDefault="00C27586" w:rsidP="00925CE7">
                  <w:pPr>
                    <w:jc w:val="center"/>
                    <w:rPr>
                      <w:ins w:id="2314" w:author="Himanshu Seth - I21391" w:date="2022-06-17T11:21:00Z"/>
                      <w:rFonts w:cstheme="minorHAnsi"/>
                      <w:sz w:val="18"/>
                      <w:szCs w:val="18"/>
                    </w:rPr>
                  </w:pPr>
                  <w:ins w:id="2315" w:author="Himanshu Seth - I21391" w:date="2022-06-17T11:21:00Z">
                    <w:r>
                      <w:rPr>
                        <w:rFonts w:cstheme="minorHAnsi"/>
                        <w:sz w:val="18"/>
                        <w:szCs w:val="18"/>
                      </w:rPr>
                      <w:t>1</w:t>
                    </w:r>
                  </w:ins>
                </w:p>
              </w:tc>
              <w:tc>
                <w:tcPr>
                  <w:tcW w:w="3541" w:type="dxa"/>
                </w:tcPr>
                <w:p w14:paraId="5433C721" w14:textId="77777777" w:rsidR="00C27586" w:rsidRDefault="00C27586" w:rsidP="00925CE7">
                  <w:pPr>
                    <w:rPr>
                      <w:ins w:id="2316" w:author="Himanshu Seth - I21391" w:date="2022-06-17T11:21:00Z"/>
                      <w:rFonts w:cstheme="minorHAnsi"/>
                      <w:sz w:val="18"/>
                      <w:szCs w:val="18"/>
                    </w:rPr>
                  </w:pPr>
                  <w:ins w:id="2317" w:author="Himanshu Seth - I21391" w:date="2022-06-17T11:21:00Z">
                    <w:r>
                      <w:rPr>
                        <w:rFonts w:cstheme="minorHAnsi"/>
                        <w:sz w:val="18"/>
                        <w:szCs w:val="18"/>
                      </w:rPr>
                      <w:t>ASCII or hex String</w:t>
                    </w:r>
                  </w:ins>
                </w:p>
              </w:tc>
            </w:tr>
            <w:tr w:rsidR="00C27586" w14:paraId="34DC55E4" w14:textId="77777777" w:rsidTr="00925CE7">
              <w:trPr>
                <w:ins w:id="2318" w:author="Himanshu Seth - I21391" w:date="2022-06-17T11:21:00Z"/>
              </w:trPr>
              <w:tc>
                <w:tcPr>
                  <w:tcW w:w="662" w:type="dxa"/>
                </w:tcPr>
                <w:p w14:paraId="6690BB14" w14:textId="77777777" w:rsidR="00C27586" w:rsidRDefault="00C27586" w:rsidP="00925CE7">
                  <w:pPr>
                    <w:jc w:val="center"/>
                    <w:rPr>
                      <w:ins w:id="2319" w:author="Himanshu Seth - I21391" w:date="2022-06-17T11:21:00Z"/>
                      <w:rFonts w:cstheme="minorHAnsi"/>
                      <w:sz w:val="18"/>
                      <w:szCs w:val="18"/>
                    </w:rPr>
                  </w:pPr>
                  <w:ins w:id="2320" w:author="Himanshu Seth - I21391" w:date="2022-06-17T11:21:00Z">
                    <w:r>
                      <w:rPr>
                        <w:rFonts w:cstheme="minorHAnsi"/>
                        <w:sz w:val="18"/>
                        <w:szCs w:val="18"/>
                      </w:rPr>
                      <w:t>2</w:t>
                    </w:r>
                  </w:ins>
                </w:p>
              </w:tc>
              <w:tc>
                <w:tcPr>
                  <w:tcW w:w="3541" w:type="dxa"/>
                </w:tcPr>
                <w:p w14:paraId="5965E3AD" w14:textId="77777777" w:rsidR="00C27586" w:rsidRDefault="00C27586" w:rsidP="00925CE7">
                  <w:pPr>
                    <w:rPr>
                      <w:ins w:id="2321" w:author="Himanshu Seth - I21391" w:date="2022-06-17T11:21:00Z"/>
                      <w:rFonts w:cstheme="minorHAnsi"/>
                      <w:sz w:val="18"/>
                      <w:szCs w:val="18"/>
                    </w:rPr>
                  </w:pPr>
                  <w:ins w:id="2322" w:author="Himanshu Seth - I21391" w:date="2022-06-17T11:21:00Z">
                    <w:r>
                      <w:rPr>
                        <w:rFonts w:cstheme="minorHAnsi"/>
                        <w:sz w:val="18"/>
                        <w:szCs w:val="18"/>
                      </w:rPr>
                      <w:t xml:space="preserve">Binary </w:t>
                    </w:r>
                  </w:ins>
                </w:p>
              </w:tc>
            </w:tr>
          </w:tbl>
          <w:p w14:paraId="03D7D0D7" w14:textId="77777777" w:rsidR="00C27586" w:rsidRDefault="00C27586" w:rsidP="00925CE7">
            <w:pPr>
              <w:rPr>
                <w:ins w:id="2323" w:author="Himanshu Seth - I21391" w:date="2022-06-17T11:21:00Z"/>
                <w:rFonts w:cstheme="minorHAnsi"/>
                <w:sz w:val="18"/>
                <w:szCs w:val="18"/>
              </w:rPr>
            </w:pPr>
          </w:p>
        </w:tc>
      </w:tr>
      <w:tr w:rsidR="00C27586" w:rsidRPr="00870ED6" w14:paraId="5F128052" w14:textId="77777777" w:rsidTr="00925CE7">
        <w:trPr>
          <w:ins w:id="2324" w:author="Himanshu Seth - I21391" w:date="2022-06-17T11:21:00Z"/>
        </w:trPr>
        <w:tc>
          <w:tcPr>
            <w:tcW w:w="2540" w:type="dxa"/>
            <w:gridSpan w:val="2"/>
            <w:tcBorders>
              <w:top w:val="single" w:sz="4" w:space="0" w:color="BFBFBF" w:themeColor="background1" w:themeShade="BF"/>
              <w:bottom w:val="single" w:sz="4" w:space="0" w:color="auto"/>
            </w:tcBorders>
          </w:tcPr>
          <w:p w14:paraId="30052188" w14:textId="77777777" w:rsidR="00C27586" w:rsidRDefault="00C27586" w:rsidP="00925CE7">
            <w:pPr>
              <w:rPr>
                <w:ins w:id="2325" w:author="Himanshu Seth - I21391" w:date="2022-06-17T11:21:00Z"/>
                <w:rFonts w:cstheme="minorHAnsi"/>
                <w:sz w:val="18"/>
                <w:szCs w:val="18"/>
              </w:rPr>
            </w:pPr>
            <w:ins w:id="2326" w:author="Himanshu Seth - I21391" w:date="2022-06-17T11:21:00Z">
              <w:r>
                <w:rPr>
                  <w:rFonts w:cstheme="minorHAnsi"/>
                  <w:sz w:val="18"/>
                  <w:szCs w:val="18"/>
                </w:rPr>
                <w:t>&lt;LENGTH&gt;</w:t>
              </w:r>
            </w:ins>
          </w:p>
        </w:tc>
        <w:tc>
          <w:tcPr>
            <w:tcW w:w="1207" w:type="dxa"/>
            <w:gridSpan w:val="2"/>
            <w:tcBorders>
              <w:top w:val="single" w:sz="4" w:space="0" w:color="BFBFBF" w:themeColor="background1" w:themeShade="BF"/>
              <w:bottom w:val="single" w:sz="4" w:space="0" w:color="auto"/>
            </w:tcBorders>
          </w:tcPr>
          <w:p w14:paraId="4FE43792" w14:textId="77777777" w:rsidR="00C27586" w:rsidRDefault="00C27586" w:rsidP="00925CE7">
            <w:pPr>
              <w:rPr>
                <w:ins w:id="2327" w:author="Himanshu Seth - I21391" w:date="2022-06-17T11:21:00Z"/>
                <w:rFonts w:cstheme="minorHAnsi"/>
                <w:sz w:val="18"/>
                <w:szCs w:val="18"/>
              </w:rPr>
            </w:pPr>
            <w:ins w:id="2328" w:author="Himanshu Seth - I21391" w:date="2022-06-17T11:21:00Z">
              <w:r>
                <w:rPr>
                  <w:rFonts w:cstheme="minorHAnsi"/>
                  <w:sz w:val="18"/>
                  <w:szCs w:val="18"/>
                </w:rPr>
                <w:t>Integer</w:t>
              </w:r>
            </w:ins>
          </w:p>
        </w:tc>
        <w:tc>
          <w:tcPr>
            <w:tcW w:w="5037" w:type="dxa"/>
            <w:tcBorders>
              <w:top w:val="single" w:sz="4" w:space="0" w:color="BFBFBF" w:themeColor="background1" w:themeShade="BF"/>
              <w:bottom w:val="single" w:sz="4" w:space="0" w:color="auto"/>
            </w:tcBorders>
          </w:tcPr>
          <w:p w14:paraId="0134BBBA" w14:textId="77777777" w:rsidR="00C27586" w:rsidRDefault="00C27586" w:rsidP="00925CE7">
            <w:pPr>
              <w:rPr>
                <w:ins w:id="2329" w:author="Himanshu Seth - I21391" w:date="2022-06-17T11:21:00Z"/>
                <w:rFonts w:cstheme="minorHAnsi"/>
                <w:sz w:val="18"/>
                <w:szCs w:val="18"/>
              </w:rPr>
            </w:pPr>
            <w:ins w:id="2330" w:author="Himanshu Seth - I21391" w:date="2022-06-17T11:21:00Z">
              <w:r>
                <w:rPr>
                  <w:rFonts w:cstheme="minorHAnsi"/>
                  <w:sz w:val="18"/>
                  <w:szCs w:val="18"/>
                </w:rPr>
                <w:t>The number of bytes the DTE wishes to read</w:t>
              </w:r>
            </w:ins>
          </w:p>
        </w:tc>
      </w:tr>
    </w:tbl>
    <w:p w14:paraId="63D1BB01" w14:textId="77777777" w:rsidR="00C27586" w:rsidRPr="00870ED6" w:rsidRDefault="00C27586" w:rsidP="00C27586">
      <w:pPr>
        <w:pStyle w:val="Heading3"/>
        <w:rPr>
          <w:ins w:id="2331" w:author="Himanshu Seth - I21391" w:date="2022-06-17T11:21:00Z"/>
        </w:rPr>
      </w:pPr>
      <w:ins w:id="2332" w:author="Himanshu Seth - I21391" w:date="2022-06-17T11:21:00Z">
        <w:r>
          <w:lastRenderedPageBreak/>
          <w:t>Response Syntax</w:t>
        </w:r>
      </w:ins>
    </w:p>
    <w:tbl>
      <w:tblPr>
        <w:tblStyle w:val="TableGrid"/>
        <w:tblW w:w="0" w:type="auto"/>
        <w:tblInd w:w="607" w:type="dxa"/>
        <w:tblLook w:val="04A0" w:firstRow="1" w:lastRow="0" w:firstColumn="1" w:lastColumn="0" w:noHBand="0" w:noVBand="1"/>
      </w:tblPr>
      <w:tblGrid>
        <w:gridCol w:w="6352"/>
        <w:gridCol w:w="2401"/>
      </w:tblGrid>
      <w:tr w:rsidR="00C27586" w:rsidRPr="008B020C" w14:paraId="67E53E47" w14:textId="77777777" w:rsidTr="00925CE7">
        <w:trPr>
          <w:ins w:id="2333" w:author="Himanshu Seth - I21391" w:date="2022-06-17T11:21:00Z"/>
        </w:trPr>
        <w:tc>
          <w:tcPr>
            <w:tcW w:w="6352" w:type="dxa"/>
            <w:tcBorders>
              <w:top w:val="single" w:sz="12" w:space="0" w:color="auto"/>
              <w:left w:val="nil"/>
              <w:bottom w:val="single" w:sz="12" w:space="0" w:color="auto"/>
              <w:right w:val="nil"/>
            </w:tcBorders>
          </w:tcPr>
          <w:p w14:paraId="00000C47" w14:textId="77777777" w:rsidR="00C27586" w:rsidRPr="008B020C" w:rsidRDefault="00C27586" w:rsidP="00925CE7">
            <w:pPr>
              <w:rPr>
                <w:ins w:id="2334" w:author="Himanshu Seth - I21391" w:date="2022-06-17T11:21:00Z"/>
                <w:rFonts w:cstheme="minorHAnsi"/>
              </w:rPr>
            </w:pPr>
            <w:ins w:id="2335" w:author="Himanshu Seth - I21391" w:date="2022-06-17T11:21:00Z">
              <w:r>
                <w:rPr>
                  <w:rFonts w:cstheme="minorHAnsi"/>
                </w:rPr>
                <w:t>Response</w:t>
              </w:r>
            </w:ins>
          </w:p>
        </w:tc>
        <w:tc>
          <w:tcPr>
            <w:tcW w:w="2401" w:type="dxa"/>
            <w:tcBorders>
              <w:top w:val="single" w:sz="12" w:space="0" w:color="auto"/>
              <w:left w:val="nil"/>
              <w:bottom w:val="single" w:sz="12" w:space="0" w:color="auto"/>
              <w:right w:val="nil"/>
            </w:tcBorders>
          </w:tcPr>
          <w:p w14:paraId="1CE3BD63" w14:textId="77777777" w:rsidR="00C27586" w:rsidRPr="008B020C" w:rsidRDefault="00C27586" w:rsidP="00925CE7">
            <w:pPr>
              <w:rPr>
                <w:ins w:id="2336" w:author="Himanshu Seth - I21391" w:date="2022-06-17T11:21:00Z"/>
                <w:rFonts w:cstheme="minorHAnsi"/>
              </w:rPr>
            </w:pPr>
            <w:ins w:id="2337" w:author="Himanshu Seth - I21391" w:date="2022-06-17T11:21:00Z">
              <w:r w:rsidRPr="008B020C">
                <w:rPr>
                  <w:rFonts w:cstheme="minorHAnsi"/>
                </w:rPr>
                <w:t>Description</w:t>
              </w:r>
            </w:ins>
          </w:p>
        </w:tc>
      </w:tr>
      <w:tr w:rsidR="00C27586" w:rsidRPr="00A97982" w14:paraId="17E81BBB" w14:textId="77777777" w:rsidTr="00925CE7">
        <w:trPr>
          <w:ins w:id="2338" w:author="Himanshu Seth - I21391" w:date="2022-06-17T11:21:00Z"/>
        </w:trPr>
        <w:tc>
          <w:tcPr>
            <w:tcW w:w="6352" w:type="dxa"/>
            <w:tcBorders>
              <w:top w:val="single" w:sz="4" w:space="0" w:color="BFBFBF" w:themeColor="background1" w:themeShade="BF"/>
              <w:left w:val="nil"/>
              <w:bottom w:val="single" w:sz="4" w:space="0" w:color="BFBFBF" w:themeColor="background1" w:themeShade="BF"/>
              <w:right w:val="nil"/>
            </w:tcBorders>
          </w:tcPr>
          <w:p w14:paraId="60932413" w14:textId="77777777" w:rsidR="00C27586" w:rsidRDefault="00C27586" w:rsidP="00925CE7">
            <w:pPr>
              <w:rPr>
                <w:ins w:id="2339" w:author="Himanshu Seth - I21391" w:date="2022-06-17T11:21:00Z"/>
                <w:rFonts w:ascii="Consolas" w:hAnsi="Consolas"/>
                <w:sz w:val="18"/>
              </w:rPr>
            </w:pPr>
            <w:ins w:id="2340" w:author="Himanshu Seth - I21391" w:date="2022-06-17T11:21:00Z">
              <w:r>
                <w:rPr>
                  <w:rFonts w:ascii="Consolas" w:hAnsi="Consolas"/>
                  <w:sz w:val="18"/>
                </w:rPr>
                <w:fldChar w:fldCharType="begin"/>
              </w:r>
              <w:r>
                <w:rPr>
                  <w:rFonts w:ascii="Consolas" w:hAnsi="Consolas"/>
                  <w:sz w:val="18"/>
                </w:rPr>
                <w:instrText xml:space="preserve"> DOCPROPERTY  tagc_sock_read  \* MERGEFORMAT </w:instrText>
              </w:r>
              <w:r>
                <w:rPr>
                  <w:rFonts w:ascii="Consolas" w:hAnsi="Consolas"/>
                  <w:sz w:val="18"/>
                </w:rPr>
                <w:fldChar w:fldCharType="separate"/>
              </w:r>
              <w:r>
                <w:rPr>
                  <w:rFonts w:ascii="Consolas" w:hAnsi="Consolas"/>
                  <w:sz w:val="18"/>
                </w:rPr>
                <w:t>+SOCKRD</w:t>
              </w:r>
              <w:r>
                <w:rPr>
                  <w:rFonts w:ascii="Consolas" w:hAnsi="Consolas"/>
                  <w:sz w:val="18"/>
                </w:rPr>
                <w:fldChar w:fldCharType="end"/>
              </w:r>
              <w:r>
                <w:rPr>
                  <w:rFonts w:ascii="Consolas" w:hAnsi="Consolas"/>
                  <w:sz w:val="18"/>
                </w:rPr>
                <w:t>:</w:t>
              </w:r>
              <w:r w:rsidRPr="00194171">
                <w:rPr>
                  <w:rFonts w:ascii="Consolas" w:hAnsi="Consolas"/>
                  <w:sz w:val="18"/>
                </w:rPr>
                <w:t>&lt;SOCK_ID&gt;,&lt;LENGTH&gt;,&lt;DATA&gt;</w:t>
              </w:r>
            </w:ins>
          </w:p>
        </w:tc>
        <w:tc>
          <w:tcPr>
            <w:tcW w:w="2401" w:type="dxa"/>
            <w:tcBorders>
              <w:top w:val="single" w:sz="4" w:space="0" w:color="BFBFBF" w:themeColor="background1" w:themeShade="BF"/>
              <w:left w:val="nil"/>
              <w:bottom w:val="single" w:sz="4" w:space="0" w:color="BFBFBF" w:themeColor="background1" w:themeShade="BF"/>
              <w:right w:val="nil"/>
            </w:tcBorders>
          </w:tcPr>
          <w:p w14:paraId="07DBD787" w14:textId="77777777" w:rsidR="00C27586" w:rsidRDefault="00C27586" w:rsidP="00925CE7">
            <w:pPr>
              <w:rPr>
                <w:ins w:id="2341" w:author="Himanshu Seth - I21391" w:date="2022-06-17T11:21:00Z"/>
                <w:rFonts w:cstheme="minorHAnsi"/>
                <w:sz w:val="20"/>
              </w:rPr>
            </w:pPr>
            <w:ins w:id="2342" w:author="Himanshu Seth - I21391" w:date="2022-06-17T11:21:00Z">
              <w:r>
                <w:rPr>
                  <w:rFonts w:cstheme="minorHAnsi"/>
                  <w:sz w:val="20"/>
                </w:rPr>
                <w:t>Socket read</w:t>
              </w:r>
            </w:ins>
          </w:p>
        </w:tc>
      </w:tr>
      <w:tr w:rsidR="00C27586" w:rsidRPr="00A97982" w14:paraId="4B347478" w14:textId="77777777" w:rsidTr="00925CE7">
        <w:trPr>
          <w:ins w:id="2343" w:author="Himanshu Seth - I21391" w:date="2022-06-17T11:21:00Z"/>
        </w:trPr>
        <w:tc>
          <w:tcPr>
            <w:tcW w:w="6352" w:type="dxa"/>
            <w:tcBorders>
              <w:top w:val="single" w:sz="4" w:space="0" w:color="BFBFBF" w:themeColor="background1" w:themeShade="BF"/>
              <w:left w:val="nil"/>
              <w:bottom w:val="single" w:sz="4" w:space="0" w:color="BFBFBF" w:themeColor="background1" w:themeShade="BF"/>
              <w:right w:val="nil"/>
            </w:tcBorders>
          </w:tcPr>
          <w:p w14:paraId="3E7C8590" w14:textId="77777777" w:rsidR="00C27586" w:rsidRDefault="00C27586" w:rsidP="00925CE7">
            <w:pPr>
              <w:rPr>
                <w:ins w:id="2344" w:author="Himanshu Seth - I21391" w:date="2022-06-17T11:21:00Z"/>
                <w:rFonts w:ascii="Consolas" w:hAnsi="Consolas"/>
                <w:sz w:val="18"/>
              </w:rPr>
            </w:pPr>
            <w:ins w:id="2345" w:author="Himanshu Seth - I21391" w:date="2022-06-17T11:21: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tcPr>
          <w:p w14:paraId="4A1CBABB" w14:textId="77777777" w:rsidR="00C27586" w:rsidRDefault="00C27586" w:rsidP="00925CE7">
            <w:pPr>
              <w:rPr>
                <w:ins w:id="2346" w:author="Himanshu Seth - I21391" w:date="2022-06-17T11:21:00Z"/>
                <w:rFonts w:cstheme="minorHAnsi"/>
                <w:sz w:val="20"/>
              </w:rPr>
            </w:pPr>
            <w:ins w:id="2347" w:author="Himanshu Seth - I21391" w:date="2022-06-17T11:21:00Z">
              <w:r>
                <w:rPr>
                  <w:rFonts w:cstheme="minorHAnsi"/>
                  <w:sz w:val="20"/>
                </w:rPr>
                <w:t>Successful response</w:t>
              </w:r>
            </w:ins>
          </w:p>
        </w:tc>
      </w:tr>
      <w:tr w:rsidR="00C27586" w:rsidRPr="00A97982" w14:paraId="4C036BC4" w14:textId="77777777" w:rsidTr="00925CE7">
        <w:trPr>
          <w:ins w:id="2348" w:author="Himanshu Seth - I21391" w:date="2022-06-17T11:21:00Z"/>
        </w:trPr>
        <w:tc>
          <w:tcPr>
            <w:tcW w:w="6352" w:type="dxa"/>
            <w:tcBorders>
              <w:top w:val="single" w:sz="4" w:space="0" w:color="BFBFBF" w:themeColor="background1" w:themeShade="BF"/>
              <w:left w:val="nil"/>
              <w:right w:val="nil"/>
            </w:tcBorders>
          </w:tcPr>
          <w:p w14:paraId="366505F2" w14:textId="77777777" w:rsidR="00C27586" w:rsidRPr="008B020C" w:rsidRDefault="00C27586" w:rsidP="00925CE7">
            <w:pPr>
              <w:rPr>
                <w:ins w:id="2349" w:author="Himanshu Seth - I21391" w:date="2022-06-17T11:21:00Z"/>
                <w:rFonts w:ascii="Consolas" w:hAnsi="Consolas"/>
                <w:sz w:val="18"/>
              </w:rPr>
            </w:pPr>
            <w:ins w:id="2350" w:author="Himanshu Seth - I21391" w:date="2022-06-17T11:21:00Z">
              <w:r>
                <w:rPr>
                  <w:rFonts w:ascii="Consolas" w:hAnsi="Consolas"/>
                  <w:sz w:val="18"/>
                </w:rPr>
                <w:t>ERROR:&lt;ERROR_CODE&gt;</w:t>
              </w:r>
            </w:ins>
          </w:p>
        </w:tc>
        <w:tc>
          <w:tcPr>
            <w:tcW w:w="2401" w:type="dxa"/>
            <w:tcBorders>
              <w:top w:val="single" w:sz="4" w:space="0" w:color="BFBFBF" w:themeColor="background1" w:themeShade="BF"/>
              <w:left w:val="nil"/>
              <w:right w:val="nil"/>
            </w:tcBorders>
          </w:tcPr>
          <w:p w14:paraId="5CA1F366" w14:textId="77777777" w:rsidR="00C27586" w:rsidRPr="00A97982" w:rsidRDefault="00C27586" w:rsidP="00925CE7">
            <w:pPr>
              <w:rPr>
                <w:ins w:id="2351" w:author="Himanshu Seth - I21391" w:date="2022-06-17T11:21:00Z"/>
                <w:rFonts w:cstheme="minorHAnsi"/>
                <w:sz w:val="20"/>
              </w:rPr>
            </w:pPr>
            <w:ins w:id="2352" w:author="Himanshu Seth - I21391" w:date="2022-06-17T11:21:00Z">
              <w:r>
                <w:rPr>
                  <w:rFonts w:cstheme="minorHAnsi"/>
                  <w:sz w:val="20"/>
                </w:rPr>
                <w:t>Error response</w:t>
              </w:r>
            </w:ins>
          </w:p>
        </w:tc>
      </w:tr>
    </w:tbl>
    <w:p w14:paraId="3A4A24A1" w14:textId="77777777" w:rsidR="00C27586" w:rsidRDefault="00C27586" w:rsidP="00C27586">
      <w:pPr>
        <w:spacing w:after="0"/>
        <w:rPr>
          <w:ins w:id="2353" w:author="Himanshu Seth - I21391" w:date="2022-06-17T11:21:00Z"/>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30"/>
        <w:gridCol w:w="10"/>
        <w:gridCol w:w="1194"/>
        <w:gridCol w:w="13"/>
        <w:gridCol w:w="5037"/>
      </w:tblGrid>
      <w:tr w:rsidR="00C27586" w:rsidRPr="00870ED6" w14:paraId="6EEBB2AB" w14:textId="77777777" w:rsidTr="00925CE7">
        <w:trPr>
          <w:ins w:id="2354" w:author="Himanshu Seth - I21391" w:date="2022-06-17T11:21:00Z"/>
        </w:trPr>
        <w:tc>
          <w:tcPr>
            <w:tcW w:w="2540" w:type="dxa"/>
            <w:gridSpan w:val="2"/>
            <w:tcBorders>
              <w:bottom w:val="single" w:sz="12" w:space="0" w:color="auto"/>
            </w:tcBorders>
          </w:tcPr>
          <w:p w14:paraId="496C19F1" w14:textId="77777777" w:rsidR="00C27586" w:rsidRPr="00870ED6" w:rsidRDefault="00C27586" w:rsidP="00925CE7">
            <w:pPr>
              <w:rPr>
                <w:ins w:id="2355" w:author="Himanshu Seth - I21391" w:date="2022-06-17T11:21:00Z"/>
                <w:rFonts w:cstheme="minorHAnsi"/>
              </w:rPr>
            </w:pPr>
            <w:ins w:id="2356" w:author="Himanshu Seth - I21391" w:date="2022-06-17T11:21:00Z">
              <w:r w:rsidRPr="00870ED6">
                <w:rPr>
                  <w:rFonts w:cstheme="minorHAnsi"/>
                </w:rPr>
                <w:t>Parameter Name</w:t>
              </w:r>
            </w:ins>
          </w:p>
        </w:tc>
        <w:tc>
          <w:tcPr>
            <w:tcW w:w="1207" w:type="dxa"/>
            <w:gridSpan w:val="2"/>
            <w:tcBorders>
              <w:bottom w:val="single" w:sz="12" w:space="0" w:color="auto"/>
            </w:tcBorders>
          </w:tcPr>
          <w:p w14:paraId="532C0A24" w14:textId="77777777" w:rsidR="00C27586" w:rsidRPr="00870ED6" w:rsidRDefault="00C27586" w:rsidP="00925CE7">
            <w:pPr>
              <w:rPr>
                <w:ins w:id="2357" w:author="Himanshu Seth - I21391" w:date="2022-06-17T11:21:00Z"/>
                <w:rFonts w:cstheme="minorHAnsi"/>
              </w:rPr>
            </w:pPr>
            <w:ins w:id="2358" w:author="Himanshu Seth - I21391" w:date="2022-06-17T11:21:00Z">
              <w:r>
                <w:rPr>
                  <w:rFonts w:cstheme="minorHAnsi"/>
                </w:rPr>
                <w:t>Type</w:t>
              </w:r>
            </w:ins>
          </w:p>
        </w:tc>
        <w:tc>
          <w:tcPr>
            <w:tcW w:w="5037" w:type="dxa"/>
            <w:tcBorders>
              <w:bottom w:val="single" w:sz="12" w:space="0" w:color="auto"/>
            </w:tcBorders>
          </w:tcPr>
          <w:p w14:paraId="5B8DEDE1" w14:textId="77777777" w:rsidR="00C27586" w:rsidRPr="00870ED6" w:rsidRDefault="00C27586" w:rsidP="00925CE7">
            <w:pPr>
              <w:rPr>
                <w:ins w:id="2359" w:author="Himanshu Seth - I21391" w:date="2022-06-17T11:21:00Z"/>
                <w:rFonts w:cstheme="minorHAnsi"/>
              </w:rPr>
            </w:pPr>
            <w:ins w:id="2360" w:author="Himanshu Seth - I21391" w:date="2022-06-17T11:21:00Z">
              <w:r>
                <w:rPr>
                  <w:rFonts w:cstheme="minorHAnsi"/>
                </w:rPr>
                <w:t>Description</w:t>
              </w:r>
            </w:ins>
          </w:p>
        </w:tc>
      </w:tr>
      <w:tr w:rsidR="00C27586" w:rsidRPr="00870ED6" w14:paraId="2543CD29" w14:textId="77777777" w:rsidTr="00925CE7">
        <w:trPr>
          <w:ins w:id="2361" w:author="Himanshu Seth - I21391" w:date="2022-06-17T11:21:00Z"/>
        </w:trPr>
        <w:tc>
          <w:tcPr>
            <w:tcW w:w="2540" w:type="dxa"/>
            <w:gridSpan w:val="2"/>
            <w:tcBorders>
              <w:bottom w:val="single" w:sz="4" w:space="0" w:color="BFBFBF" w:themeColor="background1" w:themeShade="BF"/>
            </w:tcBorders>
          </w:tcPr>
          <w:p w14:paraId="63323378" w14:textId="77777777" w:rsidR="00C27586" w:rsidRPr="00870ED6" w:rsidRDefault="00C27586" w:rsidP="00925CE7">
            <w:pPr>
              <w:rPr>
                <w:ins w:id="2362" w:author="Himanshu Seth - I21391" w:date="2022-06-17T11:21:00Z"/>
                <w:rFonts w:cstheme="minorHAnsi"/>
                <w:sz w:val="18"/>
                <w:szCs w:val="18"/>
              </w:rPr>
            </w:pPr>
            <w:ins w:id="2363" w:author="Himanshu Seth - I21391" w:date="2022-06-17T11:21:00Z">
              <w:r w:rsidRPr="00870ED6">
                <w:rPr>
                  <w:rFonts w:cstheme="minorHAnsi"/>
                  <w:sz w:val="18"/>
                  <w:szCs w:val="18"/>
                </w:rPr>
                <w:t>&lt;</w:t>
              </w:r>
              <w:r>
                <w:rPr>
                  <w:rFonts w:cstheme="minorHAnsi"/>
                  <w:sz w:val="18"/>
                  <w:szCs w:val="18"/>
                </w:rPr>
                <w:t>SOCK_ID</w:t>
              </w:r>
              <w:r w:rsidRPr="00870ED6">
                <w:rPr>
                  <w:rFonts w:cstheme="minorHAnsi"/>
                  <w:sz w:val="18"/>
                  <w:szCs w:val="18"/>
                </w:rPr>
                <w:t>&gt;</w:t>
              </w:r>
            </w:ins>
          </w:p>
        </w:tc>
        <w:tc>
          <w:tcPr>
            <w:tcW w:w="1207" w:type="dxa"/>
            <w:gridSpan w:val="2"/>
            <w:tcBorders>
              <w:bottom w:val="single" w:sz="4" w:space="0" w:color="BFBFBF" w:themeColor="background1" w:themeShade="BF"/>
            </w:tcBorders>
          </w:tcPr>
          <w:p w14:paraId="17ED6B6C" w14:textId="77777777" w:rsidR="00C27586" w:rsidRPr="00870ED6" w:rsidRDefault="00C27586" w:rsidP="00925CE7">
            <w:pPr>
              <w:rPr>
                <w:ins w:id="2364" w:author="Himanshu Seth - I21391" w:date="2022-06-17T11:21:00Z"/>
                <w:rFonts w:cstheme="minorHAnsi"/>
                <w:sz w:val="18"/>
                <w:szCs w:val="18"/>
              </w:rPr>
            </w:pPr>
            <w:ins w:id="2365" w:author="Himanshu Seth - I21391" w:date="2022-06-17T11:21:00Z">
              <w:r w:rsidRPr="00870ED6">
                <w:rPr>
                  <w:rFonts w:cstheme="minorHAnsi"/>
                  <w:sz w:val="18"/>
                  <w:szCs w:val="18"/>
                </w:rPr>
                <w:t>Integer</w:t>
              </w:r>
            </w:ins>
          </w:p>
        </w:tc>
        <w:tc>
          <w:tcPr>
            <w:tcW w:w="5037" w:type="dxa"/>
            <w:tcBorders>
              <w:bottom w:val="single" w:sz="4" w:space="0" w:color="BFBFBF" w:themeColor="background1" w:themeShade="BF"/>
            </w:tcBorders>
          </w:tcPr>
          <w:p w14:paraId="0A3EC622" w14:textId="77777777" w:rsidR="00C27586" w:rsidRPr="00870ED6" w:rsidRDefault="00C27586" w:rsidP="00925CE7">
            <w:pPr>
              <w:rPr>
                <w:ins w:id="2366" w:author="Himanshu Seth - I21391" w:date="2022-06-17T11:21:00Z"/>
                <w:rFonts w:cstheme="minorHAnsi"/>
                <w:sz w:val="18"/>
                <w:szCs w:val="18"/>
              </w:rPr>
            </w:pPr>
            <w:ins w:id="2367" w:author="Himanshu Seth - I21391" w:date="2022-06-17T11:21:00Z">
              <w:r>
                <w:rPr>
                  <w:rFonts w:cstheme="minorHAnsi"/>
                  <w:sz w:val="18"/>
                  <w:szCs w:val="18"/>
                </w:rPr>
                <w:t>The socket ID the data is being retrieved from</w:t>
              </w:r>
            </w:ins>
          </w:p>
        </w:tc>
      </w:tr>
      <w:tr w:rsidR="00C27586" w14:paraId="7EFC5DF9" w14:textId="77777777" w:rsidTr="00925CE7">
        <w:trPr>
          <w:ins w:id="2368" w:author="Himanshu Seth - I21391" w:date="2022-06-17T11:21:00Z"/>
        </w:trPr>
        <w:tc>
          <w:tcPr>
            <w:tcW w:w="2530" w:type="dxa"/>
            <w:tcBorders>
              <w:top w:val="single" w:sz="4" w:space="0" w:color="BFBFBF" w:themeColor="background1" w:themeShade="BF"/>
              <w:bottom w:val="single" w:sz="4" w:space="0" w:color="BFBFBF" w:themeColor="background1" w:themeShade="BF"/>
            </w:tcBorders>
          </w:tcPr>
          <w:p w14:paraId="35226A53" w14:textId="77777777" w:rsidR="00C27586" w:rsidRDefault="00C27586" w:rsidP="00925CE7">
            <w:pPr>
              <w:rPr>
                <w:ins w:id="2369" w:author="Himanshu Seth - I21391" w:date="2022-06-17T11:21:00Z"/>
                <w:rFonts w:cstheme="minorHAnsi"/>
                <w:sz w:val="18"/>
                <w:szCs w:val="18"/>
              </w:rPr>
            </w:pPr>
            <w:ins w:id="2370" w:author="Himanshu Seth - I21391" w:date="2022-06-17T11:21:00Z">
              <w:r>
                <w:rPr>
                  <w:rFonts w:cstheme="minorHAnsi"/>
                  <w:sz w:val="18"/>
                  <w:szCs w:val="18"/>
                </w:rPr>
                <w:t>&lt;LENGTH&gt;</w:t>
              </w:r>
            </w:ins>
          </w:p>
        </w:tc>
        <w:tc>
          <w:tcPr>
            <w:tcW w:w="1204" w:type="dxa"/>
            <w:gridSpan w:val="2"/>
            <w:tcBorders>
              <w:top w:val="single" w:sz="4" w:space="0" w:color="BFBFBF" w:themeColor="background1" w:themeShade="BF"/>
              <w:bottom w:val="single" w:sz="4" w:space="0" w:color="BFBFBF" w:themeColor="background1" w:themeShade="BF"/>
            </w:tcBorders>
          </w:tcPr>
          <w:p w14:paraId="0455B01F" w14:textId="77777777" w:rsidR="00C27586" w:rsidRDefault="00C27586" w:rsidP="00925CE7">
            <w:pPr>
              <w:rPr>
                <w:ins w:id="2371" w:author="Himanshu Seth - I21391" w:date="2022-06-17T11:21:00Z"/>
                <w:rFonts w:cstheme="minorHAnsi"/>
                <w:sz w:val="18"/>
                <w:szCs w:val="18"/>
              </w:rPr>
            </w:pPr>
            <w:ins w:id="2372" w:author="Himanshu Seth - I21391" w:date="2022-06-17T11:21:00Z">
              <w:r>
                <w:rPr>
                  <w:rFonts w:cstheme="minorHAnsi"/>
                  <w:sz w:val="18"/>
                  <w:szCs w:val="18"/>
                </w:rPr>
                <w:t>Integer</w:t>
              </w:r>
            </w:ins>
          </w:p>
        </w:tc>
        <w:tc>
          <w:tcPr>
            <w:tcW w:w="5050" w:type="dxa"/>
            <w:gridSpan w:val="2"/>
            <w:tcBorders>
              <w:top w:val="single" w:sz="4" w:space="0" w:color="BFBFBF" w:themeColor="background1" w:themeShade="BF"/>
              <w:bottom w:val="single" w:sz="4" w:space="0" w:color="BFBFBF" w:themeColor="background1" w:themeShade="BF"/>
            </w:tcBorders>
          </w:tcPr>
          <w:p w14:paraId="6652510D" w14:textId="77777777" w:rsidR="00C27586" w:rsidRDefault="00C27586" w:rsidP="00925CE7">
            <w:pPr>
              <w:rPr>
                <w:ins w:id="2373" w:author="Himanshu Seth - I21391" w:date="2022-06-17T11:21:00Z"/>
                <w:rFonts w:cstheme="minorHAnsi"/>
                <w:sz w:val="18"/>
                <w:szCs w:val="18"/>
              </w:rPr>
            </w:pPr>
            <w:ins w:id="2374" w:author="Himanshu Seth - I21391" w:date="2022-06-17T11:21:00Z">
              <w:r>
                <w:rPr>
                  <w:rFonts w:cstheme="minorHAnsi"/>
                  <w:sz w:val="18"/>
                  <w:szCs w:val="18"/>
                </w:rPr>
                <w:t>The number of bytes being retrieved</w:t>
              </w:r>
            </w:ins>
          </w:p>
        </w:tc>
      </w:tr>
      <w:tr w:rsidR="00C27586" w:rsidRPr="00870ED6" w14:paraId="56C11A97" w14:textId="77777777" w:rsidTr="00925CE7">
        <w:trPr>
          <w:ins w:id="2375" w:author="Himanshu Seth - I21391" w:date="2022-06-17T11:21:00Z"/>
        </w:trPr>
        <w:tc>
          <w:tcPr>
            <w:tcW w:w="2540" w:type="dxa"/>
            <w:gridSpan w:val="2"/>
            <w:tcBorders>
              <w:top w:val="single" w:sz="4" w:space="0" w:color="BFBFBF" w:themeColor="background1" w:themeShade="BF"/>
              <w:bottom w:val="single" w:sz="4" w:space="0" w:color="auto"/>
            </w:tcBorders>
          </w:tcPr>
          <w:p w14:paraId="32AE1C22" w14:textId="77777777" w:rsidR="00C27586" w:rsidRDefault="00C27586" w:rsidP="00925CE7">
            <w:pPr>
              <w:rPr>
                <w:ins w:id="2376" w:author="Himanshu Seth - I21391" w:date="2022-06-17T11:21:00Z"/>
                <w:rFonts w:cstheme="minorHAnsi"/>
                <w:sz w:val="18"/>
                <w:szCs w:val="18"/>
              </w:rPr>
            </w:pPr>
            <w:ins w:id="2377" w:author="Himanshu Seth - I21391" w:date="2022-06-17T11:21:00Z">
              <w:r>
                <w:rPr>
                  <w:rFonts w:cstheme="minorHAnsi"/>
                  <w:sz w:val="18"/>
                  <w:szCs w:val="18"/>
                </w:rPr>
                <w:t>&lt;DATA&gt;</w:t>
              </w:r>
            </w:ins>
          </w:p>
        </w:tc>
        <w:tc>
          <w:tcPr>
            <w:tcW w:w="1207" w:type="dxa"/>
            <w:gridSpan w:val="2"/>
            <w:tcBorders>
              <w:top w:val="single" w:sz="4" w:space="0" w:color="BFBFBF" w:themeColor="background1" w:themeShade="BF"/>
              <w:bottom w:val="single" w:sz="4" w:space="0" w:color="auto"/>
            </w:tcBorders>
          </w:tcPr>
          <w:p w14:paraId="5C7A15CC" w14:textId="77777777" w:rsidR="00C27586" w:rsidRDefault="00C27586" w:rsidP="00925CE7">
            <w:pPr>
              <w:rPr>
                <w:ins w:id="2378" w:author="Himanshu Seth - I21391" w:date="2022-06-17T11:21:00Z"/>
                <w:rFonts w:cstheme="minorHAnsi"/>
                <w:sz w:val="18"/>
                <w:szCs w:val="18"/>
              </w:rPr>
            </w:pPr>
            <w:ins w:id="2379" w:author="Himanshu Seth - I21391" w:date="2022-06-17T11:21:00Z">
              <w:r>
                <w:rPr>
                  <w:rFonts w:cstheme="minorHAnsi"/>
                  <w:sz w:val="18"/>
                  <w:szCs w:val="18"/>
                </w:rPr>
                <w:t>Variable</w:t>
              </w:r>
            </w:ins>
          </w:p>
        </w:tc>
        <w:tc>
          <w:tcPr>
            <w:tcW w:w="5037" w:type="dxa"/>
            <w:tcBorders>
              <w:top w:val="single" w:sz="4" w:space="0" w:color="BFBFBF" w:themeColor="background1" w:themeShade="BF"/>
              <w:bottom w:val="single" w:sz="4" w:space="0" w:color="auto"/>
            </w:tcBorders>
          </w:tcPr>
          <w:p w14:paraId="52A31DF5" w14:textId="77777777" w:rsidR="00C27586" w:rsidRDefault="00C27586" w:rsidP="00925CE7">
            <w:pPr>
              <w:rPr>
                <w:ins w:id="2380" w:author="Himanshu Seth - I21391" w:date="2022-06-17T11:21:00Z"/>
                <w:rFonts w:cstheme="minorHAnsi"/>
                <w:sz w:val="18"/>
                <w:szCs w:val="18"/>
              </w:rPr>
            </w:pPr>
            <w:ins w:id="2381" w:author="Himanshu Seth - I21391" w:date="2022-06-17T11:21:00Z">
              <w:r>
                <w:rPr>
                  <w:rFonts w:cstheme="minorHAnsi"/>
                  <w:sz w:val="18"/>
                  <w:szCs w:val="18"/>
                </w:rPr>
                <w:t>The data in the format requested, either ASCII/hex string or binary</w:t>
              </w:r>
            </w:ins>
          </w:p>
        </w:tc>
      </w:tr>
    </w:tbl>
    <w:p w14:paraId="492603D9" w14:textId="77777777" w:rsidR="00C27586" w:rsidRPr="00870ED6" w:rsidRDefault="00C27586" w:rsidP="00C27586">
      <w:pPr>
        <w:pStyle w:val="Heading3"/>
        <w:rPr>
          <w:ins w:id="2382" w:author="Himanshu Seth - I21391" w:date="2022-06-17T11:21:00Z"/>
        </w:rPr>
      </w:pPr>
      <w:ins w:id="2383" w:author="Himanshu Seth - I21391" w:date="2022-06-17T11:21: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C27586" w14:paraId="4EA8B9BB" w14:textId="77777777" w:rsidTr="00925CE7">
        <w:trPr>
          <w:ins w:id="2384" w:author="Himanshu Seth - I21391" w:date="2022-06-17T11:21:00Z"/>
        </w:trPr>
        <w:tc>
          <w:tcPr>
            <w:tcW w:w="4590" w:type="dxa"/>
          </w:tcPr>
          <w:p w14:paraId="526E7260" w14:textId="77777777" w:rsidR="00C27586" w:rsidRDefault="00C27586" w:rsidP="00925CE7">
            <w:pPr>
              <w:rPr>
                <w:ins w:id="2385" w:author="Himanshu Seth - I21391" w:date="2022-06-17T11:21:00Z"/>
                <w:rFonts w:ascii="Consolas" w:hAnsi="Consolas"/>
                <w:sz w:val="14"/>
              </w:rPr>
            </w:pPr>
            <w:ins w:id="2386" w:author="Himanshu Seth - I21391" w:date="2022-06-17T11:21:00Z">
              <w:r>
                <w:rPr>
                  <w:rFonts w:ascii="Consolas" w:hAnsi="Consolas"/>
                  <w:sz w:val="14"/>
                </w:rPr>
                <w:fldChar w:fldCharType="begin"/>
              </w:r>
              <w:r>
                <w:rPr>
                  <w:rFonts w:ascii="Consolas" w:hAnsi="Consolas"/>
                  <w:sz w:val="14"/>
                </w:rPr>
                <w:instrText xml:space="preserve"> DOCPROPERTY  taga_rx_tcp  \* MERGEFORMAT </w:instrText>
              </w:r>
              <w:r>
                <w:rPr>
                  <w:rFonts w:ascii="Consolas" w:hAnsi="Consolas"/>
                  <w:sz w:val="14"/>
                </w:rPr>
                <w:fldChar w:fldCharType="separate"/>
              </w:r>
              <w:r>
                <w:rPr>
                  <w:rFonts w:ascii="Consolas" w:hAnsi="Consolas"/>
                  <w:sz w:val="14"/>
                </w:rPr>
                <w:t>+SOCKRXT</w:t>
              </w:r>
              <w:r>
                <w:rPr>
                  <w:rFonts w:ascii="Consolas" w:hAnsi="Consolas"/>
                  <w:sz w:val="14"/>
                </w:rPr>
                <w:fldChar w:fldCharType="end"/>
              </w:r>
              <w:r>
                <w:rPr>
                  <w:rFonts w:ascii="Consolas" w:hAnsi="Consolas"/>
                  <w:sz w:val="14"/>
                </w:rPr>
                <w:t>:1,7</w:t>
              </w:r>
            </w:ins>
          </w:p>
        </w:tc>
        <w:tc>
          <w:tcPr>
            <w:tcW w:w="4050" w:type="dxa"/>
          </w:tcPr>
          <w:p w14:paraId="72269ED8" w14:textId="77777777" w:rsidR="00C27586" w:rsidRDefault="00C27586" w:rsidP="00925CE7">
            <w:pPr>
              <w:rPr>
                <w:ins w:id="2387" w:author="Himanshu Seth - I21391" w:date="2022-06-17T11:21:00Z"/>
                <w:sz w:val="14"/>
              </w:rPr>
            </w:pPr>
            <w:ins w:id="2388" w:author="Himanshu Seth - I21391" w:date="2022-06-17T11:21:00Z">
              <w:r>
                <w:rPr>
                  <w:sz w:val="14"/>
                </w:rPr>
                <w:t>AEC indicating TCP data available on socket ID 1, length 7 bytes</w:t>
              </w:r>
            </w:ins>
          </w:p>
        </w:tc>
      </w:tr>
      <w:tr w:rsidR="00C27586" w14:paraId="6FA41F3E" w14:textId="77777777" w:rsidTr="00925CE7">
        <w:trPr>
          <w:ins w:id="2389" w:author="Himanshu Seth - I21391" w:date="2022-06-17T11:21:00Z"/>
        </w:trPr>
        <w:tc>
          <w:tcPr>
            <w:tcW w:w="4590" w:type="dxa"/>
          </w:tcPr>
          <w:p w14:paraId="39EA1F1D" w14:textId="77777777" w:rsidR="00C27586" w:rsidRDefault="00C27586" w:rsidP="00925CE7">
            <w:pPr>
              <w:rPr>
                <w:ins w:id="2390" w:author="Himanshu Seth - I21391" w:date="2022-06-17T11:21:00Z"/>
                <w:rFonts w:ascii="Consolas" w:hAnsi="Consolas"/>
                <w:sz w:val="14"/>
              </w:rPr>
            </w:pPr>
            <w:ins w:id="2391" w:author="Himanshu Seth - I21391" w:date="2022-06-17T11:21:00Z">
              <w:r>
                <w:rPr>
                  <w:rFonts w:ascii="Consolas" w:hAnsi="Consolas"/>
                  <w:sz w:val="14"/>
                </w:rPr>
                <w:t>AT</w:t>
              </w:r>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=1,1,999</w:t>
              </w:r>
            </w:ins>
          </w:p>
        </w:tc>
        <w:tc>
          <w:tcPr>
            <w:tcW w:w="4050" w:type="dxa"/>
          </w:tcPr>
          <w:p w14:paraId="65B86FC1" w14:textId="77777777" w:rsidR="00C27586" w:rsidRDefault="00C27586" w:rsidP="00925CE7">
            <w:pPr>
              <w:rPr>
                <w:ins w:id="2392" w:author="Himanshu Seth - I21391" w:date="2022-06-17T11:21:00Z"/>
                <w:sz w:val="14"/>
              </w:rPr>
            </w:pPr>
            <w:ins w:id="2393" w:author="Himanshu Seth - I21391" w:date="2022-06-17T11:21:00Z">
              <w:r>
                <w:rPr>
                  <w:sz w:val="14"/>
                </w:rPr>
                <w:t>Command – read 999 bytes, ASCII/hex string format, socket ID 1</w:t>
              </w:r>
            </w:ins>
          </w:p>
        </w:tc>
      </w:tr>
      <w:tr w:rsidR="00C27586" w14:paraId="4E0C6924" w14:textId="77777777" w:rsidTr="00925CE7">
        <w:trPr>
          <w:ins w:id="2394" w:author="Himanshu Seth - I21391" w:date="2022-06-17T11:21:00Z"/>
        </w:trPr>
        <w:tc>
          <w:tcPr>
            <w:tcW w:w="4590" w:type="dxa"/>
          </w:tcPr>
          <w:p w14:paraId="064F8F74" w14:textId="77777777" w:rsidR="00C27586" w:rsidRDefault="00C27586" w:rsidP="00925CE7">
            <w:pPr>
              <w:rPr>
                <w:ins w:id="2395" w:author="Himanshu Seth - I21391" w:date="2022-06-17T11:21:00Z"/>
                <w:rFonts w:ascii="Consolas" w:hAnsi="Consolas"/>
                <w:sz w:val="14"/>
              </w:rPr>
            </w:pPr>
            <w:ins w:id="2396" w:author="Himanshu Seth - I21391" w:date="2022-06-17T11:21:00Z">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:1,7,[</w:t>
              </w:r>
              <w:r w:rsidRPr="00C1437E">
                <w:rPr>
                  <w:rFonts w:ascii="Consolas" w:hAnsi="Consolas"/>
                  <w:sz w:val="14"/>
                </w:rPr>
                <w:t>466F6FC2A9626172</w:t>
              </w:r>
              <w:r>
                <w:rPr>
                  <w:rFonts w:ascii="Consolas" w:hAnsi="Consolas"/>
                  <w:sz w:val="14"/>
                </w:rPr>
                <w:t>]</w:t>
              </w:r>
            </w:ins>
          </w:p>
        </w:tc>
        <w:tc>
          <w:tcPr>
            <w:tcW w:w="4050" w:type="dxa"/>
          </w:tcPr>
          <w:p w14:paraId="353F076B" w14:textId="77777777" w:rsidR="00C27586" w:rsidRDefault="00C27586" w:rsidP="00925CE7">
            <w:pPr>
              <w:rPr>
                <w:ins w:id="2397" w:author="Himanshu Seth - I21391" w:date="2022-06-17T11:21:00Z"/>
                <w:sz w:val="14"/>
              </w:rPr>
            </w:pPr>
            <w:ins w:id="2398" w:author="Himanshu Seth - I21391" w:date="2022-06-17T11:21:00Z">
              <w:r>
                <w:rPr>
                  <w:sz w:val="14"/>
                </w:rPr>
                <w:t>Response – 7 bytes. Data is Foo©Bar</w:t>
              </w:r>
            </w:ins>
          </w:p>
        </w:tc>
      </w:tr>
      <w:tr w:rsidR="00C27586" w14:paraId="3DF473C9" w14:textId="77777777" w:rsidTr="00925CE7">
        <w:trPr>
          <w:ins w:id="2399" w:author="Himanshu Seth - I21391" w:date="2022-06-17T11:21:00Z"/>
        </w:trPr>
        <w:tc>
          <w:tcPr>
            <w:tcW w:w="4590" w:type="dxa"/>
          </w:tcPr>
          <w:p w14:paraId="4D2A58AD" w14:textId="77777777" w:rsidR="00C27586" w:rsidRDefault="00C27586" w:rsidP="00925CE7">
            <w:pPr>
              <w:rPr>
                <w:ins w:id="2400" w:author="Himanshu Seth - I21391" w:date="2022-06-17T11:21:00Z"/>
                <w:rFonts w:ascii="Consolas" w:hAnsi="Consolas"/>
                <w:sz w:val="14"/>
              </w:rPr>
            </w:pPr>
            <w:ins w:id="2401" w:author="Himanshu Seth - I21391" w:date="2022-06-17T11:21:00Z">
              <w:r>
                <w:rPr>
                  <w:rFonts w:ascii="Consolas" w:hAnsi="Consolas"/>
                  <w:sz w:val="14"/>
                </w:rPr>
                <w:t>OK</w:t>
              </w:r>
            </w:ins>
          </w:p>
        </w:tc>
        <w:tc>
          <w:tcPr>
            <w:tcW w:w="4050" w:type="dxa"/>
          </w:tcPr>
          <w:p w14:paraId="6C98D370" w14:textId="77777777" w:rsidR="00C27586" w:rsidRDefault="00C27586" w:rsidP="00925CE7">
            <w:pPr>
              <w:rPr>
                <w:ins w:id="2402" w:author="Himanshu Seth - I21391" w:date="2022-06-17T11:21:00Z"/>
                <w:sz w:val="14"/>
              </w:rPr>
            </w:pPr>
            <w:ins w:id="2403" w:author="Himanshu Seth - I21391" w:date="2022-06-17T11:21:00Z">
              <w:r>
                <w:rPr>
                  <w:sz w:val="14"/>
                </w:rPr>
                <w:t>Command completed</w:t>
              </w:r>
            </w:ins>
          </w:p>
        </w:tc>
      </w:tr>
      <w:tr w:rsidR="00C27586" w14:paraId="06103F7E" w14:textId="77777777" w:rsidTr="00925CE7">
        <w:trPr>
          <w:ins w:id="2404" w:author="Himanshu Seth - I21391" w:date="2022-06-17T11:21:00Z"/>
        </w:trPr>
        <w:tc>
          <w:tcPr>
            <w:tcW w:w="4590" w:type="dxa"/>
          </w:tcPr>
          <w:p w14:paraId="660AC8D9" w14:textId="77777777" w:rsidR="00C27586" w:rsidRDefault="00C27586" w:rsidP="00925CE7">
            <w:pPr>
              <w:rPr>
                <w:ins w:id="2405" w:author="Himanshu Seth - I21391" w:date="2022-06-17T11:21:00Z"/>
                <w:rFonts w:ascii="Consolas" w:hAnsi="Consolas"/>
                <w:sz w:val="14"/>
              </w:rPr>
            </w:pPr>
          </w:p>
        </w:tc>
        <w:tc>
          <w:tcPr>
            <w:tcW w:w="4050" w:type="dxa"/>
          </w:tcPr>
          <w:p w14:paraId="46C81D13" w14:textId="77777777" w:rsidR="00C27586" w:rsidRDefault="00C27586" w:rsidP="00925CE7">
            <w:pPr>
              <w:rPr>
                <w:ins w:id="2406" w:author="Himanshu Seth - I21391" w:date="2022-06-17T11:21:00Z"/>
                <w:sz w:val="14"/>
              </w:rPr>
            </w:pPr>
          </w:p>
        </w:tc>
      </w:tr>
      <w:tr w:rsidR="00C27586" w14:paraId="6DAC8072" w14:textId="77777777" w:rsidTr="00925CE7">
        <w:trPr>
          <w:ins w:id="2407" w:author="Himanshu Seth - I21391" w:date="2022-06-17T11:21:00Z"/>
        </w:trPr>
        <w:tc>
          <w:tcPr>
            <w:tcW w:w="4590" w:type="dxa"/>
          </w:tcPr>
          <w:p w14:paraId="3860733B" w14:textId="77777777" w:rsidR="00C27586" w:rsidRDefault="00C27586" w:rsidP="00925CE7">
            <w:pPr>
              <w:rPr>
                <w:ins w:id="2408" w:author="Himanshu Seth - I21391" w:date="2022-06-17T11:21:00Z"/>
                <w:rFonts w:ascii="Consolas" w:hAnsi="Consolas"/>
                <w:sz w:val="14"/>
              </w:rPr>
            </w:pPr>
            <w:ins w:id="2409" w:author="Himanshu Seth - I21391" w:date="2022-06-17T11:21:00Z">
              <w:r>
                <w:rPr>
                  <w:rFonts w:ascii="Consolas" w:hAnsi="Consolas"/>
                  <w:sz w:val="14"/>
                </w:rPr>
                <w:fldChar w:fldCharType="begin"/>
              </w:r>
              <w:r>
                <w:rPr>
                  <w:rFonts w:ascii="Consolas" w:hAnsi="Consolas"/>
                  <w:sz w:val="14"/>
                </w:rPr>
                <w:instrText xml:space="preserve"> DOCPROPERTY  taga_rx_udp  \* MERGEFORMAT </w:instrText>
              </w:r>
              <w:r>
                <w:rPr>
                  <w:rFonts w:ascii="Consolas" w:hAnsi="Consolas"/>
                  <w:sz w:val="14"/>
                </w:rPr>
                <w:fldChar w:fldCharType="separate"/>
              </w:r>
              <w:r>
                <w:rPr>
                  <w:rFonts w:ascii="Consolas" w:hAnsi="Consolas"/>
                  <w:sz w:val="14"/>
                </w:rPr>
                <w:t>+SOCKRXU</w:t>
              </w:r>
              <w:r>
                <w:rPr>
                  <w:rFonts w:ascii="Consolas" w:hAnsi="Consolas"/>
                  <w:sz w:val="14"/>
                </w:rPr>
                <w:fldChar w:fldCharType="end"/>
              </w:r>
              <w:r>
                <w:rPr>
                  <w:rFonts w:ascii="Consolas" w:hAnsi="Consolas"/>
                  <w:sz w:val="14"/>
                </w:rPr>
                <w:t>:4,</w:t>
              </w:r>
              <w:r w:rsidRPr="00953217">
                <w:rPr>
                  <w:rFonts w:ascii="Consolas" w:hAnsi="Consolas"/>
                  <w:sz w:val="14"/>
                </w:rPr>
                <w:t>"</w:t>
              </w:r>
              <w:r>
                <w:rPr>
                  <w:rFonts w:ascii="Consolas" w:hAnsi="Consolas"/>
                  <w:sz w:val="14"/>
                </w:rPr>
                <w:t>1.2.3.4</w:t>
              </w:r>
              <w:r w:rsidRPr="00953217">
                <w:rPr>
                  <w:rFonts w:ascii="Consolas" w:hAnsi="Consolas"/>
                  <w:sz w:val="14"/>
                </w:rPr>
                <w:t>"</w:t>
              </w:r>
              <w:r>
                <w:rPr>
                  <w:rFonts w:ascii="Consolas" w:hAnsi="Consolas"/>
                  <w:sz w:val="14"/>
                </w:rPr>
                <w:t>,6000,7</w:t>
              </w:r>
            </w:ins>
          </w:p>
        </w:tc>
        <w:tc>
          <w:tcPr>
            <w:tcW w:w="4050" w:type="dxa"/>
          </w:tcPr>
          <w:p w14:paraId="67316996" w14:textId="77777777" w:rsidR="00C27586" w:rsidRDefault="00C27586" w:rsidP="00925CE7">
            <w:pPr>
              <w:rPr>
                <w:ins w:id="2410" w:author="Himanshu Seth - I21391" w:date="2022-06-17T11:21:00Z"/>
                <w:sz w:val="14"/>
              </w:rPr>
            </w:pPr>
            <w:ins w:id="2411" w:author="Himanshu Seth - I21391" w:date="2022-06-17T11:21:00Z">
              <w:r>
                <w:rPr>
                  <w:sz w:val="14"/>
                </w:rPr>
                <w:t>AEC: UDP data from 1.2.3.4:6000 available on socket 4, 7 bytes</w:t>
              </w:r>
            </w:ins>
          </w:p>
        </w:tc>
      </w:tr>
      <w:tr w:rsidR="00C27586" w14:paraId="6FB9A564" w14:textId="77777777" w:rsidTr="00925CE7">
        <w:trPr>
          <w:ins w:id="2412" w:author="Himanshu Seth - I21391" w:date="2022-06-17T11:21:00Z"/>
        </w:trPr>
        <w:tc>
          <w:tcPr>
            <w:tcW w:w="4590" w:type="dxa"/>
          </w:tcPr>
          <w:p w14:paraId="0DC89745" w14:textId="77777777" w:rsidR="00C27586" w:rsidRDefault="00C27586" w:rsidP="00925CE7">
            <w:pPr>
              <w:rPr>
                <w:ins w:id="2413" w:author="Himanshu Seth - I21391" w:date="2022-06-17T11:21:00Z"/>
                <w:rFonts w:ascii="Consolas" w:hAnsi="Consolas"/>
                <w:sz w:val="14"/>
              </w:rPr>
            </w:pPr>
            <w:ins w:id="2414" w:author="Himanshu Seth - I21391" w:date="2022-06-17T11:21:00Z">
              <w:r>
                <w:rPr>
                  <w:rFonts w:ascii="Consolas" w:hAnsi="Consolas"/>
                  <w:sz w:val="14"/>
                </w:rPr>
                <w:t>AT</w:t>
              </w:r>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=4,2,999</w:t>
              </w:r>
            </w:ins>
          </w:p>
        </w:tc>
        <w:tc>
          <w:tcPr>
            <w:tcW w:w="4050" w:type="dxa"/>
          </w:tcPr>
          <w:p w14:paraId="635FDD4C" w14:textId="77777777" w:rsidR="00C27586" w:rsidRDefault="00C27586" w:rsidP="00925CE7">
            <w:pPr>
              <w:rPr>
                <w:ins w:id="2415" w:author="Himanshu Seth - I21391" w:date="2022-06-17T11:21:00Z"/>
                <w:sz w:val="14"/>
              </w:rPr>
            </w:pPr>
            <w:ins w:id="2416" w:author="Himanshu Seth - I21391" w:date="2022-06-17T11:21:00Z">
              <w:r>
                <w:rPr>
                  <w:sz w:val="14"/>
                </w:rPr>
                <w:t>Command – read 999 bytes, binary format, socket ID 4</w:t>
              </w:r>
            </w:ins>
          </w:p>
        </w:tc>
      </w:tr>
      <w:tr w:rsidR="00C27586" w14:paraId="704FE1D9" w14:textId="77777777" w:rsidTr="00925CE7">
        <w:trPr>
          <w:ins w:id="2417" w:author="Himanshu Seth - I21391" w:date="2022-06-17T11:21:00Z"/>
        </w:trPr>
        <w:tc>
          <w:tcPr>
            <w:tcW w:w="4590" w:type="dxa"/>
          </w:tcPr>
          <w:p w14:paraId="400AE60A" w14:textId="77777777" w:rsidR="00C27586" w:rsidRDefault="00C27586" w:rsidP="00925CE7">
            <w:pPr>
              <w:rPr>
                <w:ins w:id="2418" w:author="Himanshu Seth - I21391" w:date="2022-06-17T11:21:00Z"/>
                <w:rFonts w:ascii="Consolas" w:hAnsi="Consolas"/>
                <w:sz w:val="14"/>
              </w:rPr>
            </w:pPr>
            <w:ins w:id="2419" w:author="Himanshu Seth - I21391" w:date="2022-06-17T11:21:00Z">
              <w:r>
                <w:rPr>
                  <w:rFonts w:ascii="Consolas" w:hAnsi="Consolas"/>
                  <w:sz w:val="14"/>
                </w:rPr>
                <w:fldChar w:fldCharType="begin"/>
              </w:r>
              <w:r>
                <w:rPr>
                  <w:rFonts w:ascii="Consolas" w:hAnsi="Consolas"/>
                  <w:sz w:val="14"/>
                </w:rPr>
                <w:instrText xml:space="preserve"> DOCPROPERTY  tagc_sock_read  \* MERGEFORMAT </w:instrText>
              </w:r>
              <w:r>
                <w:rPr>
                  <w:rFonts w:ascii="Consolas" w:hAnsi="Consolas"/>
                  <w:sz w:val="14"/>
                </w:rPr>
                <w:fldChar w:fldCharType="separate"/>
              </w:r>
              <w:r>
                <w:rPr>
                  <w:rFonts w:ascii="Consolas" w:hAnsi="Consolas"/>
                  <w:sz w:val="14"/>
                </w:rPr>
                <w:t>+SOCKRD</w:t>
              </w:r>
              <w:r>
                <w:rPr>
                  <w:rFonts w:ascii="Consolas" w:hAnsi="Consolas"/>
                  <w:sz w:val="14"/>
                </w:rPr>
                <w:fldChar w:fldCharType="end"/>
              </w:r>
              <w:r>
                <w:rPr>
                  <w:rFonts w:ascii="Consolas" w:hAnsi="Consolas"/>
                  <w:sz w:val="14"/>
                </w:rPr>
                <w:t>:1,7,</w:t>
              </w:r>
            </w:ins>
          </w:p>
          <w:p w14:paraId="7D27D915" w14:textId="77777777" w:rsidR="00C27586" w:rsidRDefault="00C27586" w:rsidP="00925CE7">
            <w:pPr>
              <w:rPr>
                <w:ins w:id="2420" w:author="Himanshu Seth - I21391" w:date="2022-06-17T11:21:00Z"/>
                <w:rFonts w:ascii="Consolas" w:hAnsi="Consolas"/>
                <w:sz w:val="14"/>
              </w:rPr>
            </w:pPr>
            <w:ins w:id="2421" w:author="Himanshu Seth - I21391" w:date="2022-06-17T11:21:00Z">
              <w:r>
                <w:rPr>
                  <w:rFonts w:ascii="Consolas" w:hAnsi="Consolas"/>
                  <w:sz w:val="14"/>
                </w:rPr>
                <w:t>#&lt;7_bytes_binary&gt;</w:t>
              </w:r>
            </w:ins>
          </w:p>
        </w:tc>
        <w:tc>
          <w:tcPr>
            <w:tcW w:w="4050" w:type="dxa"/>
          </w:tcPr>
          <w:p w14:paraId="7CBFF775" w14:textId="77777777" w:rsidR="00C27586" w:rsidRDefault="00C27586" w:rsidP="00925CE7">
            <w:pPr>
              <w:rPr>
                <w:ins w:id="2422" w:author="Himanshu Seth - I21391" w:date="2022-06-17T11:21:00Z"/>
                <w:sz w:val="14"/>
              </w:rPr>
            </w:pPr>
            <w:ins w:id="2423" w:author="Himanshu Seth - I21391" w:date="2022-06-17T11:21:00Z">
              <w:r>
                <w:rPr>
                  <w:sz w:val="14"/>
                </w:rPr>
                <w:t>Response – 7 bytes from socket 4 to be presented in binary</w:t>
              </w:r>
            </w:ins>
          </w:p>
          <w:p w14:paraId="6B853505" w14:textId="77777777" w:rsidR="00C27586" w:rsidRDefault="00C27586" w:rsidP="00925CE7">
            <w:pPr>
              <w:rPr>
                <w:ins w:id="2424" w:author="Himanshu Seth - I21391" w:date="2022-06-17T11:21:00Z"/>
                <w:sz w:val="14"/>
              </w:rPr>
            </w:pPr>
            <w:ins w:id="2425" w:author="Himanshu Seth - I21391" w:date="2022-06-17T11:21:00Z">
              <w:r>
                <w:rPr>
                  <w:sz w:val="14"/>
                </w:rPr>
                <w:t>Response – 8 bytes binary data (includes leading ‘#’ marker)</w:t>
              </w:r>
            </w:ins>
          </w:p>
        </w:tc>
      </w:tr>
      <w:tr w:rsidR="00C27586" w14:paraId="2DEF1E1C" w14:textId="77777777" w:rsidTr="00925CE7">
        <w:trPr>
          <w:ins w:id="2426" w:author="Himanshu Seth - I21391" w:date="2022-06-17T11:21:00Z"/>
        </w:trPr>
        <w:tc>
          <w:tcPr>
            <w:tcW w:w="4590" w:type="dxa"/>
          </w:tcPr>
          <w:p w14:paraId="4398245D" w14:textId="77777777" w:rsidR="00C27586" w:rsidRDefault="00C27586" w:rsidP="00925CE7">
            <w:pPr>
              <w:rPr>
                <w:ins w:id="2427" w:author="Himanshu Seth - I21391" w:date="2022-06-17T11:21:00Z"/>
                <w:rFonts w:ascii="Consolas" w:hAnsi="Consolas"/>
                <w:sz w:val="14"/>
              </w:rPr>
            </w:pPr>
            <w:ins w:id="2428" w:author="Himanshu Seth - I21391" w:date="2022-06-17T11:21:00Z">
              <w:r>
                <w:rPr>
                  <w:rFonts w:ascii="Consolas" w:hAnsi="Consolas"/>
                  <w:sz w:val="14"/>
                </w:rPr>
                <w:t>OK</w:t>
              </w:r>
            </w:ins>
          </w:p>
        </w:tc>
        <w:tc>
          <w:tcPr>
            <w:tcW w:w="4050" w:type="dxa"/>
          </w:tcPr>
          <w:p w14:paraId="3EB7D83B" w14:textId="77777777" w:rsidR="00C27586" w:rsidRDefault="00C27586" w:rsidP="00925CE7">
            <w:pPr>
              <w:rPr>
                <w:ins w:id="2429" w:author="Himanshu Seth - I21391" w:date="2022-06-17T11:21:00Z"/>
                <w:sz w:val="14"/>
              </w:rPr>
            </w:pPr>
            <w:ins w:id="2430" w:author="Himanshu Seth - I21391" w:date="2022-06-17T11:21:00Z">
              <w:r>
                <w:rPr>
                  <w:sz w:val="14"/>
                </w:rPr>
                <w:t>Command completed</w:t>
              </w:r>
            </w:ins>
          </w:p>
        </w:tc>
      </w:tr>
    </w:tbl>
    <w:p w14:paraId="4962E75F" w14:textId="77777777" w:rsidR="00C27586" w:rsidRDefault="00C27586" w:rsidP="00C27586">
      <w:pPr>
        <w:pStyle w:val="Heading2"/>
        <w:rPr>
          <w:ins w:id="2431" w:author="Himanshu Seth - I21391" w:date="2022-06-17T11:21:00Z"/>
        </w:rPr>
      </w:pPr>
    </w:p>
    <w:p w14:paraId="72530120" w14:textId="77777777" w:rsidR="00C27586" w:rsidRDefault="00C27586" w:rsidP="00C27586">
      <w:pPr>
        <w:pStyle w:val="Heading2"/>
        <w:rPr>
          <w:ins w:id="2432" w:author="Himanshu Seth - I21391" w:date="2022-06-17T11:21:00Z"/>
        </w:rPr>
      </w:pPr>
    </w:p>
    <w:p w14:paraId="755F0BC1" w14:textId="77777777" w:rsidR="00C27586" w:rsidRDefault="00C27586" w:rsidP="00C27586">
      <w:pPr>
        <w:rPr>
          <w:ins w:id="2433" w:author="Himanshu Seth - I21391" w:date="2022-06-17T11:21:00Z"/>
          <w:rFonts w:asciiTheme="majorHAnsi" w:eastAsiaTheme="majorEastAsia" w:hAnsiTheme="majorHAnsi" w:cstheme="majorBidi"/>
          <w:color w:val="2F5496" w:themeColor="accent1" w:themeShade="BF"/>
          <w:sz w:val="26"/>
          <w:szCs w:val="26"/>
        </w:rPr>
      </w:pPr>
      <w:ins w:id="2434" w:author="Himanshu Seth - I21391" w:date="2022-06-17T11:21:00Z">
        <w:r>
          <w:br w:type="page"/>
        </w:r>
      </w:ins>
    </w:p>
    <w:p w14:paraId="7BD31155" w14:textId="77777777" w:rsidR="00972BA9" w:rsidRDefault="00972BA9" w:rsidP="00972BA9">
      <w:pPr>
        <w:pStyle w:val="Heading2"/>
        <w:rPr>
          <w:ins w:id="2435" w:author="Himanshu Seth - I21391" w:date="2022-06-17T12:41:00Z"/>
        </w:rPr>
      </w:pPr>
      <w:ins w:id="2436" w:author="Himanshu Seth - I21391" w:date="2022-06-17T12:41:00Z">
        <w:r>
          <w:lastRenderedPageBreak/>
          <w:t>TLS Configuration +TLSC</w:t>
        </w:r>
      </w:ins>
    </w:p>
    <w:p w14:paraId="6B4CF6AB" w14:textId="77777777" w:rsidR="00972BA9" w:rsidRDefault="00972BA9" w:rsidP="00972BA9">
      <w:pPr>
        <w:pStyle w:val="Heading3"/>
        <w:rPr>
          <w:ins w:id="2437" w:author="Himanshu Seth - I21391" w:date="2022-06-17T12:41:00Z"/>
        </w:rPr>
      </w:pPr>
      <w:ins w:id="2438" w:author="Himanshu Seth - I21391" w:date="2022-06-17T12:41:00Z">
        <w:r>
          <w:t>Description</w:t>
        </w:r>
      </w:ins>
    </w:p>
    <w:p w14:paraId="029FE3A7" w14:textId="77777777" w:rsidR="00972BA9" w:rsidRDefault="00972BA9" w:rsidP="00972BA9">
      <w:pPr>
        <w:ind w:left="720"/>
        <w:jc w:val="both"/>
        <w:rPr>
          <w:ins w:id="2439" w:author="Himanshu Seth - I21391" w:date="2022-06-17T12:41:00Z"/>
        </w:rPr>
      </w:pPr>
      <w:ins w:id="2440" w:author="Himanshu Seth - I21391" w:date="2022-06-17T12:41:00Z">
        <w:r>
          <w:t>This command is used to read or set the TLS configuration. Multiple TLS configurations are possible, each configuration has an index starting with 1 for the first configuration. The index must be specified when using this command.</w:t>
        </w:r>
      </w:ins>
    </w:p>
    <w:p w14:paraId="4AED35F0" w14:textId="77777777" w:rsidR="00972BA9" w:rsidRDefault="00972BA9" w:rsidP="00972BA9">
      <w:pPr>
        <w:pStyle w:val="Heading3"/>
        <w:rPr>
          <w:ins w:id="2441" w:author="Himanshu Seth - I21391" w:date="2022-06-17T12:41:00Z"/>
        </w:rPr>
      </w:pPr>
      <w:ins w:id="2442" w:author="Himanshu Seth - I21391" w:date="2022-06-17T12:41:00Z">
        <w:r>
          <w:t>Command Syntax</w:t>
        </w:r>
      </w:ins>
    </w:p>
    <w:tbl>
      <w:tblPr>
        <w:tblStyle w:val="TableGrid"/>
        <w:tblW w:w="0" w:type="auto"/>
        <w:tblInd w:w="607" w:type="dxa"/>
        <w:tblLook w:val="04A0" w:firstRow="1" w:lastRow="0" w:firstColumn="1" w:lastColumn="0" w:noHBand="0" w:noVBand="1"/>
      </w:tblPr>
      <w:tblGrid>
        <w:gridCol w:w="6814"/>
        <w:gridCol w:w="1935"/>
      </w:tblGrid>
      <w:tr w:rsidR="00972BA9" w14:paraId="2F399E99" w14:textId="77777777" w:rsidTr="00972BA9">
        <w:trPr>
          <w:ins w:id="2443" w:author="Himanshu Seth - I21391" w:date="2022-06-17T12:41:00Z"/>
        </w:trPr>
        <w:tc>
          <w:tcPr>
            <w:tcW w:w="6814" w:type="dxa"/>
            <w:tcBorders>
              <w:top w:val="single" w:sz="12" w:space="0" w:color="auto"/>
              <w:left w:val="nil"/>
              <w:bottom w:val="single" w:sz="12" w:space="0" w:color="auto"/>
              <w:right w:val="nil"/>
            </w:tcBorders>
            <w:hideMark/>
          </w:tcPr>
          <w:p w14:paraId="093B21D8" w14:textId="77777777" w:rsidR="00972BA9" w:rsidRDefault="00972BA9">
            <w:pPr>
              <w:rPr>
                <w:ins w:id="2444" w:author="Himanshu Seth - I21391" w:date="2022-06-17T12:41:00Z"/>
                <w:rFonts w:cstheme="minorHAnsi"/>
              </w:rPr>
            </w:pPr>
            <w:ins w:id="2445" w:author="Himanshu Seth - I21391" w:date="2022-06-17T12:41:00Z">
              <w:r>
                <w:rPr>
                  <w:rFonts w:cstheme="minorHAnsi"/>
                </w:rPr>
                <w:t>Command</w:t>
              </w:r>
            </w:ins>
          </w:p>
        </w:tc>
        <w:tc>
          <w:tcPr>
            <w:tcW w:w="1935" w:type="dxa"/>
            <w:tcBorders>
              <w:top w:val="single" w:sz="12" w:space="0" w:color="auto"/>
              <w:left w:val="nil"/>
              <w:bottom w:val="single" w:sz="12" w:space="0" w:color="auto"/>
              <w:right w:val="nil"/>
            </w:tcBorders>
            <w:hideMark/>
          </w:tcPr>
          <w:p w14:paraId="3C8E03EE" w14:textId="77777777" w:rsidR="00972BA9" w:rsidRDefault="00972BA9">
            <w:pPr>
              <w:rPr>
                <w:ins w:id="2446" w:author="Himanshu Seth - I21391" w:date="2022-06-17T12:41:00Z"/>
                <w:rFonts w:cstheme="minorHAnsi"/>
              </w:rPr>
            </w:pPr>
            <w:ins w:id="2447" w:author="Himanshu Seth - I21391" w:date="2022-06-17T12:41:00Z">
              <w:r>
                <w:rPr>
                  <w:rFonts w:cstheme="minorHAnsi"/>
                </w:rPr>
                <w:t>Description</w:t>
              </w:r>
            </w:ins>
          </w:p>
        </w:tc>
      </w:tr>
      <w:tr w:rsidR="00972BA9" w14:paraId="71363506" w14:textId="77777777" w:rsidTr="00972BA9">
        <w:trPr>
          <w:ins w:id="2448" w:author="Himanshu Seth - I21391" w:date="2022-06-17T12:41:00Z"/>
        </w:trPr>
        <w:tc>
          <w:tcPr>
            <w:tcW w:w="6814" w:type="dxa"/>
            <w:tcBorders>
              <w:top w:val="single" w:sz="12" w:space="0" w:color="auto"/>
              <w:left w:val="nil"/>
              <w:bottom w:val="single" w:sz="4" w:space="0" w:color="BFBFBF" w:themeColor="background1" w:themeShade="BF"/>
              <w:right w:val="nil"/>
            </w:tcBorders>
            <w:hideMark/>
          </w:tcPr>
          <w:p w14:paraId="508624F4" w14:textId="77777777" w:rsidR="00972BA9" w:rsidRDefault="00972BA9">
            <w:pPr>
              <w:rPr>
                <w:ins w:id="2449" w:author="Himanshu Seth - I21391" w:date="2022-06-17T12:41:00Z"/>
                <w:rFonts w:ascii="Consolas" w:hAnsi="Consolas"/>
                <w:sz w:val="18"/>
              </w:rPr>
            </w:pPr>
            <w:ins w:id="2450" w:author="Himanshu Seth - I21391" w:date="2022-06-17T12:41:00Z">
              <w:r>
                <w:rPr>
                  <w:rFonts w:ascii="Consolas" w:hAnsi="Consolas"/>
                  <w:sz w:val="18"/>
                </w:rPr>
                <w:t>AT+TLSC=&lt;conf_idx&gt;[,&lt;param_id&gt;]</w:t>
              </w:r>
            </w:ins>
          </w:p>
        </w:tc>
        <w:tc>
          <w:tcPr>
            <w:tcW w:w="1935" w:type="dxa"/>
            <w:tcBorders>
              <w:top w:val="single" w:sz="12" w:space="0" w:color="auto"/>
              <w:left w:val="nil"/>
              <w:bottom w:val="single" w:sz="4" w:space="0" w:color="BFBFBF" w:themeColor="background1" w:themeShade="BF"/>
              <w:right w:val="nil"/>
            </w:tcBorders>
            <w:hideMark/>
          </w:tcPr>
          <w:p w14:paraId="45448885" w14:textId="77777777" w:rsidR="00972BA9" w:rsidRDefault="00972BA9">
            <w:pPr>
              <w:rPr>
                <w:ins w:id="2451" w:author="Himanshu Seth - I21391" w:date="2022-06-17T12:41:00Z"/>
                <w:rFonts w:cstheme="minorHAnsi"/>
                <w:sz w:val="20"/>
              </w:rPr>
            </w:pPr>
            <w:ins w:id="2452" w:author="Himanshu Seth - I21391" w:date="2022-06-17T12:41:00Z">
              <w:r>
                <w:rPr>
                  <w:rFonts w:cstheme="minorHAnsi"/>
                  <w:sz w:val="20"/>
                </w:rPr>
                <w:t>Read configuration</w:t>
              </w:r>
            </w:ins>
          </w:p>
        </w:tc>
      </w:tr>
      <w:tr w:rsidR="00972BA9" w14:paraId="4936A96F" w14:textId="77777777" w:rsidTr="00972BA9">
        <w:trPr>
          <w:ins w:id="2453" w:author="Himanshu Seth - I21391" w:date="2022-06-17T12:41:00Z"/>
        </w:trPr>
        <w:tc>
          <w:tcPr>
            <w:tcW w:w="6814" w:type="dxa"/>
            <w:tcBorders>
              <w:top w:val="single" w:sz="4" w:space="0" w:color="BFBFBF" w:themeColor="background1" w:themeShade="BF"/>
              <w:left w:val="nil"/>
              <w:bottom w:val="single" w:sz="4" w:space="0" w:color="auto"/>
              <w:right w:val="nil"/>
            </w:tcBorders>
            <w:hideMark/>
          </w:tcPr>
          <w:p w14:paraId="479D17CC" w14:textId="77777777" w:rsidR="00972BA9" w:rsidRDefault="00972BA9">
            <w:pPr>
              <w:rPr>
                <w:ins w:id="2454" w:author="Himanshu Seth - I21391" w:date="2022-06-17T12:41:00Z"/>
                <w:rFonts w:ascii="Consolas" w:hAnsi="Consolas"/>
                <w:sz w:val="18"/>
              </w:rPr>
            </w:pPr>
            <w:ins w:id="2455" w:author="Himanshu Seth - I21391" w:date="2022-06-17T12:41:00Z">
              <w:r>
                <w:rPr>
                  <w:rFonts w:ascii="Consolas" w:hAnsi="Consolas"/>
                  <w:sz w:val="18"/>
                </w:rPr>
                <w:t>AT+TLSC=&lt;conf_idx&gt;,&lt;param_id&gt;,&lt;param_val&gt;</w:t>
              </w:r>
            </w:ins>
          </w:p>
        </w:tc>
        <w:tc>
          <w:tcPr>
            <w:tcW w:w="1935" w:type="dxa"/>
            <w:tcBorders>
              <w:top w:val="single" w:sz="4" w:space="0" w:color="BFBFBF" w:themeColor="background1" w:themeShade="BF"/>
              <w:left w:val="nil"/>
              <w:bottom w:val="single" w:sz="4" w:space="0" w:color="auto"/>
              <w:right w:val="nil"/>
            </w:tcBorders>
            <w:hideMark/>
          </w:tcPr>
          <w:p w14:paraId="70A6C73F" w14:textId="77777777" w:rsidR="00972BA9" w:rsidRDefault="00972BA9">
            <w:pPr>
              <w:rPr>
                <w:ins w:id="2456" w:author="Himanshu Seth - I21391" w:date="2022-06-17T12:41:00Z"/>
                <w:rFonts w:cstheme="minorHAnsi"/>
                <w:sz w:val="20"/>
              </w:rPr>
            </w:pPr>
            <w:ins w:id="2457" w:author="Himanshu Seth - I21391" w:date="2022-06-17T12:41:00Z">
              <w:r>
                <w:rPr>
                  <w:rFonts w:cstheme="minorHAnsi"/>
                  <w:sz w:val="20"/>
                </w:rPr>
                <w:t>Set configuration</w:t>
              </w:r>
            </w:ins>
          </w:p>
        </w:tc>
      </w:tr>
    </w:tbl>
    <w:p w14:paraId="510ED061" w14:textId="77777777" w:rsidR="00972BA9" w:rsidRDefault="00972BA9" w:rsidP="00972BA9">
      <w:pPr>
        <w:pStyle w:val="Heading3"/>
        <w:rPr>
          <w:ins w:id="2458" w:author="Himanshu Seth - I21391" w:date="2022-06-17T12:41:00Z"/>
          <w:rFonts w:ascii="Consolas" w:hAnsi="Consolas"/>
        </w:rPr>
      </w:pPr>
      <w:ins w:id="2459" w:author="Himanshu Seth - I21391" w:date="2022-06-17T12:41:00Z">
        <w:r>
          <w:t>Supported Parameters</w:t>
        </w:r>
      </w:ins>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11"/>
        <w:gridCol w:w="2942"/>
        <w:gridCol w:w="862"/>
        <w:gridCol w:w="4569"/>
      </w:tblGrid>
      <w:tr w:rsidR="00725827" w14:paraId="701E57C6" w14:textId="77777777" w:rsidTr="00972BA9">
        <w:trPr>
          <w:ins w:id="2460" w:author="Himanshu Seth - I21391" w:date="2022-06-17T12:41:00Z"/>
        </w:trPr>
        <w:tc>
          <w:tcPr>
            <w:tcW w:w="411" w:type="dxa"/>
            <w:tcBorders>
              <w:top w:val="single" w:sz="12" w:space="0" w:color="auto"/>
              <w:left w:val="nil"/>
              <w:bottom w:val="single" w:sz="12" w:space="0" w:color="auto"/>
              <w:right w:val="nil"/>
            </w:tcBorders>
            <w:vAlign w:val="center"/>
            <w:hideMark/>
          </w:tcPr>
          <w:p w14:paraId="405CF6E6" w14:textId="77777777" w:rsidR="00972BA9" w:rsidRDefault="00972BA9">
            <w:pPr>
              <w:rPr>
                <w:ins w:id="2461" w:author="Himanshu Seth - I21391" w:date="2022-06-17T12:41:00Z"/>
                <w:rFonts w:cstheme="minorHAnsi"/>
              </w:rPr>
            </w:pPr>
            <w:ins w:id="2462" w:author="Himanshu Seth - I21391" w:date="2022-06-17T12:41:00Z">
              <w:r>
                <w:rPr>
                  <w:rFonts w:cstheme="minorHAnsi"/>
                </w:rPr>
                <w:t>ID</w:t>
              </w:r>
            </w:ins>
          </w:p>
        </w:tc>
        <w:tc>
          <w:tcPr>
            <w:tcW w:w="2942" w:type="dxa"/>
            <w:tcBorders>
              <w:top w:val="single" w:sz="12" w:space="0" w:color="auto"/>
              <w:left w:val="nil"/>
              <w:bottom w:val="single" w:sz="12" w:space="0" w:color="auto"/>
              <w:right w:val="nil"/>
            </w:tcBorders>
            <w:vAlign w:val="center"/>
            <w:hideMark/>
          </w:tcPr>
          <w:p w14:paraId="4978B157" w14:textId="77777777" w:rsidR="00972BA9" w:rsidRDefault="00972BA9">
            <w:pPr>
              <w:rPr>
                <w:ins w:id="2463" w:author="Himanshu Seth - I21391" w:date="2022-06-17T12:41:00Z"/>
                <w:rFonts w:cstheme="minorHAnsi"/>
              </w:rPr>
            </w:pPr>
            <w:ins w:id="2464" w:author="Himanshu Seth - I21391" w:date="2022-06-17T12:41:00Z">
              <w:r>
                <w:rPr>
                  <w:rFonts w:cstheme="minorHAnsi"/>
                </w:rPr>
                <w:t>Name &amp; Default Value</w:t>
              </w:r>
            </w:ins>
          </w:p>
        </w:tc>
        <w:tc>
          <w:tcPr>
            <w:tcW w:w="862" w:type="dxa"/>
            <w:tcBorders>
              <w:top w:val="single" w:sz="12" w:space="0" w:color="auto"/>
              <w:left w:val="nil"/>
              <w:bottom w:val="single" w:sz="12" w:space="0" w:color="auto"/>
              <w:right w:val="nil"/>
            </w:tcBorders>
            <w:vAlign w:val="center"/>
            <w:hideMark/>
          </w:tcPr>
          <w:p w14:paraId="36384400" w14:textId="77777777" w:rsidR="00972BA9" w:rsidRDefault="00972BA9">
            <w:pPr>
              <w:rPr>
                <w:ins w:id="2465" w:author="Himanshu Seth - I21391" w:date="2022-06-17T12:41:00Z"/>
                <w:rFonts w:cstheme="minorHAnsi"/>
              </w:rPr>
            </w:pPr>
            <w:ins w:id="2466" w:author="Himanshu Seth - I21391" w:date="2022-06-17T12:41:00Z">
              <w:r>
                <w:rPr>
                  <w:rFonts w:cstheme="minorHAnsi"/>
                </w:rPr>
                <w:t>Type</w:t>
              </w:r>
            </w:ins>
          </w:p>
        </w:tc>
        <w:tc>
          <w:tcPr>
            <w:tcW w:w="4569" w:type="dxa"/>
            <w:tcBorders>
              <w:top w:val="single" w:sz="12" w:space="0" w:color="auto"/>
              <w:left w:val="nil"/>
              <w:bottom w:val="single" w:sz="12" w:space="0" w:color="auto"/>
              <w:right w:val="nil"/>
            </w:tcBorders>
            <w:vAlign w:val="center"/>
            <w:hideMark/>
          </w:tcPr>
          <w:p w14:paraId="27959555" w14:textId="77777777" w:rsidR="00972BA9" w:rsidRDefault="00972BA9">
            <w:pPr>
              <w:rPr>
                <w:ins w:id="2467" w:author="Himanshu Seth - I21391" w:date="2022-06-17T12:41:00Z"/>
                <w:rFonts w:cstheme="minorHAnsi"/>
              </w:rPr>
            </w:pPr>
            <w:ins w:id="2468" w:author="Himanshu Seth - I21391" w:date="2022-06-17T12:41:00Z">
              <w:r>
                <w:rPr>
                  <w:rFonts w:cstheme="minorHAnsi"/>
                </w:rPr>
                <w:t>Description</w:t>
              </w:r>
            </w:ins>
          </w:p>
        </w:tc>
      </w:tr>
      <w:tr w:rsidR="00725827" w14:paraId="66EC5E5A" w14:textId="77777777" w:rsidTr="00972BA9">
        <w:trPr>
          <w:ins w:id="2469" w:author="Himanshu Seth - I21391" w:date="2022-06-17T12:41:00Z"/>
        </w:trPr>
        <w:tc>
          <w:tcPr>
            <w:tcW w:w="411" w:type="dxa"/>
            <w:tcBorders>
              <w:top w:val="single" w:sz="12" w:space="0" w:color="auto"/>
              <w:left w:val="nil"/>
              <w:bottom w:val="single" w:sz="4" w:space="0" w:color="BFBFBF" w:themeColor="background1" w:themeShade="BF"/>
              <w:right w:val="nil"/>
            </w:tcBorders>
            <w:vAlign w:val="center"/>
            <w:hideMark/>
          </w:tcPr>
          <w:p w14:paraId="6DE302BF" w14:textId="77777777" w:rsidR="00972BA9" w:rsidRDefault="00972BA9">
            <w:pPr>
              <w:rPr>
                <w:ins w:id="2470" w:author="Himanshu Seth - I21391" w:date="2022-06-17T12:41:00Z"/>
                <w:rFonts w:cstheme="minorHAnsi"/>
                <w:sz w:val="18"/>
                <w:szCs w:val="18"/>
              </w:rPr>
            </w:pPr>
            <w:ins w:id="2471" w:author="Himanshu Seth - I21391" w:date="2022-06-17T12:41:00Z">
              <w:r>
                <w:rPr>
                  <w:rFonts w:cstheme="minorHAnsi"/>
                  <w:sz w:val="18"/>
                  <w:szCs w:val="18"/>
                </w:rPr>
                <w:t>1</w:t>
              </w:r>
            </w:ins>
          </w:p>
        </w:tc>
        <w:tc>
          <w:tcPr>
            <w:tcW w:w="2942" w:type="dxa"/>
            <w:tcBorders>
              <w:top w:val="single" w:sz="12" w:space="0" w:color="auto"/>
              <w:left w:val="nil"/>
              <w:bottom w:val="single" w:sz="4" w:space="0" w:color="BFBFBF" w:themeColor="background1" w:themeShade="BF"/>
              <w:right w:val="nil"/>
            </w:tcBorders>
            <w:vAlign w:val="center"/>
            <w:hideMark/>
          </w:tcPr>
          <w:p w14:paraId="38ED4D14" w14:textId="77777777" w:rsidR="00972BA9" w:rsidRDefault="00972BA9">
            <w:pPr>
              <w:rPr>
                <w:ins w:id="2472" w:author="Himanshu Seth - I21391" w:date="2022-06-17T12:41:00Z"/>
                <w:rFonts w:cstheme="minorHAnsi"/>
                <w:sz w:val="18"/>
                <w:szCs w:val="18"/>
              </w:rPr>
            </w:pPr>
            <w:ins w:id="2473" w:author="Himanshu Seth - I21391" w:date="2022-06-17T12:41:00Z">
              <w:r>
                <w:rPr>
                  <w:rFonts w:cstheme="minorHAnsi"/>
                  <w:sz w:val="18"/>
                  <w:szCs w:val="18"/>
                </w:rPr>
                <w:t>&lt;CA_CERT_NAME&gt;: “”</w:t>
              </w:r>
            </w:ins>
          </w:p>
        </w:tc>
        <w:tc>
          <w:tcPr>
            <w:tcW w:w="862" w:type="dxa"/>
            <w:tcBorders>
              <w:top w:val="single" w:sz="12" w:space="0" w:color="auto"/>
              <w:left w:val="nil"/>
              <w:bottom w:val="single" w:sz="4" w:space="0" w:color="BFBFBF" w:themeColor="background1" w:themeShade="BF"/>
              <w:right w:val="nil"/>
            </w:tcBorders>
            <w:vAlign w:val="center"/>
            <w:hideMark/>
          </w:tcPr>
          <w:p w14:paraId="02B2BD21" w14:textId="77777777" w:rsidR="00972BA9" w:rsidRDefault="00972BA9">
            <w:pPr>
              <w:rPr>
                <w:ins w:id="2474" w:author="Himanshu Seth - I21391" w:date="2022-06-17T12:41:00Z"/>
                <w:rFonts w:cstheme="minorHAnsi"/>
                <w:sz w:val="18"/>
                <w:szCs w:val="18"/>
              </w:rPr>
            </w:pPr>
            <w:ins w:id="2475" w:author="Himanshu Seth - I21391" w:date="2022-06-17T12:41:00Z">
              <w:r>
                <w:rPr>
                  <w:rFonts w:cstheme="minorHAnsi"/>
                  <w:sz w:val="18"/>
                  <w:szCs w:val="18"/>
                </w:rPr>
                <w:t>String</w:t>
              </w:r>
            </w:ins>
          </w:p>
        </w:tc>
        <w:tc>
          <w:tcPr>
            <w:tcW w:w="4569" w:type="dxa"/>
            <w:tcBorders>
              <w:top w:val="single" w:sz="12" w:space="0" w:color="auto"/>
              <w:left w:val="nil"/>
              <w:bottom w:val="single" w:sz="4" w:space="0" w:color="BFBFBF" w:themeColor="background1" w:themeShade="BF"/>
              <w:right w:val="nil"/>
            </w:tcBorders>
            <w:vAlign w:val="center"/>
            <w:hideMark/>
          </w:tcPr>
          <w:p w14:paraId="1E0E4BB2" w14:textId="77777777" w:rsidR="00972BA9" w:rsidRDefault="00972BA9">
            <w:pPr>
              <w:rPr>
                <w:ins w:id="2476" w:author="Himanshu Seth - I21391" w:date="2022-06-17T12:41:00Z"/>
                <w:rFonts w:cstheme="minorHAnsi"/>
                <w:sz w:val="18"/>
                <w:szCs w:val="18"/>
              </w:rPr>
            </w:pPr>
            <w:ins w:id="2477" w:author="Himanshu Seth - I21391" w:date="2022-06-17T12:41:00Z">
              <w:r>
                <w:rPr>
                  <w:rFonts w:cstheme="minorHAnsi"/>
                  <w:sz w:val="18"/>
                  <w:szCs w:val="18"/>
                </w:rPr>
                <w:t>CA certificate name</w:t>
              </w:r>
            </w:ins>
          </w:p>
        </w:tc>
      </w:tr>
      <w:tr w:rsidR="00725827" w14:paraId="6F7F52DF" w14:textId="77777777" w:rsidTr="00972BA9">
        <w:trPr>
          <w:ins w:id="2478" w:author="Himanshu Seth - I21391" w:date="2022-06-17T12:41:00Z"/>
        </w:trPr>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6C99CC5A" w14:textId="77777777" w:rsidR="00972BA9" w:rsidRDefault="00972BA9">
            <w:pPr>
              <w:rPr>
                <w:ins w:id="2479" w:author="Himanshu Seth - I21391" w:date="2022-06-17T12:41:00Z"/>
                <w:rFonts w:cstheme="minorHAnsi"/>
                <w:sz w:val="18"/>
                <w:szCs w:val="18"/>
              </w:rPr>
            </w:pPr>
            <w:ins w:id="2480" w:author="Himanshu Seth - I21391" w:date="2022-06-17T12:41:00Z">
              <w:r>
                <w:rPr>
                  <w:rFonts w:cstheme="minorHAnsi"/>
                  <w:sz w:val="18"/>
                  <w:szCs w:val="18"/>
                </w:rPr>
                <w:t>2</w:t>
              </w:r>
            </w:ins>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63419CB8" w14:textId="77777777" w:rsidR="00972BA9" w:rsidRDefault="00972BA9">
            <w:pPr>
              <w:rPr>
                <w:ins w:id="2481" w:author="Himanshu Seth - I21391" w:date="2022-06-17T12:41:00Z"/>
                <w:rFonts w:cstheme="minorHAnsi"/>
                <w:sz w:val="18"/>
                <w:szCs w:val="18"/>
              </w:rPr>
            </w:pPr>
            <w:ins w:id="2482" w:author="Himanshu Seth - I21391" w:date="2022-06-17T12:41:00Z">
              <w:r>
                <w:rPr>
                  <w:rFonts w:cstheme="minorHAnsi"/>
                  <w:sz w:val="18"/>
                  <w:szCs w:val="18"/>
                </w:rPr>
                <w:t>&lt;CERT_NAME&gt;: “”</w:t>
              </w:r>
            </w:ins>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67261AC7" w14:textId="77777777" w:rsidR="00972BA9" w:rsidRDefault="00972BA9">
            <w:pPr>
              <w:rPr>
                <w:ins w:id="2483" w:author="Himanshu Seth - I21391" w:date="2022-06-17T12:41:00Z"/>
                <w:rFonts w:cstheme="minorHAnsi"/>
                <w:sz w:val="18"/>
                <w:szCs w:val="18"/>
              </w:rPr>
            </w:pPr>
            <w:ins w:id="2484" w:author="Himanshu Seth - I21391" w:date="2022-06-17T12:41:00Z">
              <w:r>
                <w:rPr>
                  <w:rFonts w:cstheme="minorHAnsi"/>
                  <w:sz w:val="18"/>
                  <w:szCs w:val="18"/>
                </w:rPr>
                <w:t>String</w:t>
              </w:r>
            </w:ins>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3BDE3FA0" w14:textId="77777777" w:rsidR="00972BA9" w:rsidRDefault="00972BA9">
            <w:pPr>
              <w:rPr>
                <w:ins w:id="2485" w:author="Himanshu Seth - I21391" w:date="2022-06-17T12:41:00Z"/>
                <w:rFonts w:cstheme="minorHAnsi"/>
                <w:sz w:val="18"/>
                <w:szCs w:val="18"/>
              </w:rPr>
            </w:pPr>
            <w:ins w:id="2486" w:author="Himanshu Seth - I21391" w:date="2022-06-17T12:41:00Z">
              <w:r>
                <w:rPr>
                  <w:rFonts w:cstheme="minorHAnsi"/>
                  <w:sz w:val="18"/>
                  <w:szCs w:val="18"/>
                </w:rPr>
                <w:t>Certificate name</w:t>
              </w:r>
            </w:ins>
          </w:p>
        </w:tc>
      </w:tr>
      <w:tr w:rsidR="00725827" w14:paraId="3C97E791" w14:textId="77777777" w:rsidTr="00972BA9">
        <w:trPr>
          <w:ins w:id="2487" w:author="Himanshu Seth - I21391" w:date="2022-06-17T12:41:00Z"/>
        </w:trPr>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05CA34B3" w14:textId="77777777" w:rsidR="00972BA9" w:rsidRDefault="00972BA9">
            <w:pPr>
              <w:rPr>
                <w:ins w:id="2488" w:author="Himanshu Seth - I21391" w:date="2022-06-17T12:41:00Z"/>
                <w:rFonts w:cstheme="minorHAnsi"/>
                <w:sz w:val="18"/>
                <w:szCs w:val="18"/>
              </w:rPr>
            </w:pPr>
            <w:ins w:id="2489" w:author="Himanshu Seth - I21391" w:date="2022-06-17T12:41:00Z">
              <w:r>
                <w:rPr>
                  <w:rFonts w:cstheme="minorHAnsi"/>
                  <w:sz w:val="18"/>
                  <w:szCs w:val="18"/>
                </w:rPr>
                <w:t>3</w:t>
              </w:r>
            </w:ins>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39546CE7" w14:textId="77777777" w:rsidR="00972BA9" w:rsidRDefault="00972BA9">
            <w:pPr>
              <w:rPr>
                <w:ins w:id="2490" w:author="Himanshu Seth - I21391" w:date="2022-06-17T12:41:00Z"/>
                <w:rFonts w:cstheme="minorHAnsi"/>
                <w:sz w:val="18"/>
                <w:szCs w:val="18"/>
              </w:rPr>
            </w:pPr>
            <w:ins w:id="2491" w:author="Himanshu Seth - I21391" w:date="2022-06-17T12:41:00Z">
              <w:r>
                <w:rPr>
                  <w:rFonts w:cstheme="minorHAnsi"/>
                  <w:sz w:val="18"/>
                  <w:szCs w:val="18"/>
                </w:rPr>
                <w:t>&lt;PRI_KEY_NAME&gt;: “”</w:t>
              </w:r>
            </w:ins>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76E2A465" w14:textId="77777777" w:rsidR="00972BA9" w:rsidRDefault="00972BA9">
            <w:pPr>
              <w:rPr>
                <w:ins w:id="2492" w:author="Himanshu Seth - I21391" w:date="2022-06-17T12:41:00Z"/>
                <w:rFonts w:cstheme="minorHAnsi"/>
                <w:sz w:val="18"/>
                <w:szCs w:val="18"/>
              </w:rPr>
            </w:pPr>
            <w:ins w:id="2493" w:author="Himanshu Seth - I21391" w:date="2022-06-17T12:41:00Z">
              <w:r>
                <w:rPr>
                  <w:rFonts w:cstheme="minorHAnsi"/>
                  <w:sz w:val="18"/>
                  <w:szCs w:val="18"/>
                </w:rPr>
                <w:t>String</w:t>
              </w:r>
            </w:ins>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6FC9A5A8" w14:textId="77777777" w:rsidR="00972BA9" w:rsidRDefault="00972BA9">
            <w:pPr>
              <w:rPr>
                <w:ins w:id="2494" w:author="Himanshu Seth - I21391" w:date="2022-06-17T12:41:00Z"/>
                <w:rFonts w:cstheme="minorHAnsi"/>
                <w:sz w:val="18"/>
                <w:szCs w:val="18"/>
              </w:rPr>
            </w:pPr>
            <w:ins w:id="2495" w:author="Himanshu Seth - I21391" w:date="2022-06-17T12:41:00Z">
              <w:r>
                <w:rPr>
                  <w:rFonts w:cstheme="minorHAnsi"/>
                  <w:sz w:val="18"/>
                  <w:szCs w:val="18"/>
                </w:rPr>
                <w:t>Private key name</w:t>
              </w:r>
            </w:ins>
          </w:p>
        </w:tc>
      </w:tr>
      <w:tr w:rsidR="00725827" w14:paraId="583D37B2" w14:textId="77777777" w:rsidTr="00972BA9">
        <w:trPr>
          <w:ins w:id="2496" w:author="Himanshu Seth - I21391" w:date="2022-06-17T12:41:00Z"/>
        </w:trPr>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61D6F4C4" w14:textId="77777777" w:rsidR="00972BA9" w:rsidRDefault="00972BA9">
            <w:pPr>
              <w:rPr>
                <w:ins w:id="2497" w:author="Himanshu Seth - I21391" w:date="2022-06-17T12:41:00Z"/>
                <w:rFonts w:cstheme="minorHAnsi"/>
                <w:sz w:val="18"/>
                <w:szCs w:val="18"/>
              </w:rPr>
            </w:pPr>
            <w:ins w:id="2498" w:author="Himanshu Seth - I21391" w:date="2022-06-17T12:41:00Z">
              <w:r>
                <w:rPr>
                  <w:rFonts w:cstheme="minorHAnsi"/>
                  <w:sz w:val="18"/>
                  <w:szCs w:val="18"/>
                </w:rPr>
                <w:t>4</w:t>
              </w:r>
            </w:ins>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0E78F134" w14:textId="77777777" w:rsidR="00972BA9" w:rsidRDefault="00972BA9">
            <w:pPr>
              <w:rPr>
                <w:ins w:id="2499" w:author="Himanshu Seth - I21391" w:date="2022-06-17T12:41:00Z"/>
                <w:rFonts w:cstheme="minorHAnsi"/>
                <w:sz w:val="18"/>
                <w:szCs w:val="18"/>
              </w:rPr>
            </w:pPr>
            <w:ins w:id="2500" w:author="Himanshu Seth - I21391" w:date="2022-06-17T12:41:00Z">
              <w:r>
                <w:rPr>
                  <w:rFonts w:cstheme="minorHAnsi"/>
                  <w:sz w:val="18"/>
                  <w:szCs w:val="18"/>
                </w:rPr>
                <w:t>&lt;PRI_KEY_PASSWORD&gt;: “”</w:t>
              </w:r>
            </w:ins>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50C9FDE1" w14:textId="77777777" w:rsidR="00972BA9" w:rsidRDefault="00972BA9">
            <w:pPr>
              <w:rPr>
                <w:ins w:id="2501" w:author="Himanshu Seth - I21391" w:date="2022-06-17T12:41:00Z"/>
                <w:rFonts w:cstheme="minorHAnsi"/>
                <w:sz w:val="18"/>
                <w:szCs w:val="18"/>
              </w:rPr>
            </w:pPr>
            <w:ins w:id="2502" w:author="Himanshu Seth - I21391" w:date="2022-06-17T12:41:00Z">
              <w:r>
                <w:rPr>
                  <w:rFonts w:cstheme="minorHAnsi"/>
                  <w:sz w:val="18"/>
                  <w:szCs w:val="18"/>
                </w:rPr>
                <w:t>String</w:t>
              </w:r>
            </w:ins>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701D7E19" w14:textId="77777777" w:rsidR="00972BA9" w:rsidRDefault="00972BA9">
            <w:pPr>
              <w:rPr>
                <w:ins w:id="2503" w:author="Himanshu Seth - I21391" w:date="2022-06-17T12:41:00Z"/>
                <w:rFonts w:cstheme="minorHAnsi"/>
                <w:sz w:val="18"/>
                <w:szCs w:val="18"/>
              </w:rPr>
            </w:pPr>
            <w:ins w:id="2504" w:author="Himanshu Seth - I21391" w:date="2022-06-17T12:41:00Z">
              <w:r>
                <w:rPr>
                  <w:rFonts w:cstheme="minorHAnsi"/>
                  <w:sz w:val="18"/>
                  <w:szCs w:val="18"/>
                </w:rPr>
                <w:t>Private key password</w:t>
              </w:r>
            </w:ins>
          </w:p>
        </w:tc>
      </w:tr>
      <w:tr w:rsidR="00725827" w14:paraId="49A6C025" w14:textId="77777777" w:rsidTr="00972BA9">
        <w:trPr>
          <w:ins w:id="2505" w:author="Himanshu Seth - I21391" w:date="2022-06-17T12:41:00Z"/>
        </w:trPr>
        <w:tc>
          <w:tcPr>
            <w:tcW w:w="411" w:type="dxa"/>
            <w:tcBorders>
              <w:top w:val="single" w:sz="4" w:space="0" w:color="BFBFBF" w:themeColor="background1" w:themeShade="BF"/>
              <w:left w:val="nil"/>
              <w:bottom w:val="single" w:sz="4" w:space="0" w:color="BFBFBF" w:themeColor="background1" w:themeShade="BF"/>
              <w:right w:val="nil"/>
            </w:tcBorders>
            <w:vAlign w:val="center"/>
            <w:hideMark/>
          </w:tcPr>
          <w:p w14:paraId="37D28004" w14:textId="77777777" w:rsidR="00972BA9" w:rsidRDefault="00972BA9">
            <w:pPr>
              <w:rPr>
                <w:ins w:id="2506" w:author="Himanshu Seth - I21391" w:date="2022-06-17T12:41:00Z"/>
                <w:rFonts w:cstheme="minorHAnsi"/>
                <w:sz w:val="18"/>
                <w:szCs w:val="18"/>
              </w:rPr>
            </w:pPr>
            <w:ins w:id="2507" w:author="Himanshu Seth - I21391" w:date="2022-06-17T12:41:00Z">
              <w:r>
                <w:rPr>
                  <w:rFonts w:cstheme="minorHAnsi"/>
                  <w:sz w:val="18"/>
                  <w:szCs w:val="18"/>
                </w:rPr>
                <w:t>5</w:t>
              </w:r>
            </w:ins>
          </w:p>
        </w:tc>
        <w:tc>
          <w:tcPr>
            <w:tcW w:w="2942" w:type="dxa"/>
            <w:tcBorders>
              <w:top w:val="single" w:sz="4" w:space="0" w:color="BFBFBF" w:themeColor="background1" w:themeShade="BF"/>
              <w:left w:val="nil"/>
              <w:bottom w:val="single" w:sz="4" w:space="0" w:color="BFBFBF" w:themeColor="background1" w:themeShade="BF"/>
              <w:right w:val="nil"/>
            </w:tcBorders>
            <w:vAlign w:val="center"/>
            <w:hideMark/>
          </w:tcPr>
          <w:p w14:paraId="2185D9E5" w14:textId="77777777" w:rsidR="00972BA9" w:rsidRDefault="00972BA9">
            <w:pPr>
              <w:rPr>
                <w:ins w:id="2508" w:author="Himanshu Seth - I21391" w:date="2022-06-17T12:41:00Z"/>
                <w:rFonts w:cstheme="minorHAnsi"/>
                <w:sz w:val="18"/>
                <w:szCs w:val="18"/>
              </w:rPr>
            </w:pPr>
            <w:ins w:id="2509" w:author="Himanshu Seth - I21391" w:date="2022-06-17T12:41:00Z">
              <w:r>
                <w:rPr>
                  <w:rFonts w:cstheme="minorHAnsi"/>
                  <w:sz w:val="18"/>
                  <w:szCs w:val="18"/>
                </w:rPr>
                <w:t>&lt;SERVER_NAME&gt;: “”</w:t>
              </w:r>
            </w:ins>
          </w:p>
        </w:tc>
        <w:tc>
          <w:tcPr>
            <w:tcW w:w="862" w:type="dxa"/>
            <w:tcBorders>
              <w:top w:val="single" w:sz="4" w:space="0" w:color="BFBFBF" w:themeColor="background1" w:themeShade="BF"/>
              <w:left w:val="nil"/>
              <w:bottom w:val="single" w:sz="4" w:space="0" w:color="BFBFBF" w:themeColor="background1" w:themeShade="BF"/>
              <w:right w:val="nil"/>
            </w:tcBorders>
            <w:vAlign w:val="center"/>
            <w:hideMark/>
          </w:tcPr>
          <w:p w14:paraId="2704E1C3" w14:textId="77777777" w:rsidR="00972BA9" w:rsidRDefault="00972BA9">
            <w:pPr>
              <w:rPr>
                <w:ins w:id="2510" w:author="Himanshu Seth - I21391" w:date="2022-06-17T12:41:00Z"/>
                <w:rFonts w:cstheme="minorHAnsi"/>
                <w:sz w:val="18"/>
                <w:szCs w:val="18"/>
              </w:rPr>
            </w:pPr>
            <w:ins w:id="2511" w:author="Himanshu Seth - I21391" w:date="2022-06-17T12:41:00Z">
              <w:r>
                <w:rPr>
                  <w:rFonts w:cstheme="minorHAnsi"/>
                  <w:sz w:val="18"/>
                  <w:szCs w:val="18"/>
                </w:rPr>
                <w:t>String</w:t>
              </w:r>
            </w:ins>
          </w:p>
        </w:tc>
        <w:tc>
          <w:tcPr>
            <w:tcW w:w="4569" w:type="dxa"/>
            <w:tcBorders>
              <w:top w:val="single" w:sz="4" w:space="0" w:color="BFBFBF" w:themeColor="background1" w:themeShade="BF"/>
              <w:left w:val="nil"/>
              <w:bottom w:val="single" w:sz="4" w:space="0" w:color="BFBFBF" w:themeColor="background1" w:themeShade="BF"/>
              <w:right w:val="nil"/>
            </w:tcBorders>
            <w:vAlign w:val="center"/>
            <w:hideMark/>
          </w:tcPr>
          <w:p w14:paraId="0155B8D4" w14:textId="77777777" w:rsidR="00972BA9" w:rsidRDefault="00972BA9">
            <w:pPr>
              <w:rPr>
                <w:ins w:id="2512" w:author="Himanshu Seth - I21391" w:date="2022-06-17T12:41:00Z"/>
                <w:rFonts w:cstheme="minorHAnsi"/>
                <w:sz w:val="18"/>
                <w:szCs w:val="18"/>
              </w:rPr>
            </w:pPr>
            <w:ins w:id="2513" w:author="Himanshu Seth - I21391" w:date="2022-06-17T12:41:00Z">
              <w:r>
                <w:rPr>
                  <w:rFonts w:cstheme="minorHAnsi"/>
                  <w:sz w:val="18"/>
                  <w:szCs w:val="18"/>
                </w:rPr>
                <w:t>Server name</w:t>
              </w:r>
            </w:ins>
          </w:p>
        </w:tc>
      </w:tr>
    </w:tbl>
    <w:p w14:paraId="3375E9D7" w14:textId="77777777" w:rsidR="00972BA9" w:rsidRDefault="00972BA9" w:rsidP="00972BA9">
      <w:pPr>
        <w:pStyle w:val="Heading3"/>
        <w:rPr>
          <w:ins w:id="2514" w:author="Himanshu Seth - I21391" w:date="2022-06-17T12:41:00Z"/>
        </w:rPr>
      </w:pPr>
      <w:ins w:id="2515" w:author="Himanshu Seth - I21391" w:date="2022-06-17T12:41:00Z">
        <w:r>
          <w:t>Response Syntax</w:t>
        </w:r>
      </w:ins>
    </w:p>
    <w:tbl>
      <w:tblPr>
        <w:tblStyle w:val="TableGrid"/>
        <w:tblW w:w="0" w:type="auto"/>
        <w:tblInd w:w="607" w:type="dxa"/>
        <w:tblLook w:val="04A0" w:firstRow="1" w:lastRow="0" w:firstColumn="1" w:lastColumn="0" w:noHBand="0" w:noVBand="1"/>
      </w:tblPr>
      <w:tblGrid>
        <w:gridCol w:w="6503"/>
        <w:gridCol w:w="2246"/>
      </w:tblGrid>
      <w:tr w:rsidR="00972BA9" w14:paraId="1AD493E6" w14:textId="77777777" w:rsidTr="00972BA9">
        <w:trPr>
          <w:ins w:id="2516" w:author="Himanshu Seth - I21391" w:date="2022-06-17T12:41:00Z"/>
        </w:trPr>
        <w:tc>
          <w:tcPr>
            <w:tcW w:w="6503" w:type="dxa"/>
            <w:tcBorders>
              <w:top w:val="single" w:sz="12" w:space="0" w:color="auto"/>
              <w:left w:val="nil"/>
              <w:bottom w:val="single" w:sz="12" w:space="0" w:color="auto"/>
              <w:right w:val="nil"/>
            </w:tcBorders>
            <w:hideMark/>
          </w:tcPr>
          <w:p w14:paraId="4D98B79E" w14:textId="77777777" w:rsidR="00972BA9" w:rsidRDefault="00972BA9">
            <w:pPr>
              <w:rPr>
                <w:ins w:id="2517" w:author="Himanshu Seth - I21391" w:date="2022-06-17T12:41:00Z"/>
                <w:rFonts w:cstheme="minorHAnsi"/>
              </w:rPr>
            </w:pPr>
            <w:ins w:id="2518" w:author="Himanshu Seth - I21391" w:date="2022-06-17T12:41:00Z">
              <w:r>
                <w:rPr>
                  <w:rFonts w:cstheme="minorHAnsi"/>
                </w:rPr>
                <w:t>Response</w:t>
              </w:r>
            </w:ins>
          </w:p>
        </w:tc>
        <w:tc>
          <w:tcPr>
            <w:tcW w:w="2246" w:type="dxa"/>
            <w:tcBorders>
              <w:top w:val="single" w:sz="12" w:space="0" w:color="auto"/>
              <w:left w:val="nil"/>
              <w:bottom w:val="single" w:sz="12" w:space="0" w:color="auto"/>
              <w:right w:val="nil"/>
            </w:tcBorders>
            <w:hideMark/>
          </w:tcPr>
          <w:p w14:paraId="76C9126B" w14:textId="77777777" w:rsidR="00972BA9" w:rsidRDefault="00972BA9">
            <w:pPr>
              <w:rPr>
                <w:ins w:id="2519" w:author="Himanshu Seth - I21391" w:date="2022-06-17T12:41:00Z"/>
                <w:rFonts w:cstheme="minorHAnsi"/>
              </w:rPr>
            </w:pPr>
            <w:ins w:id="2520" w:author="Himanshu Seth - I21391" w:date="2022-06-17T12:41:00Z">
              <w:r>
                <w:rPr>
                  <w:rFonts w:cstheme="minorHAnsi"/>
                </w:rPr>
                <w:t>Description</w:t>
              </w:r>
            </w:ins>
          </w:p>
        </w:tc>
      </w:tr>
      <w:tr w:rsidR="00972BA9" w14:paraId="0CB838FD" w14:textId="77777777" w:rsidTr="00972BA9">
        <w:trPr>
          <w:ins w:id="2521" w:author="Himanshu Seth - I21391" w:date="2022-06-17T12:41:00Z"/>
        </w:trPr>
        <w:tc>
          <w:tcPr>
            <w:tcW w:w="6503" w:type="dxa"/>
            <w:tcBorders>
              <w:top w:val="single" w:sz="12" w:space="0" w:color="auto"/>
              <w:left w:val="nil"/>
              <w:bottom w:val="single" w:sz="4" w:space="0" w:color="BFBFBF" w:themeColor="background1" w:themeShade="BF"/>
              <w:right w:val="nil"/>
            </w:tcBorders>
            <w:hideMark/>
          </w:tcPr>
          <w:p w14:paraId="683AB04D" w14:textId="77777777" w:rsidR="00972BA9" w:rsidRDefault="00972BA9">
            <w:pPr>
              <w:rPr>
                <w:ins w:id="2522" w:author="Himanshu Seth - I21391" w:date="2022-06-17T12:41:00Z"/>
                <w:rFonts w:ascii="Consolas" w:hAnsi="Consolas"/>
                <w:sz w:val="18"/>
              </w:rPr>
            </w:pPr>
            <w:ins w:id="2523" w:author="Himanshu Seth - I21391" w:date="2022-06-17T12:41:00Z">
              <w:r>
                <w:rPr>
                  <w:rFonts w:ascii="Consolas" w:hAnsi="Consolas"/>
                  <w:sz w:val="18"/>
                </w:rPr>
                <w:t>+TLSC:&lt;param_id&gt;,&lt;param_val&gt;</w:t>
              </w:r>
            </w:ins>
          </w:p>
        </w:tc>
        <w:tc>
          <w:tcPr>
            <w:tcW w:w="2246" w:type="dxa"/>
            <w:tcBorders>
              <w:top w:val="single" w:sz="12" w:space="0" w:color="auto"/>
              <w:left w:val="nil"/>
              <w:bottom w:val="single" w:sz="4" w:space="0" w:color="BFBFBF" w:themeColor="background1" w:themeShade="BF"/>
              <w:right w:val="nil"/>
            </w:tcBorders>
            <w:hideMark/>
          </w:tcPr>
          <w:p w14:paraId="2E8A5A55" w14:textId="77777777" w:rsidR="00972BA9" w:rsidRDefault="00972BA9">
            <w:pPr>
              <w:rPr>
                <w:ins w:id="2524" w:author="Himanshu Seth - I21391" w:date="2022-06-17T12:41:00Z"/>
                <w:rFonts w:cstheme="minorHAnsi"/>
                <w:sz w:val="20"/>
              </w:rPr>
            </w:pPr>
            <w:ins w:id="2525" w:author="Himanshu Seth - I21391" w:date="2022-06-17T12:41:00Z">
              <w:r>
                <w:rPr>
                  <w:rFonts w:cstheme="minorHAnsi"/>
                  <w:sz w:val="20"/>
                </w:rPr>
                <w:t>Read response</w:t>
              </w:r>
            </w:ins>
          </w:p>
        </w:tc>
      </w:tr>
      <w:tr w:rsidR="00972BA9" w14:paraId="69A49C9C" w14:textId="77777777" w:rsidTr="00972BA9">
        <w:trPr>
          <w:ins w:id="2526" w:author="Himanshu Seth - I21391" w:date="2022-06-17T12:41:00Z"/>
        </w:trPr>
        <w:tc>
          <w:tcPr>
            <w:tcW w:w="6503" w:type="dxa"/>
            <w:tcBorders>
              <w:top w:val="single" w:sz="4" w:space="0" w:color="BFBFBF" w:themeColor="background1" w:themeShade="BF"/>
              <w:left w:val="nil"/>
              <w:bottom w:val="single" w:sz="4" w:space="0" w:color="BFBFBF" w:themeColor="background1" w:themeShade="BF"/>
              <w:right w:val="nil"/>
            </w:tcBorders>
            <w:hideMark/>
          </w:tcPr>
          <w:p w14:paraId="126EE7AD" w14:textId="77777777" w:rsidR="00972BA9" w:rsidRDefault="00972BA9">
            <w:pPr>
              <w:rPr>
                <w:ins w:id="2527" w:author="Himanshu Seth - I21391" w:date="2022-06-17T12:41:00Z"/>
                <w:rFonts w:ascii="Consolas" w:hAnsi="Consolas"/>
                <w:sz w:val="18"/>
              </w:rPr>
            </w:pPr>
            <w:ins w:id="2528" w:author="Himanshu Seth - I21391" w:date="2022-06-17T12:41:00Z">
              <w:r>
                <w:rPr>
                  <w:rFonts w:ascii="Consolas" w:hAnsi="Consolas"/>
                  <w:sz w:val="18"/>
                </w:rPr>
                <w:t>OK</w:t>
              </w:r>
            </w:ins>
          </w:p>
        </w:tc>
        <w:tc>
          <w:tcPr>
            <w:tcW w:w="2246" w:type="dxa"/>
            <w:tcBorders>
              <w:top w:val="single" w:sz="4" w:space="0" w:color="BFBFBF" w:themeColor="background1" w:themeShade="BF"/>
              <w:left w:val="nil"/>
              <w:bottom w:val="single" w:sz="4" w:space="0" w:color="BFBFBF" w:themeColor="background1" w:themeShade="BF"/>
              <w:right w:val="nil"/>
            </w:tcBorders>
            <w:hideMark/>
          </w:tcPr>
          <w:p w14:paraId="43BAA04E" w14:textId="77777777" w:rsidR="00972BA9" w:rsidRDefault="00972BA9">
            <w:pPr>
              <w:rPr>
                <w:ins w:id="2529" w:author="Himanshu Seth - I21391" w:date="2022-06-17T12:41:00Z"/>
                <w:rFonts w:cstheme="minorHAnsi"/>
                <w:sz w:val="20"/>
              </w:rPr>
            </w:pPr>
            <w:ins w:id="2530" w:author="Himanshu Seth - I21391" w:date="2022-06-17T12:41:00Z">
              <w:r>
                <w:rPr>
                  <w:rFonts w:cstheme="minorHAnsi"/>
                  <w:sz w:val="20"/>
                </w:rPr>
                <w:t>Successful response</w:t>
              </w:r>
            </w:ins>
          </w:p>
        </w:tc>
      </w:tr>
      <w:tr w:rsidR="00972BA9" w14:paraId="157A01C8" w14:textId="77777777" w:rsidTr="00972BA9">
        <w:trPr>
          <w:ins w:id="2531" w:author="Himanshu Seth - I21391" w:date="2022-06-17T12:41:00Z"/>
        </w:trPr>
        <w:tc>
          <w:tcPr>
            <w:tcW w:w="6503" w:type="dxa"/>
            <w:tcBorders>
              <w:top w:val="single" w:sz="4" w:space="0" w:color="BFBFBF" w:themeColor="background1" w:themeShade="BF"/>
              <w:left w:val="nil"/>
              <w:bottom w:val="single" w:sz="4" w:space="0" w:color="auto"/>
              <w:right w:val="nil"/>
            </w:tcBorders>
            <w:hideMark/>
          </w:tcPr>
          <w:p w14:paraId="6B19096D" w14:textId="77777777" w:rsidR="00972BA9" w:rsidRDefault="00972BA9">
            <w:pPr>
              <w:rPr>
                <w:ins w:id="2532" w:author="Himanshu Seth - I21391" w:date="2022-06-17T12:41:00Z"/>
                <w:rFonts w:ascii="Consolas" w:hAnsi="Consolas"/>
                <w:sz w:val="18"/>
              </w:rPr>
            </w:pPr>
            <w:ins w:id="2533" w:author="Himanshu Seth - I21391" w:date="2022-06-17T12:41:00Z">
              <w:r>
                <w:rPr>
                  <w:rFonts w:ascii="Consolas" w:hAnsi="Consolas"/>
                  <w:sz w:val="18"/>
                </w:rPr>
                <w:t>ERROR:&lt;ERROR_CODE&gt;</w:t>
              </w:r>
            </w:ins>
          </w:p>
        </w:tc>
        <w:tc>
          <w:tcPr>
            <w:tcW w:w="2246" w:type="dxa"/>
            <w:tcBorders>
              <w:top w:val="single" w:sz="4" w:space="0" w:color="BFBFBF" w:themeColor="background1" w:themeShade="BF"/>
              <w:left w:val="nil"/>
              <w:bottom w:val="single" w:sz="4" w:space="0" w:color="auto"/>
              <w:right w:val="nil"/>
            </w:tcBorders>
            <w:hideMark/>
          </w:tcPr>
          <w:p w14:paraId="3A8B84FF" w14:textId="77777777" w:rsidR="00972BA9" w:rsidRDefault="00972BA9">
            <w:pPr>
              <w:rPr>
                <w:ins w:id="2534" w:author="Himanshu Seth - I21391" w:date="2022-06-17T12:41:00Z"/>
                <w:rFonts w:cstheme="minorHAnsi"/>
                <w:sz w:val="20"/>
              </w:rPr>
            </w:pPr>
            <w:ins w:id="2535" w:author="Himanshu Seth - I21391" w:date="2022-06-17T12:41:00Z">
              <w:r>
                <w:rPr>
                  <w:rFonts w:cstheme="minorHAnsi"/>
                  <w:sz w:val="20"/>
                </w:rPr>
                <w:t>Error response</w:t>
              </w:r>
            </w:ins>
          </w:p>
        </w:tc>
      </w:tr>
    </w:tbl>
    <w:p w14:paraId="04A312A7" w14:textId="77777777" w:rsidR="00972BA9" w:rsidRDefault="00972BA9" w:rsidP="00972BA9">
      <w:pPr>
        <w:rPr>
          <w:ins w:id="2536" w:author="Himanshu Seth - I21391" w:date="2022-06-17T12:41:00Z"/>
          <w:rFonts w:asciiTheme="majorHAnsi" w:eastAsiaTheme="majorEastAsia" w:hAnsiTheme="majorHAnsi" w:cstheme="majorBidi"/>
          <w:color w:val="2F5496" w:themeColor="accent1" w:themeShade="BF"/>
          <w:sz w:val="26"/>
          <w:szCs w:val="26"/>
        </w:rPr>
      </w:pPr>
      <w:ins w:id="2537" w:author="Himanshu Seth - I21391" w:date="2022-06-17T12:41:00Z">
        <w:r>
          <w:br w:type="page"/>
        </w:r>
      </w:ins>
    </w:p>
    <w:p w14:paraId="6A0BEB47" w14:textId="1C2C39CD" w:rsidR="009D1970" w:rsidRDefault="009D1970" w:rsidP="009D1970">
      <w:pPr>
        <w:pStyle w:val="Heading2"/>
        <w:rPr>
          <w:ins w:id="2538" w:author="Himanshu Seth - I21391" w:date="2022-06-17T12:39:00Z"/>
        </w:rPr>
      </w:pPr>
      <w:ins w:id="2539" w:author="Himanshu Seth - I21391" w:date="2022-06-17T12:39:00Z">
        <w:r>
          <w:lastRenderedPageBreak/>
          <w:t xml:space="preserve">DNS Name Resolution </w:t>
        </w:r>
        <w:r>
          <w:fldChar w:fldCharType="begin"/>
        </w:r>
        <w:r>
          <w:instrText xml:space="preserve"> DOCPROPERTY  tagc_dns_lookup  \* MERGEFORMAT </w:instrText>
        </w:r>
        <w:r>
          <w:fldChar w:fldCharType="separate"/>
        </w:r>
        <w:r>
          <w:t>+DNSRESOLV</w:t>
        </w:r>
        <w:r>
          <w:fldChar w:fldCharType="end"/>
        </w:r>
      </w:ins>
    </w:p>
    <w:p w14:paraId="664DEED6" w14:textId="77777777" w:rsidR="009D1970" w:rsidRDefault="009D1970" w:rsidP="009D1970">
      <w:pPr>
        <w:pStyle w:val="Heading3"/>
        <w:rPr>
          <w:ins w:id="2540" w:author="Himanshu Seth - I21391" w:date="2022-06-17T12:39:00Z"/>
        </w:rPr>
      </w:pPr>
      <w:ins w:id="2541" w:author="Himanshu Seth - I21391" w:date="2022-06-17T12:39:00Z">
        <w:r>
          <w:t>Description</w:t>
        </w:r>
      </w:ins>
    </w:p>
    <w:p w14:paraId="56D08519" w14:textId="77777777" w:rsidR="009D1970" w:rsidRDefault="009D1970" w:rsidP="009D1970">
      <w:pPr>
        <w:ind w:left="720"/>
        <w:jc w:val="both"/>
        <w:rPr>
          <w:ins w:id="2542" w:author="Himanshu Seth - I21391" w:date="2022-06-17T12:39:00Z"/>
        </w:rPr>
      </w:pPr>
      <w:ins w:id="2543" w:author="Himanshu Seth - I21391" w:date="2022-06-17T12:39:00Z">
        <w:r>
          <w:t>This command is used to resolve domain names via DNS.</w:t>
        </w:r>
      </w:ins>
    </w:p>
    <w:p w14:paraId="188EE581" w14:textId="77777777" w:rsidR="009D1970" w:rsidRDefault="009D1970" w:rsidP="009D1970">
      <w:pPr>
        <w:pStyle w:val="Heading3"/>
        <w:rPr>
          <w:ins w:id="2544" w:author="Himanshu Seth - I21391" w:date="2022-06-17T12:39:00Z"/>
        </w:rPr>
      </w:pPr>
      <w:ins w:id="2545" w:author="Himanshu Seth - I21391" w:date="2022-06-17T12:39:00Z">
        <w:r>
          <w:t>Command Syntax</w:t>
        </w:r>
      </w:ins>
    </w:p>
    <w:p w14:paraId="3D073C09" w14:textId="77777777" w:rsidR="009D1970" w:rsidRDefault="009D1970" w:rsidP="009D1970">
      <w:pPr>
        <w:spacing w:after="0"/>
        <w:ind w:left="720"/>
        <w:rPr>
          <w:ins w:id="2546" w:author="Himanshu Seth - I21391" w:date="2022-06-17T12:39:00Z"/>
        </w:rPr>
      </w:pPr>
      <w:ins w:id="2547" w:author="Himanshu Seth - I21391" w:date="2022-06-17T12:39:00Z">
        <w:r>
          <w:t>AT</w:t>
        </w:r>
        <w:r>
          <w:fldChar w:fldCharType="begin"/>
        </w:r>
        <w:r>
          <w:instrText xml:space="preserve"> DOCPROPERTY  tagc_dns_lookup  \* MERGEFORMAT </w:instrText>
        </w:r>
        <w:r>
          <w:fldChar w:fldCharType="separate"/>
        </w:r>
        <w:r>
          <w:t>+DNSRESOLV</w:t>
        </w:r>
        <w:r>
          <w:fldChar w:fldCharType="end"/>
        </w:r>
        <w:r>
          <w:t>=&lt;TYPE&gt;&lt;DOMAIN_NAME&gt;</w:t>
        </w:r>
      </w:ins>
    </w:p>
    <w:p w14:paraId="59970B9F" w14:textId="77777777" w:rsidR="009D1970" w:rsidRDefault="009D1970" w:rsidP="009D1970">
      <w:pPr>
        <w:spacing w:after="0"/>
        <w:rPr>
          <w:ins w:id="2548" w:author="Himanshu Seth - I21391" w:date="2022-06-17T12:39: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9D1970" w14:paraId="69AB5741" w14:textId="77777777" w:rsidTr="009D1970">
        <w:trPr>
          <w:ins w:id="2549" w:author="Himanshu Seth - I21391" w:date="2022-06-17T12:39:00Z"/>
        </w:trPr>
        <w:tc>
          <w:tcPr>
            <w:tcW w:w="2540" w:type="dxa"/>
            <w:tcBorders>
              <w:top w:val="single" w:sz="12" w:space="0" w:color="auto"/>
              <w:left w:val="nil"/>
              <w:bottom w:val="single" w:sz="12" w:space="0" w:color="auto"/>
              <w:right w:val="nil"/>
            </w:tcBorders>
            <w:hideMark/>
          </w:tcPr>
          <w:p w14:paraId="12A5B140" w14:textId="77777777" w:rsidR="009D1970" w:rsidRDefault="009D1970">
            <w:pPr>
              <w:rPr>
                <w:ins w:id="2550" w:author="Himanshu Seth - I21391" w:date="2022-06-17T12:39:00Z"/>
                <w:rFonts w:cstheme="minorHAnsi"/>
              </w:rPr>
            </w:pPr>
            <w:ins w:id="2551" w:author="Himanshu Seth - I21391" w:date="2022-06-17T12:39:00Z">
              <w:r>
                <w:rPr>
                  <w:rFonts w:cstheme="minorHAnsi"/>
                </w:rPr>
                <w:t>Parameter Name</w:t>
              </w:r>
            </w:ins>
          </w:p>
        </w:tc>
        <w:tc>
          <w:tcPr>
            <w:tcW w:w="1207" w:type="dxa"/>
            <w:tcBorders>
              <w:top w:val="single" w:sz="12" w:space="0" w:color="auto"/>
              <w:left w:val="nil"/>
              <w:bottom w:val="single" w:sz="12" w:space="0" w:color="auto"/>
              <w:right w:val="nil"/>
            </w:tcBorders>
            <w:hideMark/>
          </w:tcPr>
          <w:p w14:paraId="798D9999" w14:textId="77777777" w:rsidR="009D1970" w:rsidRDefault="009D1970">
            <w:pPr>
              <w:rPr>
                <w:ins w:id="2552" w:author="Himanshu Seth - I21391" w:date="2022-06-17T12:39:00Z"/>
                <w:rFonts w:cstheme="minorHAnsi"/>
              </w:rPr>
            </w:pPr>
            <w:ins w:id="2553" w:author="Himanshu Seth - I21391" w:date="2022-06-17T12:39:00Z">
              <w:r>
                <w:rPr>
                  <w:rFonts w:cstheme="minorHAnsi"/>
                </w:rPr>
                <w:t>Type</w:t>
              </w:r>
            </w:ins>
          </w:p>
        </w:tc>
        <w:tc>
          <w:tcPr>
            <w:tcW w:w="5037" w:type="dxa"/>
            <w:tcBorders>
              <w:top w:val="single" w:sz="12" w:space="0" w:color="auto"/>
              <w:left w:val="nil"/>
              <w:bottom w:val="single" w:sz="12" w:space="0" w:color="auto"/>
              <w:right w:val="nil"/>
            </w:tcBorders>
            <w:hideMark/>
          </w:tcPr>
          <w:p w14:paraId="484A6902" w14:textId="77777777" w:rsidR="009D1970" w:rsidRDefault="009D1970">
            <w:pPr>
              <w:rPr>
                <w:ins w:id="2554" w:author="Himanshu Seth - I21391" w:date="2022-06-17T12:39:00Z"/>
                <w:rFonts w:cstheme="minorHAnsi"/>
              </w:rPr>
            </w:pPr>
            <w:ins w:id="2555" w:author="Himanshu Seth - I21391" w:date="2022-06-17T12:39:00Z">
              <w:r>
                <w:rPr>
                  <w:rFonts w:cstheme="minorHAnsi"/>
                </w:rPr>
                <w:t>Description</w:t>
              </w:r>
            </w:ins>
          </w:p>
        </w:tc>
      </w:tr>
      <w:tr w:rsidR="009D1970" w14:paraId="7D39A1B3" w14:textId="77777777" w:rsidTr="009D1970">
        <w:trPr>
          <w:ins w:id="2556" w:author="Himanshu Seth - I21391" w:date="2022-06-17T12:39:00Z"/>
        </w:trPr>
        <w:tc>
          <w:tcPr>
            <w:tcW w:w="2540" w:type="dxa"/>
            <w:tcBorders>
              <w:top w:val="single" w:sz="12" w:space="0" w:color="auto"/>
              <w:left w:val="nil"/>
              <w:bottom w:val="single" w:sz="4" w:space="0" w:color="BFBFBF" w:themeColor="background1" w:themeShade="BF"/>
              <w:right w:val="nil"/>
            </w:tcBorders>
            <w:hideMark/>
          </w:tcPr>
          <w:p w14:paraId="6D3F372C" w14:textId="77777777" w:rsidR="009D1970" w:rsidRDefault="009D1970">
            <w:pPr>
              <w:rPr>
                <w:ins w:id="2557" w:author="Himanshu Seth - I21391" w:date="2022-06-17T12:39:00Z"/>
                <w:rFonts w:cstheme="minorHAnsi"/>
                <w:sz w:val="18"/>
                <w:szCs w:val="18"/>
              </w:rPr>
            </w:pPr>
            <w:ins w:id="2558" w:author="Himanshu Seth - I21391" w:date="2022-06-17T12:39:00Z">
              <w:r>
                <w:rPr>
                  <w:rFonts w:cstheme="minorHAnsi"/>
                  <w:sz w:val="18"/>
                  <w:szCs w:val="18"/>
                </w:rPr>
                <w:t>&lt;TYPE&gt;</w:t>
              </w:r>
            </w:ins>
          </w:p>
        </w:tc>
        <w:tc>
          <w:tcPr>
            <w:tcW w:w="1207" w:type="dxa"/>
            <w:tcBorders>
              <w:top w:val="single" w:sz="12" w:space="0" w:color="auto"/>
              <w:left w:val="nil"/>
              <w:bottom w:val="single" w:sz="4" w:space="0" w:color="BFBFBF" w:themeColor="background1" w:themeShade="BF"/>
              <w:right w:val="nil"/>
            </w:tcBorders>
            <w:hideMark/>
          </w:tcPr>
          <w:p w14:paraId="2D3475AB" w14:textId="77777777" w:rsidR="009D1970" w:rsidRDefault="009D1970">
            <w:pPr>
              <w:rPr>
                <w:ins w:id="2559" w:author="Himanshu Seth - I21391" w:date="2022-06-17T12:39:00Z"/>
                <w:rFonts w:cstheme="minorHAnsi"/>
                <w:sz w:val="18"/>
                <w:szCs w:val="18"/>
              </w:rPr>
            </w:pPr>
            <w:ins w:id="2560" w:author="Himanshu Seth - I21391" w:date="2022-06-17T12:39:00Z">
              <w:r>
                <w:rPr>
                  <w:rFonts w:cstheme="minorHAnsi"/>
                  <w:sz w:val="18"/>
                  <w:szCs w:val="18"/>
                </w:rPr>
                <w:t>Integer</w:t>
              </w:r>
            </w:ins>
          </w:p>
        </w:tc>
        <w:tc>
          <w:tcPr>
            <w:tcW w:w="5037" w:type="dxa"/>
            <w:tcBorders>
              <w:top w:val="single" w:sz="12" w:space="0" w:color="auto"/>
              <w:left w:val="nil"/>
              <w:bottom w:val="single" w:sz="4" w:space="0" w:color="BFBFBF" w:themeColor="background1" w:themeShade="BF"/>
              <w:right w:val="nil"/>
            </w:tcBorders>
            <w:hideMark/>
          </w:tcPr>
          <w:p w14:paraId="5092DD23" w14:textId="77777777" w:rsidR="009D1970" w:rsidRDefault="009D1970">
            <w:pPr>
              <w:rPr>
                <w:ins w:id="2561" w:author="Himanshu Seth - I21391" w:date="2022-06-17T12:39:00Z"/>
                <w:rFonts w:cstheme="minorHAnsi"/>
                <w:sz w:val="18"/>
                <w:szCs w:val="18"/>
              </w:rPr>
            </w:pPr>
            <w:ins w:id="2562" w:author="Himanshu Seth - I21391" w:date="2022-06-17T12:39:00Z">
              <w:r>
                <w:rPr>
                  <w:rFonts w:cstheme="minorHAnsi"/>
                  <w:sz w:val="18"/>
                  <w:szCs w:val="18"/>
                </w:rPr>
                <w:t>Type of record:</w:t>
              </w:r>
            </w:ins>
          </w:p>
          <w:p w14:paraId="2D3A7483" w14:textId="77777777" w:rsidR="009D1970" w:rsidRDefault="009D1970" w:rsidP="009D1970">
            <w:pPr>
              <w:pStyle w:val="ListParagraph"/>
              <w:numPr>
                <w:ilvl w:val="0"/>
                <w:numId w:val="41"/>
              </w:numPr>
              <w:rPr>
                <w:ins w:id="2563" w:author="Himanshu Seth - I21391" w:date="2022-06-17T12:39:00Z"/>
                <w:rFonts w:cstheme="minorHAnsi"/>
                <w:sz w:val="18"/>
                <w:szCs w:val="18"/>
              </w:rPr>
            </w:pPr>
            <w:ins w:id="2564" w:author="Himanshu Seth - I21391" w:date="2022-06-17T12:39:00Z">
              <w:r>
                <w:rPr>
                  <w:rFonts w:cstheme="minorHAnsi"/>
                  <w:sz w:val="18"/>
                  <w:szCs w:val="18"/>
                </w:rPr>
                <w:t>A</w:t>
              </w:r>
            </w:ins>
          </w:p>
          <w:p w14:paraId="3694958A" w14:textId="77777777" w:rsidR="009D1970" w:rsidRDefault="009D1970" w:rsidP="009D1970">
            <w:pPr>
              <w:pStyle w:val="ListParagraph"/>
              <w:numPr>
                <w:ilvl w:val="0"/>
                <w:numId w:val="42"/>
              </w:numPr>
              <w:rPr>
                <w:ins w:id="2565" w:author="Himanshu Seth - I21391" w:date="2022-06-17T12:39:00Z"/>
                <w:rFonts w:cstheme="minorHAnsi"/>
                <w:sz w:val="18"/>
                <w:szCs w:val="18"/>
              </w:rPr>
            </w:pPr>
            <w:ins w:id="2566" w:author="Himanshu Seth - I21391" w:date="2022-06-17T12:39:00Z">
              <w:r>
                <w:rPr>
                  <w:rFonts w:cstheme="minorHAnsi"/>
                  <w:sz w:val="18"/>
                  <w:szCs w:val="18"/>
                </w:rPr>
                <w:t>AAAA</w:t>
              </w:r>
            </w:ins>
          </w:p>
        </w:tc>
      </w:tr>
      <w:tr w:rsidR="009D1970" w14:paraId="6E584014" w14:textId="77777777" w:rsidTr="009D1970">
        <w:trPr>
          <w:ins w:id="2567" w:author="Himanshu Seth - I21391" w:date="2022-06-17T12:39:00Z"/>
        </w:trPr>
        <w:tc>
          <w:tcPr>
            <w:tcW w:w="2540" w:type="dxa"/>
            <w:tcBorders>
              <w:top w:val="single" w:sz="4" w:space="0" w:color="BFBFBF" w:themeColor="background1" w:themeShade="BF"/>
              <w:left w:val="nil"/>
              <w:bottom w:val="single" w:sz="4" w:space="0" w:color="auto"/>
              <w:right w:val="nil"/>
            </w:tcBorders>
            <w:hideMark/>
          </w:tcPr>
          <w:p w14:paraId="26FD56AD" w14:textId="77777777" w:rsidR="009D1970" w:rsidRDefault="009D1970">
            <w:pPr>
              <w:rPr>
                <w:ins w:id="2568" w:author="Himanshu Seth - I21391" w:date="2022-06-17T12:39:00Z"/>
                <w:rFonts w:cstheme="minorHAnsi"/>
                <w:sz w:val="18"/>
                <w:szCs w:val="18"/>
              </w:rPr>
            </w:pPr>
            <w:ins w:id="2569" w:author="Himanshu Seth - I21391" w:date="2022-06-17T12:39:00Z">
              <w:r>
                <w:rPr>
                  <w:rFonts w:cstheme="minorHAnsi"/>
                  <w:sz w:val="18"/>
                  <w:szCs w:val="18"/>
                </w:rPr>
                <w:t>&lt;DOMAIN_NAME&gt;</w:t>
              </w:r>
            </w:ins>
          </w:p>
        </w:tc>
        <w:tc>
          <w:tcPr>
            <w:tcW w:w="1207" w:type="dxa"/>
            <w:tcBorders>
              <w:top w:val="single" w:sz="4" w:space="0" w:color="BFBFBF" w:themeColor="background1" w:themeShade="BF"/>
              <w:left w:val="nil"/>
              <w:bottom w:val="single" w:sz="4" w:space="0" w:color="auto"/>
              <w:right w:val="nil"/>
            </w:tcBorders>
            <w:hideMark/>
          </w:tcPr>
          <w:p w14:paraId="5FF2EE0F" w14:textId="77777777" w:rsidR="009D1970" w:rsidRDefault="009D1970">
            <w:pPr>
              <w:rPr>
                <w:ins w:id="2570" w:author="Himanshu Seth - I21391" w:date="2022-06-17T12:39:00Z"/>
                <w:rFonts w:cstheme="minorHAnsi"/>
                <w:sz w:val="18"/>
                <w:szCs w:val="18"/>
              </w:rPr>
            </w:pPr>
            <w:ins w:id="2571" w:author="Himanshu Seth - I21391" w:date="2022-06-17T12:39:00Z">
              <w:r>
                <w:rPr>
                  <w:rFonts w:cstheme="minorHAnsi"/>
                  <w:sz w:val="18"/>
                  <w:szCs w:val="18"/>
                </w:rPr>
                <w:t>String</w:t>
              </w:r>
            </w:ins>
          </w:p>
        </w:tc>
        <w:tc>
          <w:tcPr>
            <w:tcW w:w="5037" w:type="dxa"/>
            <w:tcBorders>
              <w:top w:val="single" w:sz="4" w:space="0" w:color="BFBFBF" w:themeColor="background1" w:themeShade="BF"/>
              <w:left w:val="nil"/>
              <w:bottom w:val="single" w:sz="4" w:space="0" w:color="auto"/>
              <w:right w:val="nil"/>
            </w:tcBorders>
            <w:hideMark/>
          </w:tcPr>
          <w:p w14:paraId="05A38CAB" w14:textId="77777777" w:rsidR="009D1970" w:rsidRDefault="009D1970">
            <w:pPr>
              <w:rPr>
                <w:ins w:id="2572" w:author="Himanshu Seth - I21391" w:date="2022-06-17T12:39:00Z"/>
                <w:rFonts w:cstheme="minorHAnsi"/>
                <w:sz w:val="18"/>
                <w:szCs w:val="18"/>
              </w:rPr>
            </w:pPr>
            <w:ins w:id="2573" w:author="Himanshu Seth - I21391" w:date="2022-06-17T12:39:00Z">
              <w:r>
                <w:rPr>
                  <w:rFonts w:cstheme="minorHAnsi"/>
                  <w:sz w:val="18"/>
                  <w:szCs w:val="18"/>
                </w:rPr>
                <w:t>Domain name to resolve</w:t>
              </w:r>
            </w:ins>
          </w:p>
        </w:tc>
      </w:tr>
    </w:tbl>
    <w:p w14:paraId="4A9F35CD" w14:textId="77777777" w:rsidR="009D1970" w:rsidRDefault="009D1970" w:rsidP="009D1970">
      <w:pPr>
        <w:pStyle w:val="Heading3"/>
        <w:rPr>
          <w:ins w:id="2574" w:author="Himanshu Seth - I21391" w:date="2022-06-17T12:39:00Z"/>
        </w:rPr>
      </w:pPr>
      <w:ins w:id="2575" w:author="Himanshu Seth - I21391" w:date="2022-06-17T12:39:00Z">
        <w:r>
          <w:t>Response Syntax</w:t>
        </w:r>
      </w:ins>
    </w:p>
    <w:tbl>
      <w:tblPr>
        <w:tblStyle w:val="TableGrid"/>
        <w:tblW w:w="0" w:type="auto"/>
        <w:tblInd w:w="607" w:type="dxa"/>
        <w:tblLook w:val="04A0" w:firstRow="1" w:lastRow="0" w:firstColumn="1" w:lastColumn="0" w:noHBand="0" w:noVBand="1"/>
      </w:tblPr>
      <w:tblGrid>
        <w:gridCol w:w="6352"/>
        <w:gridCol w:w="2401"/>
      </w:tblGrid>
      <w:tr w:rsidR="009D1970" w14:paraId="57DFA291" w14:textId="77777777" w:rsidTr="009D1970">
        <w:trPr>
          <w:ins w:id="2576" w:author="Himanshu Seth - I21391" w:date="2022-06-17T12:39:00Z"/>
        </w:trPr>
        <w:tc>
          <w:tcPr>
            <w:tcW w:w="6352" w:type="dxa"/>
            <w:tcBorders>
              <w:top w:val="single" w:sz="12" w:space="0" w:color="auto"/>
              <w:left w:val="nil"/>
              <w:bottom w:val="single" w:sz="12" w:space="0" w:color="auto"/>
              <w:right w:val="nil"/>
            </w:tcBorders>
            <w:hideMark/>
          </w:tcPr>
          <w:p w14:paraId="58DFE119" w14:textId="77777777" w:rsidR="009D1970" w:rsidRDefault="009D1970">
            <w:pPr>
              <w:rPr>
                <w:ins w:id="2577" w:author="Himanshu Seth - I21391" w:date="2022-06-17T12:39:00Z"/>
                <w:rFonts w:cstheme="minorHAnsi"/>
              </w:rPr>
            </w:pPr>
            <w:ins w:id="2578" w:author="Himanshu Seth - I21391" w:date="2022-06-17T12:39:00Z">
              <w:r>
                <w:rPr>
                  <w:rFonts w:cstheme="minorHAnsi"/>
                </w:rPr>
                <w:t>Response</w:t>
              </w:r>
            </w:ins>
          </w:p>
        </w:tc>
        <w:tc>
          <w:tcPr>
            <w:tcW w:w="2401" w:type="dxa"/>
            <w:tcBorders>
              <w:top w:val="single" w:sz="12" w:space="0" w:color="auto"/>
              <w:left w:val="nil"/>
              <w:bottom w:val="single" w:sz="12" w:space="0" w:color="auto"/>
              <w:right w:val="nil"/>
            </w:tcBorders>
            <w:hideMark/>
          </w:tcPr>
          <w:p w14:paraId="1FCB5DF1" w14:textId="77777777" w:rsidR="009D1970" w:rsidRDefault="009D1970">
            <w:pPr>
              <w:rPr>
                <w:ins w:id="2579" w:author="Himanshu Seth - I21391" w:date="2022-06-17T12:39:00Z"/>
                <w:rFonts w:cstheme="minorHAnsi"/>
              </w:rPr>
            </w:pPr>
            <w:ins w:id="2580" w:author="Himanshu Seth - I21391" w:date="2022-06-17T12:39:00Z">
              <w:r>
                <w:rPr>
                  <w:rFonts w:cstheme="minorHAnsi"/>
                </w:rPr>
                <w:t>Description</w:t>
              </w:r>
            </w:ins>
          </w:p>
        </w:tc>
      </w:tr>
      <w:tr w:rsidR="009D1970" w14:paraId="7DA16CD9" w14:textId="77777777" w:rsidTr="009D1970">
        <w:trPr>
          <w:ins w:id="2581" w:author="Himanshu Seth - I21391" w:date="2022-06-17T12:39:00Z"/>
        </w:trPr>
        <w:tc>
          <w:tcPr>
            <w:tcW w:w="6352" w:type="dxa"/>
            <w:tcBorders>
              <w:top w:val="single" w:sz="4" w:space="0" w:color="BFBFBF" w:themeColor="background1" w:themeShade="BF"/>
              <w:left w:val="nil"/>
              <w:bottom w:val="single" w:sz="4" w:space="0" w:color="BFBFBF" w:themeColor="background1" w:themeShade="BF"/>
              <w:right w:val="nil"/>
            </w:tcBorders>
            <w:hideMark/>
          </w:tcPr>
          <w:p w14:paraId="396C8179" w14:textId="77777777" w:rsidR="009D1970" w:rsidRDefault="009D1970">
            <w:pPr>
              <w:rPr>
                <w:ins w:id="2582" w:author="Himanshu Seth - I21391" w:date="2022-06-17T12:39:00Z"/>
                <w:rFonts w:ascii="Consolas" w:hAnsi="Consolas"/>
                <w:sz w:val="18"/>
              </w:rPr>
            </w:pPr>
            <w:ins w:id="2583" w:author="Himanshu Seth - I21391" w:date="2022-06-17T12:39: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hideMark/>
          </w:tcPr>
          <w:p w14:paraId="12AFCEE9" w14:textId="77777777" w:rsidR="009D1970" w:rsidRDefault="009D1970">
            <w:pPr>
              <w:rPr>
                <w:ins w:id="2584" w:author="Himanshu Seth - I21391" w:date="2022-06-17T12:39:00Z"/>
                <w:rFonts w:cstheme="minorHAnsi"/>
                <w:sz w:val="20"/>
              </w:rPr>
            </w:pPr>
            <w:ins w:id="2585" w:author="Himanshu Seth - I21391" w:date="2022-06-17T12:39:00Z">
              <w:r>
                <w:rPr>
                  <w:rFonts w:cstheme="minorHAnsi"/>
                  <w:sz w:val="20"/>
                </w:rPr>
                <w:t>Successful response</w:t>
              </w:r>
            </w:ins>
          </w:p>
        </w:tc>
      </w:tr>
      <w:tr w:rsidR="009D1970" w14:paraId="56B23468" w14:textId="77777777" w:rsidTr="009D1970">
        <w:trPr>
          <w:ins w:id="2586" w:author="Himanshu Seth - I21391" w:date="2022-06-17T12:39:00Z"/>
        </w:trPr>
        <w:tc>
          <w:tcPr>
            <w:tcW w:w="6352" w:type="dxa"/>
            <w:tcBorders>
              <w:top w:val="single" w:sz="4" w:space="0" w:color="BFBFBF" w:themeColor="background1" w:themeShade="BF"/>
              <w:left w:val="nil"/>
              <w:bottom w:val="single" w:sz="4" w:space="0" w:color="auto"/>
              <w:right w:val="nil"/>
            </w:tcBorders>
            <w:hideMark/>
          </w:tcPr>
          <w:p w14:paraId="34D9C77B" w14:textId="77777777" w:rsidR="009D1970" w:rsidRDefault="009D1970">
            <w:pPr>
              <w:rPr>
                <w:ins w:id="2587" w:author="Himanshu Seth - I21391" w:date="2022-06-17T12:39:00Z"/>
                <w:rFonts w:ascii="Consolas" w:hAnsi="Consolas"/>
                <w:sz w:val="18"/>
              </w:rPr>
            </w:pPr>
            <w:ins w:id="2588" w:author="Himanshu Seth - I21391" w:date="2022-06-17T12:39:00Z">
              <w:r>
                <w:rPr>
                  <w:rFonts w:ascii="Consolas" w:hAnsi="Consolas"/>
                  <w:sz w:val="18"/>
                </w:rPr>
                <w:t>ERROR:&lt;ERROR_CODE&gt;</w:t>
              </w:r>
            </w:ins>
          </w:p>
        </w:tc>
        <w:tc>
          <w:tcPr>
            <w:tcW w:w="2401" w:type="dxa"/>
            <w:tcBorders>
              <w:top w:val="single" w:sz="4" w:space="0" w:color="BFBFBF" w:themeColor="background1" w:themeShade="BF"/>
              <w:left w:val="nil"/>
              <w:bottom w:val="single" w:sz="4" w:space="0" w:color="auto"/>
              <w:right w:val="nil"/>
            </w:tcBorders>
            <w:hideMark/>
          </w:tcPr>
          <w:p w14:paraId="21C67CE5" w14:textId="77777777" w:rsidR="009D1970" w:rsidRDefault="009D1970">
            <w:pPr>
              <w:rPr>
                <w:ins w:id="2589" w:author="Himanshu Seth - I21391" w:date="2022-06-17T12:39:00Z"/>
                <w:rFonts w:cstheme="minorHAnsi"/>
                <w:sz w:val="20"/>
              </w:rPr>
            </w:pPr>
            <w:ins w:id="2590" w:author="Himanshu Seth - I21391" w:date="2022-06-17T12:39:00Z">
              <w:r>
                <w:rPr>
                  <w:rFonts w:cstheme="minorHAnsi"/>
                  <w:sz w:val="20"/>
                </w:rPr>
                <w:t>Error response</w:t>
              </w:r>
            </w:ins>
          </w:p>
        </w:tc>
      </w:tr>
    </w:tbl>
    <w:p w14:paraId="0D91641C" w14:textId="77777777" w:rsidR="009D1970" w:rsidRDefault="009D1970" w:rsidP="009D1970">
      <w:pPr>
        <w:pStyle w:val="Heading3"/>
        <w:rPr>
          <w:ins w:id="2591" w:author="Himanshu Seth - I21391" w:date="2022-06-17T12:39:00Z"/>
        </w:rPr>
      </w:pPr>
      <w:ins w:id="2592" w:author="Himanshu Seth - I21391" w:date="2022-06-17T12:39:00Z">
        <w:r>
          <w:t xml:space="preserve">AEC Syntax (Success) </w:t>
        </w:r>
        <w:r>
          <w:fldChar w:fldCharType="begin"/>
        </w:r>
        <w:r>
          <w:instrText xml:space="preserve"> DOCPROPERTY  tagc_dns_lookup  \* MERGEFORMAT </w:instrText>
        </w:r>
        <w:r>
          <w:fldChar w:fldCharType="separate"/>
        </w:r>
        <w:r>
          <w:t>+DNSRESOLV</w:t>
        </w:r>
        <w:r>
          <w:fldChar w:fldCharType="end"/>
        </w:r>
      </w:ins>
    </w:p>
    <w:p w14:paraId="1DBA2FFC" w14:textId="77777777" w:rsidR="009D1970" w:rsidRDefault="009D1970" w:rsidP="009D1970">
      <w:pPr>
        <w:spacing w:after="0"/>
        <w:ind w:left="720"/>
        <w:rPr>
          <w:ins w:id="2593" w:author="Himanshu Seth - I21391" w:date="2022-06-17T12:39:00Z"/>
        </w:rPr>
      </w:pPr>
      <w:ins w:id="2594" w:author="Himanshu Seth - I21391" w:date="2022-06-17T12:39:00Z">
        <w:r>
          <w:fldChar w:fldCharType="begin"/>
        </w:r>
        <w:r>
          <w:instrText xml:space="preserve"> DOCPROPERTY  tagc_dns_lookup  \* MERGEFORMAT </w:instrText>
        </w:r>
        <w:r>
          <w:fldChar w:fldCharType="separate"/>
        </w:r>
        <w:r>
          <w:t>+DNSRESOLV</w:t>
        </w:r>
        <w:r>
          <w:fldChar w:fldCharType="end"/>
        </w:r>
        <w:r>
          <w:t>:&lt;TYPE&gt;,&lt;DOMAIN_NAME&gt;[,&lt;QUERY_RESP&gt;]</w:t>
        </w:r>
      </w:ins>
    </w:p>
    <w:p w14:paraId="0ACF97AA" w14:textId="77777777" w:rsidR="009D1970" w:rsidRDefault="009D1970" w:rsidP="009D1970">
      <w:pPr>
        <w:spacing w:after="0"/>
        <w:ind w:left="720"/>
        <w:rPr>
          <w:ins w:id="2595" w:author="Himanshu Seth - I21391" w:date="2022-06-17T12:39: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9D1970" w14:paraId="7E6584C0" w14:textId="77777777" w:rsidTr="009D1970">
        <w:trPr>
          <w:ins w:id="2596" w:author="Himanshu Seth - I21391" w:date="2022-06-17T12:39:00Z"/>
        </w:trPr>
        <w:tc>
          <w:tcPr>
            <w:tcW w:w="2540" w:type="dxa"/>
            <w:tcBorders>
              <w:top w:val="single" w:sz="12" w:space="0" w:color="auto"/>
              <w:left w:val="nil"/>
              <w:bottom w:val="single" w:sz="12" w:space="0" w:color="auto"/>
              <w:right w:val="nil"/>
            </w:tcBorders>
            <w:hideMark/>
          </w:tcPr>
          <w:p w14:paraId="58FA0250" w14:textId="77777777" w:rsidR="009D1970" w:rsidRDefault="009D1970">
            <w:pPr>
              <w:rPr>
                <w:ins w:id="2597" w:author="Himanshu Seth - I21391" w:date="2022-06-17T12:39:00Z"/>
                <w:rFonts w:cstheme="minorHAnsi"/>
              </w:rPr>
            </w:pPr>
            <w:ins w:id="2598" w:author="Himanshu Seth - I21391" w:date="2022-06-17T12:39:00Z">
              <w:r>
                <w:rPr>
                  <w:rFonts w:cstheme="minorHAnsi"/>
                </w:rPr>
                <w:t>Parameter Name</w:t>
              </w:r>
            </w:ins>
          </w:p>
        </w:tc>
        <w:tc>
          <w:tcPr>
            <w:tcW w:w="1207" w:type="dxa"/>
            <w:tcBorders>
              <w:top w:val="single" w:sz="12" w:space="0" w:color="auto"/>
              <w:left w:val="nil"/>
              <w:bottom w:val="single" w:sz="12" w:space="0" w:color="auto"/>
              <w:right w:val="nil"/>
            </w:tcBorders>
            <w:hideMark/>
          </w:tcPr>
          <w:p w14:paraId="0A37A1B0" w14:textId="77777777" w:rsidR="009D1970" w:rsidRDefault="009D1970">
            <w:pPr>
              <w:rPr>
                <w:ins w:id="2599" w:author="Himanshu Seth - I21391" w:date="2022-06-17T12:39:00Z"/>
                <w:rFonts w:cstheme="minorHAnsi"/>
              </w:rPr>
            </w:pPr>
            <w:ins w:id="2600" w:author="Himanshu Seth - I21391" w:date="2022-06-17T12:39:00Z">
              <w:r>
                <w:rPr>
                  <w:rFonts w:cstheme="minorHAnsi"/>
                </w:rPr>
                <w:t>Type</w:t>
              </w:r>
            </w:ins>
          </w:p>
        </w:tc>
        <w:tc>
          <w:tcPr>
            <w:tcW w:w="5037" w:type="dxa"/>
            <w:tcBorders>
              <w:top w:val="single" w:sz="12" w:space="0" w:color="auto"/>
              <w:left w:val="nil"/>
              <w:bottom w:val="single" w:sz="12" w:space="0" w:color="auto"/>
              <w:right w:val="nil"/>
            </w:tcBorders>
            <w:hideMark/>
          </w:tcPr>
          <w:p w14:paraId="1342A2A0" w14:textId="77777777" w:rsidR="009D1970" w:rsidRDefault="009D1970">
            <w:pPr>
              <w:rPr>
                <w:ins w:id="2601" w:author="Himanshu Seth - I21391" w:date="2022-06-17T12:39:00Z"/>
                <w:rFonts w:cstheme="minorHAnsi"/>
              </w:rPr>
            </w:pPr>
            <w:ins w:id="2602" w:author="Himanshu Seth - I21391" w:date="2022-06-17T12:39:00Z">
              <w:r>
                <w:rPr>
                  <w:rFonts w:cstheme="minorHAnsi"/>
                </w:rPr>
                <w:t>Description</w:t>
              </w:r>
            </w:ins>
          </w:p>
        </w:tc>
      </w:tr>
      <w:tr w:rsidR="009D1970" w14:paraId="67D7E06A" w14:textId="77777777" w:rsidTr="009D1970">
        <w:trPr>
          <w:ins w:id="2603" w:author="Himanshu Seth - I21391" w:date="2022-06-17T12:39:00Z"/>
        </w:trPr>
        <w:tc>
          <w:tcPr>
            <w:tcW w:w="2540" w:type="dxa"/>
            <w:tcBorders>
              <w:top w:val="single" w:sz="12" w:space="0" w:color="auto"/>
              <w:left w:val="nil"/>
              <w:bottom w:val="single" w:sz="4" w:space="0" w:color="BFBFBF" w:themeColor="background1" w:themeShade="BF"/>
              <w:right w:val="nil"/>
            </w:tcBorders>
            <w:hideMark/>
          </w:tcPr>
          <w:p w14:paraId="17A2B589" w14:textId="77777777" w:rsidR="009D1970" w:rsidRDefault="009D1970">
            <w:pPr>
              <w:rPr>
                <w:ins w:id="2604" w:author="Himanshu Seth - I21391" w:date="2022-06-17T12:39:00Z"/>
                <w:rFonts w:cstheme="minorHAnsi"/>
                <w:sz w:val="18"/>
                <w:szCs w:val="18"/>
              </w:rPr>
            </w:pPr>
            <w:ins w:id="2605" w:author="Himanshu Seth - I21391" w:date="2022-06-17T12:39:00Z">
              <w:r>
                <w:rPr>
                  <w:rFonts w:cstheme="minorHAnsi"/>
                  <w:sz w:val="18"/>
                  <w:szCs w:val="18"/>
                </w:rPr>
                <w:t>&lt;TYPE&gt;</w:t>
              </w:r>
            </w:ins>
          </w:p>
        </w:tc>
        <w:tc>
          <w:tcPr>
            <w:tcW w:w="1207" w:type="dxa"/>
            <w:tcBorders>
              <w:top w:val="single" w:sz="12" w:space="0" w:color="auto"/>
              <w:left w:val="nil"/>
              <w:bottom w:val="single" w:sz="4" w:space="0" w:color="BFBFBF" w:themeColor="background1" w:themeShade="BF"/>
              <w:right w:val="nil"/>
            </w:tcBorders>
            <w:hideMark/>
          </w:tcPr>
          <w:p w14:paraId="581AFEF1" w14:textId="77777777" w:rsidR="009D1970" w:rsidRDefault="009D1970">
            <w:pPr>
              <w:rPr>
                <w:ins w:id="2606" w:author="Himanshu Seth - I21391" w:date="2022-06-17T12:39:00Z"/>
                <w:rFonts w:cstheme="minorHAnsi"/>
                <w:sz w:val="18"/>
                <w:szCs w:val="18"/>
              </w:rPr>
            </w:pPr>
            <w:ins w:id="2607" w:author="Himanshu Seth - I21391" w:date="2022-06-17T12:39:00Z">
              <w:r>
                <w:rPr>
                  <w:rFonts w:cstheme="minorHAnsi"/>
                  <w:sz w:val="18"/>
                  <w:szCs w:val="18"/>
                </w:rPr>
                <w:t>Integer</w:t>
              </w:r>
            </w:ins>
          </w:p>
        </w:tc>
        <w:tc>
          <w:tcPr>
            <w:tcW w:w="5037" w:type="dxa"/>
            <w:tcBorders>
              <w:top w:val="single" w:sz="12" w:space="0" w:color="auto"/>
              <w:left w:val="nil"/>
              <w:bottom w:val="single" w:sz="4" w:space="0" w:color="BFBFBF" w:themeColor="background1" w:themeShade="BF"/>
              <w:right w:val="nil"/>
            </w:tcBorders>
            <w:hideMark/>
          </w:tcPr>
          <w:p w14:paraId="1EB349E8" w14:textId="77777777" w:rsidR="009D1970" w:rsidRDefault="009D1970">
            <w:pPr>
              <w:rPr>
                <w:ins w:id="2608" w:author="Himanshu Seth - I21391" w:date="2022-06-17T12:39:00Z"/>
                <w:rFonts w:cstheme="minorHAnsi"/>
                <w:sz w:val="18"/>
                <w:szCs w:val="18"/>
              </w:rPr>
            </w:pPr>
            <w:ins w:id="2609" w:author="Himanshu Seth - I21391" w:date="2022-06-17T12:39:00Z">
              <w:r>
                <w:rPr>
                  <w:rFonts w:cstheme="minorHAnsi"/>
                  <w:sz w:val="18"/>
                  <w:szCs w:val="18"/>
                </w:rPr>
                <w:t>Type of record:</w:t>
              </w:r>
            </w:ins>
          </w:p>
          <w:p w14:paraId="5F270167" w14:textId="77777777" w:rsidR="009D1970" w:rsidRDefault="009D1970" w:rsidP="009D1970">
            <w:pPr>
              <w:pStyle w:val="ListParagraph"/>
              <w:numPr>
                <w:ilvl w:val="0"/>
                <w:numId w:val="43"/>
              </w:numPr>
              <w:rPr>
                <w:ins w:id="2610" w:author="Himanshu Seth - I21391" w:date="2022-06-17T12:39:00Z"/>
                <w:rFonts w:cstheme="minorHAnsi"/>
                <w:sz w:val="18"/>
                <w:szCs w:val="18"/>
              </w:rPr>
            </w:pPr>
            <w:ins w:id="2611" w:author="Himanshu Seth - I21391" w:date="2022-06-17T12:39:00Z">
              <w:r>
                <w:rPr>
                  <w:rFonts w:cstheme="minorHAnsi"/>
                  <w:sz w:val="18"/>
                  <w:szCs w:val="18"/>
                </w:rPr>
                <w:t>A Record</w:t>
              </w:r>
            </w:ins>
          </w:p>
          <w:p w14:paraId="766DA821" w14:textId="77777777" w:rsidR="009D1970" w:rsidRDefault="009D1970" w:rsidP="009D1970">
            <w:pPr>
              <w:pStyle w:val="ListParagraph"/>
              <w:numPr>
                <w:ilvl w:val="0"/>
                <w:numId w:val="44"/>
              </w:numPr>
              <w:rPr>
                <w:ins w:id="2612" w:author="Himanshu Seth - I21391" w:date="2022-06-17T12:39:00Z"/>
              </w:rPr>
            </w:pPr>
            <w:ins w:id="2613" w:author="Himanshu Seth - I21391" w:date="2022-06-17T12:39:00Z">
              <w:r>
                <w:rPr>
                  <w:rFonts w:cstheme="minorHAnsi"/>
                  <w:sz w:val="18"/>
                  <w:szCs w:val="18"/>
                </w:rPr>
                <w:t>AAAA Record</w:t>
              </w:r>
            </w:ins>
          </w:p>
        </w:tc>
      </w:tr>
      <w:tr w:rsidR="009D1970" w14:paraId="5F1C30F8" w14:textId="77777777" w:rsidTr="009D1970">
        <w:trPr>
          <w:ins w:id="2614" w:author="Himanshu Seth - I21391" w:date="2022-06-17T12:39:00Z"/>
        </w:trPr>
        <w:tc>
          <w:tcPr>
            <w:tcW w:w="2540" w:type="dxa"/>
            <w:tcBorders>
              <w:top w:val="single" w:sz="4" w:space="0" w:color="BFBFBF" w:themeColor="background1" w:themeShade="BF"/>
              <w:left w:val="nil"/>
              <w:bottom w:val="single" w:sz="4" w:space="0" w:color="BFBFBF" w:themeColor="background1" w:themeShade="BF"/>
              <w:right w:val="nil"/>
            </w:tcBorders>
            <w:hideMark/>
          </w:tcPr>
          <w:p w14:paraId="5FC92809" w14:textId="77777777" w:rsidR="009D1970" w:rsidRDefault="009D1970">
            <w:pPr>
              <w:rPr>
                <w:ins w:id="2615" w:author="Himanshu Seth - I21391" w:date="2022-06-17T12:39:00Z"/>
                <w:rFonts w:cstheme="minorHAnsi"/>
                <w:sz w:val="18"/>
                <w:szCs w:val="18"/>
              </w:rPr>
            </w:pPr>
            <w:ins w:id="2616" w:author="Himanshu Seth - I21391" w:date="2022-06-17T12:39:00Z">
              <w:r>
                <w:rPr>
                  <w:rFonts w:cstheme="minorHAnsi"/>
                  <w:sz w:val="18"/>
                  <w:szCs w:val="18"/>
                </w:rPr>
                <w:t>&lt;DOMAIN_NAME&gt;</w:t>
              </w:r>
            </w:ins>
          </w:p>
        </w:tc>
        <w:tc>
          <w:tcPr>
            <w:tcW w:w="1207" w:type="dxa"/>
            <w:tcBorders>
              <w:top w:val="single" w:sz="4" w:space="0" w:color="BFBFBF" w:themeColor="background1" w:themeShade="BF"/>
              <w:left w:val="nil"/>
              <w:bottom w:val="single" w:sz="4" w:space="0" w:color="BFBFBF" w:themeColor="background1" w:themeShade="BF"/>
              <w:right w:val="nil"/>
            </w:tcBorders>
            <w:hideMark/>
          </w:tcPr>
          <w:p w14:paraId="4311BFD4" w14:textId="77777777" w:rsidR="009D1970" w:rsidRDefault="009D1970">
            <w:pPr>
              <w:rPr>
                <w:ins w:id="2617" w:author="Himanshu Seth - I21391" w:date="2022-06-17T12:39:00Z"/>
                <w:rFonts w:cstheme="minorHAnsi"/>
                <w:sz w:val="18"/>
                <w:szCs w:val="18"/>
              </w:rPr>
            </w:pPr>
            <w:ins w:id="2618" w:author="Himanshu Seth - I21391" w:date="2022-06-17T12:39:00Z">
              <w:r>
                <w:rPr>
                  <w:rFonts w:cstheme="minorHAnsi"/>
                  <w:sz w:val="18"/>
                  <w:szCs w:val="18"/>
                </w:rPr>
                <w:t>String</w:t>
              </w:r>
            </w:ins>
          </w:p>
        </w:tc>
        <w:tc>
          <w:tcPr>
            <w:tcW w:w="5037" w:type="dxa"/>
            <w:tcBorders>
              <w:top w:val="single" w:sz="4" w:space="0" w:color="BFBFBF" w:themeColor="background1" w:themeShade="BF"/>
              <w:left w:val="nil"/>
              <w:bottom w:val="single" w:sz="4" w:space="0" w:color="BFBFBF" w:themeColor="background1" w:themeShade="BF"/>
              <w:right w:val="nil"/>
            </w:tcBorders>
            <w:hideMark/>
          </w:tcPr>
          <w:p w14:paraId="1AF90AB3" w14:textId="77777777" w:rsidR="009D1970" w:rsidRDefault="009D1970">
            <w:pPr>
              <w:rPr>
                <w:ins w:id="2619" w:author="Himanshu Seth - I21391" w:date="2022-06-17T12:39:00Z"/>
                <w:rFonts w:cstheme="minorHAnsi"/>
                <w:sz w:val="18"/>
                <w:szCs w:val="18"/>
              </w:rPr>
            </w:pPr>
            <w:ins w:id="2620" w:author="Himanshu Seth - I21391" w:date="2022-06-17T12:39:00Z">
              <w:r>
                <w:rPr>
                  <w:rFonts w:cstheme="minorHAnsi"/>
                  <w:sz w:val="18"/>
                  <w:szCs w:val="18"/>
                </w:rPr>
                <w:t>Original domain name requested</w:t>
              </w:r>
            </w:ins>
          </w:p>
        </w:tc>
      </w:tr>
      <w:tr w:rsidR="009D1970" w14:paraId="703C57B5" w14:textId="77777777" w:rsidTr="009D1970">
        <w:trPr>
          <w:ins w:id="2621" w:author="Himanshu Seth - I21391" w:date="2022-06-17T12:39:00Z"/>
        </w:trPr>
        <w:tc>
          <w:tcPr>
            <w:tcW w:w="2540" w:type="dxa"/>
            <w:tcBorders>
              <w:top w:val="single" w:sz="4" w:space="0" w:color="BFBFBF" w:themeColor="background1" w:themeShade="BF"/>
              <w:left w:val="nil"/>
              <w:bottom w:val="single" w:sz="4" w:space="0" w:color="auto"/>
              <w:right w:val="nil"/>
            </w:tcBorders>
            <w:hideMark/>
          </w:tcPr>
          <w:p w14:paraId="578F7FEC" w14:textId="77777777" w:rsidR="009D1970" w:rsidRDefault="009D1970">
            <w:pPr>
              <w:rPr>
                <w:ins w:id="2622" w:author="Himanshu Seth - I21391" w:date="2022-06-17T12:39:00Z"/>
                <w:rFonts w:cstheme="minorHAnsi"/>
                <w:sz w:val="18"/>
                <w:szCs w:val="18"/>
              </w:rPr>
            </w:pPr>
            <w:ins w:id="2623" w:author="Himanshu Seth - I21391" w:date="2022-06-17T12:39:00Z">
              <w:r>
                <w:rPr>
                  <w:rFonts w:cstheme="minorHAnsi"/>
                  <w:sz w:val="18"/>
                  <w:szCs w:val="18"/>
                </w:rPr>
                <w:t>&lt;QUERY_RESP&gt;</w:t>
              </w:r>
            </w:ins>
          </w:p>
        </w:tc>
        <w:tc>
          <w:tcPr>
            <w:tcW w:w="1207" w:type="dxa"/>
            <w:tcBorders>
              <w:top w:val="single" w:sz="4" w:space="0" w:color="BFBFBF" w:themeColor="background1" w:themeShade="BF"/>
              <w:left w:val="nil"/>
              <w:bottom w:val="single" w:sz="4" w:space="0" w:color="auto"/>
              <w:right w:val="nil"/>
            </w:tcBorders>
            <w:hideMark/>
          </w:tcPr>
          <w:p w14:paraId="372B54CE" w14:textId="77777777" w:rsidR="009D1970" w:rsidRDefault="009D1970">
            <w:pPr>
              <w:rPr>
                <w:ins w:id="2624" w:author="Himanshu Seth - I21391" w:date="2022-06-17T12:39:00Z"/>
                <w:rFonts w:cstheme="minorHAnsi"/>
                <w:sz w:val="18"/>
                <w:szCs w:val="18"/>
              </w:rPr>
            </w:pPr>
            <w:ins w:id="2625" w:author="Himanshu Seth - I21391" w:date="2022-06-17T12:39:00Z">
              <w:r>
                <w:rPr>
                  <w:rFonts w:cstheme="minorHAnsi"/>
                  <w:sz w:val="18"/>
                  <w:szCs w:val="18"/>
                </w:rPr>
                <w:t>String</w:t>
              </w:r>
            </w:ins>
          </w:p>
        </w:tc>
        <w:tc>
          <w:tcPr>
            <w:tcW w:w="5037" w:type="dxa"/>
            <w:tcBorders>
              <w:top w:val="single" w:sz="4" w:space="0" w:color="BFBFBF" w:themeColor="background1" w:themeShade="BF"/>
              <w:left w:val="nil"/>
              <w:bottom w:val="single" w:sz="4" w:space="0" w:color="auto"/>
              <w:right w:val="nil"/>
            </w:tcBorders>
            <w:hideMark/>
          </w:tcPr>
          <w:p w14:paraId="14613509" w14:textId="77777777" w:rsidR="009D1970" w:rsidRDefault="009D1970">
            <w:pPr>
              <w:rPr>
                <w:ins w:id="2626" w:author="Himanshu Seth - I21391" w:date="2022-06-17T12:39:00Z"/>
                <w:rFonts w:cstheme="minorHAnsi"/>
                <w:sz w:val="18"/>
                <w:szCs w:val="18"/>
              </w:rPr>
            </w:pPr>
            <w:ins w:id="2627" w:author="Himanshu Seth - I21391" w:date="2022-06-17T12:39:00Z">
              <w:r>
                <w:rPr>
                  <w:rFonts w:cstheme="minorHAnsi"/>
                  <w:sz w:val="18"/>
                  <w:szCs w:val="18"/>
                </w:rPr>
                <w:t>Query response received</w:t>
              </w:r>
            </w:ins>
          </w:p>
        </w:tc>
      </w:tr>
    </w:tbl>
    <w:p w14:paraId="55FDB8DB" w14:textId="77777777" w:rsidR="009D1970" w:rsidRDefault="009D1970" w:rsidP="009D1970">
      <w:pPr>
        <w:pStyle w:val="Heading3"/>
        <w:rPr>
          <w:ins w:id="2628" w:author="Himanshu Seth - I21391" w:date="2022-06-17T12:39:00Z"/>
        </w:rPr>
      </w:pPr>
      <w:ins w:id="2629" w:author="Himanshu Seth - I21391" w:date="2022-06-17T12:39:00Z">
        <w:r>
          <w:t xml:space="preserve">AEC Syntax (Failure) </w:t>
        </w:r>
        <w:r>
          <w:fldChar w:fldCharType="begin"/>
        </w:r>
        <w:r>
          <w:instrText xml:space="preserve"> DOCPROPERTY  taga_dns_error  \* MERGEFORMAT </w:instrText>
        </w:r>
        <w:r>
          <w:fldChar w:fldCharType="separate"/>
        </w:r>
        <w:r>
          <w:t>+DNSERROR</w:t>
        </w:r>
        <w:r>
          <w:fldChar w:fldCharType="end"/>
        </w:r>
      </w:ins>
    </w:p>
    <w:p w14:paraId="01A99E60" w14:textId="77777777" w:rsidR="009D1970" w:rsidRDefault="009D1970" w:rsidP="009D1970">
      <w:pPr>
        <w:spacing w:after="0"/>
        <w:ind w:left="720"/>
        <w:rPr>
          <w:ins w:id="2630" w:author="Himanshu Seth - I21391" w:date="2022-06-17T12:39:00Z"/>
        </w:rPr>
      </w:pPr>
      <w:ins w:id="2631" w:author="Himanshu Seth - I21391" w:date="2022-06-17T12:39:00Z">
        <w:r>
          <w:fldChar w:fldCharType="begin"/>
        </w:r>
        <w:r>
          <w:instrText xml:space="preserve"> DOCPROPERTY  taga_dns_error  \* MERGEFORMAT </w:instrText>
        </w:r>
        <w:r>
          <w:fldChar w:fldCharType="separate"/>
        </w:r>
        <w:r>
          <w:t>+DNSERROR</w:t>
        </w:r>
        <w:r>
          <w:fldChar w:fldCharType="end"/>
        </w:r>
        <w:r>
          <w:t>:&lt;ERROR_CODE&gt;</w:t>
        </w:r>
      </w:ins>
    </w:p>
    <w:p w14:paraId="632D832B" w14:textId="77777777" w:rsidR="009D1970" w:rsidRDefault="009D1970" w:rsidP="009D1970">
      <w:pPr>
        <w:spacing w:after="0"/>
        <w:ind w:left="720"/>
        <w:rPr>
          <w:ins w:id="2632" w:author="Himanshu Seth - I21391" w:date="2022-06-17T12:39: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9D1970" w14:paraId="5100E206" w14:textId="77777777" w:rsidTr="009D1970">
        <w:trPr>
          <w:ins w:id="2633" w:author="Himanshu Seth - I21391" w:date="2022-06-17T12:39:00Z"/>
        </w:trPr>
        <w:tc>
          <w:tcPr>
            <w:tcW w:w="2540" w:type="dxa"/>
            <w:tcBorders>
              <w:top w:val="single" w:sz="12" w:space="0" w:color="auto"/>
              <w:left w:val="nil"/>
              <w:bottom w:val="single" w:sz="12" w:space="0" w:color="auto"/>
              <w:right w:val="nil"/>
            </w:tcBorders>
            <w:hideMark/>
          </w:tcPr>
          <w:p w14:paraId="640DEE99" w14:textId="77777777" w:rsidR="009D1970" w:rsidRDefault="009D1970">
            <w:pPr>
              <w:rPr>
                <w:ins w:id="2634" w:author="Himanshu Seth - I21391" w:date="2022-06-17T12:39:00Z"/>
                <w:rFonts w:cstheme="minorHAnsi"/>
              </w:rPr>
            </w:pPr>
            <w:ins w:id="2635" w:author="Himanshu Seth - I21391" w:date="2022-06-17T12:39:00Z">
              <w:r>
                <w:rPr>
                  <w:rFonts w:cstheme="minorHAnsi"/>
                </w:rPr>
                <w:t>Parameter Name</w:t>
              </w:r>
            </w:ins>
          </w:p>
        </w:tc>
        <w:tc>
          <w:tcPr>
            <w:tcW w:w="1207" w:type="dxa"/>
            <w:tcBorders>
              <w:top w:val="single" w:sz="12" w:space="0" w:color="auto"/>
              <w:left w:val="nil"/>
              <w:bottom w:val="single" w:sz="12" w:space="0" w:color="auto"/>
              <w:right w:val="nil"/>
            </w:tcBorders>
            <w:hideMark/>
          </w:tcPr>
          <w:p w14:paraId="0587510E" w14:textId="77777777" w:rsidR="009D1970" w:rsidRDefault="009D1970">
            <w:pPr>
              <w:rPr>
                <w:ins w:id="2636" w:author="Himanshu Seth - I21391" w:date="2022-06-17T12:39:00Z"/>
                <w:rFonts w:cstheme="minorHAnsi"/>
              </w:rPr>
            </w:pPr>
            <w:ins w:id="2637" w:author="Himanshu Seth - I21391" w:date="2022-06-17T12:39:00Z">
              <w:r>
                <w:rPr>
                  <w:rFonts w:cstheme="minorHAnsi"/>
                </w:rPr>
                <w:t>Type</w:t>
              </w:r>
            </w:ins>
          </w:p>
        </w:tc>
        <w:tc>
          <w:tcPr>
            <w:tcW w:w="5037" w:type="dxa"/>
            <w:tcBorders>
              <w:top w:val="single" w:sz="12" w:space="0" w:color="auto"/>
              <w:left w:val="nil"/>
              <w:bottom w:val="single" w:sz="12" w:space="0" w:color="auto"/>
              <w:right w:val="nil"/>
            </w:tcBorders>
            <w:hideMark/>
          </w:tcPr>
          <w:p w14:paraId="333D4806" w14:textId="77777777" w:rsidR="009D1970" w:rsidRDefault="009D1970">
            <w:pPr>
              <w:rPr>
                <w:ins w:id="2638" w:author="Himanshu Seth - I21391" w:date="2022-06-17T12:39:00Z"/>
                <w:rFonts w:cstheme="minorHAnsi"/>
              </w:rPr>
            </w:pPr>
            <w:ins w:id="2639" w:author="Himanshu Seth - I21391" w:date="2022-06-17T12:39:00Z">
              <w:r>
                <w:rPr>
                  <w:rFonts w:cstheme="minorHAnsi"/>
                </w:rPr>
                <w:t>Description</w:t>
              </w:r>
            </w:ins>
          </w:p>
        </w:tc>
      </w:tr>
      <w:tr w:rsidR="009D1970" w14:paraId="08487044" w14:textId="77777777" w:rsidTr="009D1970">
        <w:trPr>
          <w:ins w:id="2640" w:author="Himanshu Seth - I21391" w:date="2022-06-17T12:39:00Z"/>
        </w:trPr>
        <w:tc>
          <w:tcPr>
            <w:tcW w:w="2540" w:type="dxa"/>
            <w:tcBorders>
              <w:top w:val="single" w:sz="4" w:space="0" w:color="BFBFBF" w:themeColor="background1" w:themeShade="BF"/>
              <w:left w:val="nil"/>
              <w:bottom w:val="single" w:sz="4" w:space="0" w:color="auto"/>
              <w:right w:val="nil"/>
            </w:tcBorders>
            <w:hideMark/>
          </w:tcPr>
          <w:p w14:paraId="29EBE3D6" w14:textId="77777777" w:rsidR="009D1970" w:rsidRDefault="009D1970">
            <w:pPr>
              <w:rPr>
                <w:ins w:id="2641" w:author="Himanshu Seth - I21391" w:date="2022-06-17T12:39:00Z"/>
                <w:rFonts w:cstheme="minorHAnsi"/>
                <w:sz w:val="18"/>
                <w:szCs w:val="18"/>
              </w:rPr>
            </w:pPr>
            <w:ins w:id="2642" w:author="Himanshu Seth - I21391" w:date="2022-06-17T12:39:00Z">
              <w:r>
                <w:rPr>
                  <w:rFonts w:cstheme="minorHAnsi"/>
                  <w:sz w:val="18"/>
                  <w:szCs w:val="18"/>
                </w:rPr>
                <w:t>&lt;ERROR_CODE&gt;</w:t>
              </w:r>
            </w:ins>
          </w:p>
        </w:tc>
        <w:tc>
          <w:tcPr>
            <w:tcW w:w="1207" w:type="dxa"/>
            <w:tcBorders>
              <w:top w:val="single" w:sz="4" w:space="0" w:color="BFBFBF" w:themeColor="background1" w:themeShade="BF"/>
              <w:left w:val="nil"/>
              <w:bottom w:val="single" w:sz="4" w:space="0" w:color="auto"/>
              <w:right w:val="nil"/>
            </w:tcBorders>
            <w:hideMark/>
          </w:tcPr>
          <w:p w14:paraId="5990528C" w14:textId="77777777" w:rsidR="009D1970" w:rsidRDefault="009D1970">
            <w:pPr>
              <w:rPr>
                <w:ins w:id="2643" w:author="Himanshu Seth - I21391" w:date="2022-06-17T12:39:00Z"/>
                <w:rFonts w:cstheme="minorHAnsi"/>
                <w:sz w:val="18"/>
                <w:szCs w:val="18"/>
              </w:rPr>
            </w:pPr>
            <w:ins w:id="2644" w:author="Himanshu Seth - I21391" w:date="2022-06-17T12:39:00Z">
              <w:r>
                <w:rPr>
                  <w:rFonts w:cstheme="minorHAnsi"/>
                  <w:sz w:val="18"/>
                  <w:szCs w:val="18"/>
                </w:rPr>
                <w:t>Integer</w:t>
              </w:r>
            </w:ins>
          </w:p>
        </w:tc>
        <w:tc>
          <w:tcPr>
            <w:tcW w:w="5037" w:type="dxa"/>
            <w:tcBorders>
              <w:top w:val="single" w:sz="4" w:space="0" w:color="BFBFBF" w:themeColor="background1" w:themeShade="BF"/>
              <w:left w:val="nil"/>
              <w:bottom w:val="single" w:sz="4" w:space="0" w:color="auto"/>
              <w:right w:val="nil"/>
            </w:tcBorders>
            <w:hideMark/>
          </w:tcPr>
          <w:p w14:paraId="10BB9B7B" w14:textId="77777777" w:rsidR="009D1970" w:rsidRDefault="009D1970">
            <w:pPr>
              <w:rPr>
                <w:ins w:id="2645" w:author="Himanshu Seth - I21391" w:date="2022-06-17T12:39:00Z"/>
                <w:rFonts w:cstheme="minorHAnsi"/>
                <w:sz w:val="18"/>
                <w:szCs w:val="18"/>
              </w:rPr>
            </w:pPr>
            <w:ins w:id="2646" w:author="Himanshu Seth - I21391" w:date="2022-06-17T12:39:00Z">
              <w:r>
                <w:rPr>
                  <w:rFonts w:cstheme="minorHAnsi"/>
                  <w:sz w:val="18"/>
                  <w:szCs w:val="18"/>
                </w:rPr>
                <w:t>Error response</w:t>
              </w:r>
            </w:ins>
          </w:p>
        </w:tc>
      </w:tr>
    </w:tbl>
    <w:p w14:paraId="5E07851E" w14:textId="77777777" w:rsidR="009D1970" w:rsidRDefault="009D1970" w:rsidP="009D1970">
      <w:pPr>
        <w:pStyle w:val="Heading3"/>
        <w:rPr>
          <w:ins w:id="2647" w:author="Himanshu Seth - I21391" w:date="2022-06-17T12:39:00Z"/>
        </w:rPr>
      </w:pPr>
      <w:ins w:id="2648" w:author="Himanshu Seth - I21391" w:date="2022-06-17T12:39: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9D1970" w14:paraId="4B1617BE" w14:textId="77777777" w:rsidTr="009D1970">
        <w:trPr>
          <w:ins w:id="2649" w:author="Himanshu Seth - I21391" w:date="2022-06-17T12:39:00Z"/>
        </w:trPr>
        <w:tc>
          <w:tcPr>
            <w:tcW w:w="4590" w:type="dxa"/>
            <w:hideMark/>
          </w:tcPr>
          <w:p w14:paraId="618AB460" w14:textId="77777777" w:rsidR="009D1970" w:rsidRDefault="009D1970">
            <w:pPr>
              <w:rPr>
                <w:ins w:id="2650" w:author="Himanshu Seth - I21391" w:date="2022-06-17T12:39:00Z"/>
                <w:rFonts w:ascii="Consolas" w:hAnsi="Consolas"/>
                <w:sz w:val="14"/>
              </w:rPr>
            </w:pPr>
            <w:ins w:id="2651" w:author="Himanshu Seth - I21391" w:date="2022-06-17T12:39:00Z">
              <w:r>
                <w:rPr>
                  <w:rFonts w:ascii="Consolas" w:hAnsi="Consolas"/>
                  <w:sz w:val="14"/>
                </w:rPr>
                <w:t>AT</w:t>
              </w:r>
              <w:r>
                <w:rPr>
                  <w:rFonts w:ascii="Consolas" w:hAnsi="Consolas"/>
                  <w:sz w:val="14"/>
                </w:rPr>
                <w:fldChar w:fldCharType="begin"/>
              </w:r>
              <w:r>
                <w:rPr>
                  <w:rFonts w:ascii="Consolas" w:hAnsi="Consolas"/>
                  <w:sz w:val="14"/>
                </w:rPr>
                <w:instrText xml:space="preserve"> DOCPROPERTY  tagc_dns_lookup  \* MERGEFORMAT </w:instrText>
              </w:r>
              <w:r>
                <w:rPr>
                  <w:rFonts w:ascii="Consolas" w:hAnsi="Consolas"/>
                  <w:sz w:val="14"/>
                </w:rPr>
                <w:fldChar w:fldCharType="separate"/>
              </w:r>
              <w:r>
                <w:rPr>
                  <w:rFonts w:ascii="Consolas" w:hAnsi="Consolas"/>
                  <w:sz w:val="14"/>
                </w:rPr>
                <w:t>+DNSRESOLV</w:t>
              </w:r>
              <w:r>
                <w:rPr>
                  <w:rFonts w:ascii="Consolas" w:hAnsi="Consolas"/>
                  <w:sz w:val="14"/>
                </w:rPr>
                <w:fldChar w:fldCharType="end"/>
              </w:r>
              <w:r>
                <w:rPr>
                  <w:rFonts w:ascii="Consolas" w:hAnsi="Consolas"/>
                  <w:sz w:val="14"/>
                </w:rPr>
                <w:t>=1,"www.example.com"</w:t>
              </w:r>
            </w:ins>
          </w:p>
        </w:tc>
        <w:tc>
          <w:tcPr>
            <w:tcW w:w="4050" w:type="dxa"/>
            <w:hideMark/>
          </w:tcPr>
          <w:p w14:paraId="2136B6F8" w14:textId="77777777" w:rsidR="009D1970" w:rsidRDefault="009D1970">
            <w:pPr>
              <w:rPr>
                <w:ins w:id="2652" w:author="Himanshu Seth - I21391" w:date="2022-06-17T12:39:00Z"/>
                <w:sz w:val="14"/>
              </w:rPr>
            </w:pPr>
            <w:ins w:id="2653" w:author="Himanshu Seth - I21391" w:date="2022-06-17T12:39:00Z">
              <w:r>
                <w:rPr>
                  <w:sz w:val="14"/>
                </w:rPr>
                <w:t xml:space="preserve">Request A record </w:t>
              </w:r>
              <w:r>
                <w:rPr>
                  <w:sz w:val="14"/>
                  <w:szCs w:val="14"/>
                </w:rPr>
                <w:t>for www.example.com</w:t>
              </w:r>
            </w:ins>
          </w:p>
        </w:tc>
      </w:tr>
      <w:tr w:rsidR="009D1970" w14:paraId="039101B2" w14:textId="77777777" w:rsidTr="009D1970">
        <w:trPr>
          <w:ins w:id="2654" w:author="Himanshu Seth - I21391" w:date="2022-06-17T12:39:00Z"/>
        </w:trPr>
        <w:tc>
          <w:tcPr>
            <w:tcW w:w="4590" w:type="dxa"/>
            <w:hideMark/>
          </w:tcPr>
          <w:p w14:paraId="2999B116" w14:textId="77777777" w:rsidR="009D1970" w:rsidRDefault="009D1970">
            <w:pPr>
              <w:rPr>
                <w:ins w:id="2655" w:author="Himanshu Seth - I21391" w:date="2022-06-17T12:39:00Z"/>
                <w:rFonts w:ascii="Consolas" w:hAnsi="Consolas"/>
                <w:sz w:val="14"/>
              </w:rPr>
            </w:pPr>
            <w:ins w:id="2656" w:author="Himanshu Seth - I21391" w:date="2022-06-17T12:39:00Z">
              <w:r>
                <w:rPr>
                  <w:rFonts w:ascii="Consolas" w:hAnsi="Consolas"/>
                  <w:sz w:val="14"/>
                </w:rPr>
                <w:t>OK</w:t>
              </w:r>
            </w:ins>
          </w:p>
        </w:tc>
        <w:tc>
          <w:tcPr>
            <w:tcW w:w="4050" w:type="dxa"/>
            <w:hideMark/>
          </w:tcPr>
          <w:p w14:paraId="082B6366" w14:textId="77777777" w:rsidR="009D1970" w:rsidRDefault="009D1970">
            <w:pPr>
              <w:rPr>
                <w:ins w:id="2657" w:author="Himanshu Seth - I21391" w:date="2022-06-17T12:39:00Z"/>
                <w:sz w:val="14"/>
              </w:rPr>
            </w:pPr>
            <w:ins w:id="2658" w:author="Himanshu Seth - I21391" w:date="2022-06-17T12:39:00Z">
              <w:r>
                <w:rPr>
                  <w:sz w:val="14"/>
                </w:rPr>
                <w:t>Command completed</w:t>
              </w:r>
            </w:ins>
          </w:p>
        </w:tc>
      </w:tr>
      <w:tr w:rsidR="009D1970" w14:paraId="2EB373BB" w14:textId="77777777" w:rsidTr="009D1970">
        <w:trPr>
          <w:ins w:id="2659" w:author="Himanshu Seth - I21391" w:date="2022-06-17T12:39:00Z"/>
        </w:trPr>
        <w:tc>
          <w:tcPr>
            <w:tcW w:w="4590" w:type="dxa"/>
            <w:hideMark/>
          </w:tcPr>
          <w:p w14:paraId="6CFAC1A2" w14:textId="77777777" w:rsidR="009D1970" w:rsidRDefault="009D1970">
            <w:pPr>
              <w:rPr>
                <w:ins w:id="2660" w:author="Himanshu Seth - I21391" w:date="2022-06-17T12:39:00Z"/>
                <w:rFonts w:ascii="Consolas" w:hAnsi="Consolas"/>
                <w:sz w:val="14"/>
              </w:rPr>
            </w:pPr>
            <w:ins w:id="2661" w:author="Himanshu Seth - I21391" w:date="2022-06-17T12:39:00Z">
              <w:r>
                <w:rPr>
                  <w:rFonts w:ascii="Consolas" w:hAnsi="Consolas"/>
                  <w:sz w:val="14"/>
                </w:rPr>
                <w:fldChar w:fldCharType="begin"/>
              </w:r>
              <w:r>
                <w:rPr>
                  <w:rFonts w:ascii="Consolas" w:hAnsi="Consolas"/>
                  <w:sz w:val="14"/>
                </w:rPr>
                <w:instrText xml:space="preserve"> DOCPROPERTY  tagc_dns_lookup  \* MERGEFORMAT </w:instrText>
              </w:r>
              <w:r>
                <w:rPr>
                  <w:rFonts w:ascii="Consolas" w:hAnsi="Consolas"/>
                  <w:sz w:val="14"/>
                </w:rPr>
                <w:fldChar w:fldCharType="separate"/>
              </w:r>
              <w:r>
                <w:rPr>
                  <w:rFonts w:ascii="Consolas" w:hAnsi="Consolas"/>
                  <w:sz w:val="14"/>
                </w:rPr>
                <w:t>+DNSRESOLV</w:t>
              </w:r>
              <w:r>
                <w:rPr>
                  <w:rFonts w:ascii="Consolas" w:hAnsi="Consolas"/>
                  <w:sz w:val="14"/>
                </w:rPr>
                <w:fldChar w:fldCharType="end"/>
              </w:r>
              <w:r>
                <w:rPr>
                  <w:rFonts w:ascii="Consolas" w:hAnsi="Consolas"/>
                  <w:sz w:val="14"/>
                </w:rPr>
                <w:t>:1,"www.example.com","192.168.0.1"</w:t>
              </w:r>
            </w:ins>
          </w:p>
        </w:tc>
        <w:tc>
          <w:tcPr>
            <w:tcW w:w="4050" w:type="dxa"/>
            <w:hideMark/>
          </w:tcPr>
          <w:p w14:paraId="6AE357FD" w14:textId="77777777" w:rsidR="009D1970" w:rsidRDefault="009D1970">
            <w:pPr>
              <w:rPr>
                <w:ins w:id="2662" w:author="Himanshu Seth - I21391" w:date="2022-06-17T12:39:00Z"/>
                <w:sz w:val="14"/>
              </w:rPr>
            </w:pPr>
            <w:ins w:id="2663" w:author="Himanshu Seth - I21391" w:date="2022-06-17T12:39:00Z">
              <w:r>
                <w:rPr>
                  <w:sz w:val="14"/>
                </w:rPr>
                <w:t>A record response for www.example.com</w:t>
              </w:r>
            </w:ins>
          </w:p>
        </w:tc>
      </w:tr>
    </w:tbl>
    <w:p w14:paraId="356B9949" w14:textId="77777777" w:rsidR="009D1970" w:rsidRDefault="009D1970" w:rsidP="009D1970">
      <w:pPr>
        <w:pStyle w:val="Heading2"/>
        <w:rPr>
          <w:ins w:id="2664" w:author="Himanshu Seth - I21391" w:date="2022-06-17T12:39:00Z"/>
        </w:rPr>
      </w:pPr>
    </w:p>
    <w:p w14:paraId="4A7B3FEE" w14:textId="77777777" w:rsidR="00C27586" w:rsidRDefault="00C27586" w:rsidP="00C27586">
      <w:pPr>
        <w:rPr>
          <w:ins w:id="2665" w:author="Himanshu Seth - I21391" w:date="2022-06-17T11:21:00Z"/>
          <w:rFonts w:asciiTheme="majorHAnsi" w:eastAsiaTheme="majorEastAsia" w:hAnsiTheme="majorHAnsi" w:cstheme="majorBidi"/>
          <w:color w:val="2F5496" w:themeColor="accent1" w:themeShade="BF"/>
          <w:sz w:val="26"/>
          <w:szCs w:val="26"/>
        </w:rPr>
      </w:pPr>
      <w:ins w:id="2666" w:author="Himanshu Seth - I21391" w:date="2022-06-17T11:21:00Z">
        <w:r>
          <w:br w:type="page"/>
        </w:r>
      </w:ins>
    </w:p>
    <w:p w14:paraId="2A5859DC" w14:textId="77777777" w:rsidR="00725827" w:rsidRDefault="00725827" w:rsidP="00725827">
      <w:pPr>
        <w:pStyle w:val="Heading2"/>
        <w:rPr>
          <w:ins w:id="2667" w:author="Himanshu Seth - I21391" w:date="2022-06-17T19:18:00Z"/>
        </w:rPr>
      </w:pPr>
      <w:ins w:id="2668" w:author="Himanshu Seth - I21391" w:date="2022-06-17T19:18:00Z">
        <w:r>
          <w:lastRenderedPageBreak/>
          <w:t xml:space="preserve">Ping Link Check </w:t>
        </w:r>
        <w:r>
          <w:fldChar w:fldCharType="begin"/>
        </w:r>
        <w:r>
          <w:instrText xml:space="preserve"> DOCPROPERTY  tagc_ping  \* MERGEFORMAT </w:instrText>
        </w:r>
        <w:r>
          <w:fldChar w:fldCharType="separate"/>
        </w:r>
        <w:r>
          <w:t>+PING</w:t>
        </w:r>
        <w:r>
          <w:fldChar w:fldCharType="end"/>
        </w:r>
        <w:r>
          <w:t xml:space="preserve"> </w:t>
        </w:r>
      </w:ins>
    </w:p>
    <w:p w14:paraId="1A7C1143" w14:textId="77777777" w:rsidR="00725827" w:rsidRDefault="00725827" w:rsidP="00725827">
      <w:pPr>
        <w:pStyle w:val="Heading3"/>
        <w:rPr>
          <w:ins w:id="2669" w:author="Himanshu Seth - I21391" w:date="2022-06-17T19:18:00Z"/>
        </w:rPr>
      </w:pPr>
      <w:ins w:id="2670" w:author="Himanshu Seth - I21391" w:date="2022-06-17T19:18:00Z">
        <w:r>
          <w:t>Description</w:t>
        </w:r>
      </w:ins>
    </w:p>
    <w:p w14:paraId="24AEE922" w14:textId="77777777" w:rsidR="00725827" w:rsidRDefault="00725827" w:rsidP="00725827">
      <w:pPr>
        <w:ind w:left="720"/>
        <w:jc w:val="both"/>
        <w:rPr>
          <w:ins w:id="2671" w:author="Himanshu Seth - I21391" w:date="2022-06-17T19:18:00Z"/>
        </w:rPr>
      </w:pPr>
      <w:ins w:id="2672" w:author="Himanshu Seth - I21391" w:date="2022-06-17T19:18:00Z">
        <w:r>
          <w:t>This command sends a ping (ICMP Echo Request) to the target address.</w:t>
        </w:r>
      </w:ins>
    </w:p>
    <w:p w14:paraId="65327881" w14:textId="77777777" w:rsidR="00725827" w:rsidRDefault="00725827" w:rsidP="00725827">
      <w:pPr>
        <w:pStyle w:val="Heading3"/>
        <w:rPr>
          <w:ins w:id="2673" w:author="Himanshu Seth - I21391" w:date="2022-06-17T19:18:00Z"/>
        </w:rPr>
      </w:pPr>
      <w:ins w:id="2674" w:author="Himanshu Seth - I21391" w:date="2022-06-17T19:18:00Z">
        <w:r>
          <w:t>Command Syntax</w:t>
        </w:r>
      </w:ins>
    </w:p>
    <w:p w14:paraId="5C45E96E" w14:textId="77777777" w:rsidR="00725827" w:rsidRDefault="00725827" w:rsidP="00725827">
      <w:pPr>
        <w:spacing w:after="0"/>
        <w:ind w:left="720"/>
        <w:rPr>
          <w:ins w:id="2675" w:author="Himanshu Seth - I21391" w:date="2022-06-17T19:18:00Z"/>
        </w:rPr>
      </w:pPr>
      <w:ins w:id="2676" w:author="Himanshu Seth - I21391" w:date="2022-06-17T19:18:00Z">
        <w:r>
          <w:t>AT</w:t>
        </w:r>
        <w:r>
          <w:fldChar w:fldCharType="begin"/>
        </w:r>
        <w:r>
          <w:instrText xml:space="preserve"> DOCPROPERTY  tagc_ping  \* MERGEFORMAT </w:instrText>
        </w:r>
        <w:r>
          <w:fldChar w:fldCharType="separate"/>
        </w:r>
        <w:r>
          <w:t>+PING</w:t>
        </w:r>
        <w:r>
          <w:fldChar w:fldCharType="end"/>
        </w:r>
        <w:r>
          <w:t>=&lt;TARGET_ADDR&gt;,[&lt;IP_PROTOCOL_VERSION&gt;]</w:t>
        </w:r>
      </w:ins>
    </w:p>
    <w:p w14:paraId="01190D29" w14:textId="77777777" w:rsidR="00725827" w:rsidRDefault="00725827" w:rsidP="00725827">
      <w:pPr>
        <w:spacing w:after="0"/>
        <w:rPr>
          <w:ins w:id="2677" w:author="Himanshu Seth - I21391" w:date="2022-06-17T19:18: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725827" w14:paraId="646774AD" w14:textId="77777777" w:rsidTr="00725827">
        <w:trPr>
          <w:ins w:id="2678" w:author="Himanshu Seth - I21391" w:date="2022-06-17T19:18:00Z"/>
        </w:trPr>
        <w:tc>
          <w:tcPr>
            <w:tcW w:w="2540" w:type="dxa"/>
            <w:tcBorders>
              <w:top w:val="single" w:sz="12" w:space="0" w:color="auto"/>
              <w:left w:val="nil"/>
              <w:bottom w:val="single" w:sz="12" w:space="0" w:color="auto"/>
              <w:right w:val="nil"/>
            </w:tcBorders>
            <w:hideMark/>
          </w:tcPr>
          <w:p w14:paraId="391A9C76" w14:textId="77777777" w:rsidR="00725827" w:rsidRDefault="00725827">
            <w:pPr>
              <w:rPr>
                <w:ins w:id="2679" w:author="Himanshu Seth - I21391" w:date="2022-06-17T19:18:00Z"/>
                <w:rFonts w:cstheme="minorHAnsi"/>
              </w:rPr>
            </w:pPr>
            <w:ins w:id="2680" w:author="Himanshu Seth - I21391" w:date="2022-06-17T19:18:00Z">
              <w:r>
                <w:rPr>
                  <w:rFonts w:cstheme="minorHAnsi"/>
                </w:rPr>
                <w:t>Parameter Name</w:t>
              </w:r>
            </w:ins>
          </w:p>
        </w:tc>
        <w:tc>
          <w:tcPr>
            <w:tcW w:w="1207" w:type="dxa"/>
            <w:tcBorders>
              <w:top w:val="single" w:sz="12" w:space="0" w:color="auto"/>
              <w:left w:val="nil"/>
              <w:bottom w:val="single" w:sz="12" w:space="0" w:color="auto"/>
              <w:right w:val="nil"/>
            </w:tcBorders>
            <w:hideMark/>
          </w:tcPr>
          <w:p w14:paraId="4CF1280B" w14:textId="77777777" w:rsidR="00725827" w:rsidRDefault="00725827">
            <w:pPr>
              <w:rPr>
                <w:ins w:id="2681" w:author="Himanshu Seth - I21391" w:date="2022-06-17T19:18:00Z"/>
                <w:rFonts w:cstheme="minorHAnsi"/>
              </w:rPr>
            </w:pPr>
            <w:ins w:id="2682" w:author="Himanshu Seth - I21391" w:date="2022-06-17T19:18:00Z">
              <w:r>
                <w:rPr>
                  <w:rFonts w:cstheme="minorHAnsi"/>
                </w:rPr>
                <w:t>Type</w:t>
              </w:r>
            </w:ins>
          </w:p>
        </w:tc>
        <w:tc>
          <w:tcPr>
            <w:tcW w:w="5037" w:type="dxa"/>
            <w:tcBorders>
              <w:top w:val="single" w:sz="12" w:space="0" w:color="auto"/>
              <w:left w:val="nil"/>
              <w:bottom w:val="single" w:sz="12" w:space="0" w:color="auto"/>
              <w:right w:val="nil"/>
            </w:tcBorders>
            <w:hideMark/>
          </w:tcPr>
          <w:p w14:paraId="5A9A16BF" w14:textId="77777777" w:rsidR="00725827" w:rsidRDefault="00725827">
            <w:pPr>
              <w:rPr>
                <w:ins w:id="2683" w:author="Himanshu Seth - I21391" w:date="2022-06-17T19:18:00Z"/>
                <w:rFonts w:cstheme="minorHAnsi"/>
              </w:rPr>
            </w:pPr>
            <w:ins w:id="2684" w:author="Himanshu Seth - I21391" w:date="2022-06-17T19:18:00Z">
              <w:r>
                <w:rPr>
                  <w:rFonts w:cstheme="minorHAnsi"/>
                </w:rPr>
                <w:t>Description</w:t>
              </w:r>
            </w:ins>
          </w:p>
        </w:tc>
      </w:tr>
      <w:tr w:rsidR="00725827" w14:paraId="4CAB4073" w14:textId="77777777" w:rsidTr="00725827">
        <w:trPr>
          <w:ins w:id="2685" w:author="Himanshu Seth - I21391" w:date="2022-06-17T19:18:00Z"/>
        </w:trPr>
        <w:tc>
          <w:tcPr>
            <w:tcW w:w="2540" w:type="dxa"/>
            <w:tcBorders>
              <w:top w:val="single" w:sz="12" w:space="0" w:color="auto"/>
              <w:left w:val="nil"/>
              <w:bottom w:val="single" w:sz="4" w:space="0" w:color="BFBFBF" w:themeColor="background1" w:themeShade="BF"/>
              <w:right w:val="nil"/>
            </w:tcBorders>
            <w:hideMark/>
          </w:tcPr>
          <w:p w14:paraId="6FF40223" w14:textId="77777777" w:rsidR="00725827" w:rsidRDefault="00725827">
            <w:pPr>
              <w:rPr>
                <w:ins w:id="2686" w:author="Himanshu Seth - I21391" w:date="2022-06-17T19:18:00Z"/>
                <w:rFonts w:cstheme="minorHAnsi"/>
                <w:sz w:val="18"/>
                <w:szCs w:val="18"/>
              </w:rPr>
            </w:pPr>
            <w:ins w:id="2687" w:author="Himanshu Seth - I21391" w:date="2022-06-17T19:18:00Z">
              <w:r>
                <w:rPr>
                  <w:rFonts w:cstheme="minorHAnsi"/>
                  <w:sz w:val="18"/>
                  <w:szCs w:val="18"/>
                </w:rPr>
                <w:t>&lt;TARGET_ADDR&gt;</w:t>
              </w:r>
            </w:ins>
          </w:p>
        </w:tc>
        <w:tc>
          <w:tcPr>
            <w:tcW w:w="1207" w:type="dxa"/>
            <w:tcBorders>
              <w:top w:val="single" w:sz="12" w:space="0" w:color="auto"/>
              <w:left w:val="nil"/>
              <w:bottom w:val="single" w:sz="4" w:space="0" w:color="BFBFBF" w:themeColor="background1" w:themeShade="BF"/>
              <w:right w:val="nil"/>
            </w:tcBorders>
            <w:hideMark/>
          </w:tcPr>
          <w:p w14:paraId="7F02EB20" w14:textId="77777777" w:rsidR="00725827" w:rsidRDefault="00725827">
            <w:pPr>
              <w:rPr>
                <w:ins w:id="2688" w:author="Himanshu Seth - I21391" w:date="2022-06-17T19:18:00Z"/>
                <w:rFonts w:cstheme="minorHAnsi"/>
                <w:sz w:val="18"/>
                <w:szCs w:val="18"/>
              </w:rPr>
            </w:pPr>
            <w:ins w:id="2689" w:author="Himanshu Seth - I21391" w:date="2022-06-17T19:18:00Z">
              <w:r>
                <w:rPr>
                  <w:rFonts w:cstheme="minorHAnsi"/>
                  <w:sz w:val="18"/>
                  <w:szCs w:val="18"/>
                </w:rPr>
                <w:t>String</w:t>
              </w:r>
            </w:ins>
          </w:p>
        </w:tc>
        <w:tc>
          <w:tcPr>
            <w:tcW w:w="5037" w:type="dxa"/>
            <w:tcBorders>
              <w:top w:val="single" w:sz="12" w:space="0" w:color="auto"/>
              <w:left w:val="nil"/>
              <w:bottom w:val="single" w:sz="4" w:space="0" w:color="BFBFBF" w:themeColor="background1" w:themeShade="BF"/>
              <w:right w:val="nil"/>
            </w:tcBorders>
            <w:hideMark/>
          </w:tcPr>
          <w:p w14:paraId="2E0338EA" w14:textId="77777777" w:rsidR="00725827" w:rsidRDefault="00725827">
            <w:pPr>
              <w:rPr>
                <w:ins w:id="2690" w:author="Himanshu Seth - I21391" w:date="2022-06-17T19:18:00Z"/>
                <w:rFonts w:cstheme="minorHAnsi"/>
                <w:sz w:val="18"/>
                <w:szCs w:val="18"/>
              </w:rPr>
            </w:pPr>
            <w:ins w:id="2691" w:author="Himanshu Seth - I21391" w:date="2022-06-17T19:18:00Z">
              <w:r>
                <w:rPr>
                  <w:rFonts w:cstheme="minorHAnsi"/>
                  <w:sz w:val="18"/>
                  <w:szCs w:val="18"/>
                </w:rPr>
                <w:t>IP address or domain name of target</w:t>
              </w:r>
            </w:ins>
          </w:p>
        </w:tc>
      </w:tr>
      <w:tr w:rsidR="00725827" w14:paraId="1304BA71" w14:textId="77777777" w:rsidTr="00725827">
        <w:trPr>
          <w:ins w:id="2692" w:author="Himanshu Seth - I21391" w:date="2022-06-17T19:18:00Z"/>
        </w:trPr>
        <w:tc>
          <w:tcPr>
            <w:tcW w:w="2540" w:type="dxa"/>
            <w:tcBorders>
              <w:top w:val="single" w:sz="4" w:space="0" w:color="BFBFBF" w:themeColor="background1" w:themeShade="BF"/>
              <w:left w:val="nil"/>
              <w:bottom w:val="single" w:sz="4" w:space="0" w:color="auto"/>
              <w:right w:val="nil"/>
            </w:tcBorders>
            <w:hideMark/>
          </w:tcPr>
          <w:p w14:paraId="60D454A4" w14:textId="77777777" w:rsidR="00725827" w:rsidRDefault="00725827">
            <w:pPr>
              <w:rPr>
                <w:ins w:id="2693" w:author="Himanshu Seth - I21391" w:date="2022-06-17T19:18:00Z"/>
                <w:rFonts w:cstheme="minorHAnsi"/>
                <w:sz w:val="18"/>
                <w:szCs w:val="18"/>
              </w:rPr>
            </w:pPr>
            <w:ins w:id="2694" w:author="Himanshu Seth - I21391" w:date="2022-06-17T19:18:00Z">
              <w:r>
                <w:rPr>
                  <w:rFonts w:cstheme="minorHAnsi"/>
                  <w:sz w:val="18"/>
                  <w:szCs w:val="18"/>
                </w:rPr>
                <w:t>&lt;IP_PROTOCOL_VERSION&gt;</w:t>
              </w:r>
            </w:ins>
          </w:p>
        </w:tc>
        <w:tc>
          <w:tcPr>
            <w:tcW w:w="1207" w:type="dxa"/>
            <w:tcBorders>
              <w:top w:val="single" w:sz="4" w:space="0" w:color="BFBFBF" w:themeColor="background1" w:themeShade="BF"/>
              <w:left w:val="nil"/>
              <w:bottom w:val="single" w:sz="4" w:space="0" w:color="auto"/>
              <w:right w:val="nil"/>
            </w:tcBorders>
            <w:hideMark/>
          </w:tcPr>
          <w:p w14:paraId="4CC001C0" w14:textId="77777777" w:rsidR="00725827" w:rsidRDefault="00725827">
            <w:pPr>
              <w:rPr>
                <w:ins w:id="2695" w:author="Himanshu Seth - I21391" w:date="2022-06-17T19:18:00Z"/>
                <w:rFonts w:cstheme="minorHAnsi"/>
                <w:sz w:val="18"/>
                <w:szCs w:val="18"/>
              </w:rPr>
            </w:pPr>
            <w:ins w:id="2696" w:author="Himanshu Seth - I21391" w:date="2022-06-17T19:18:00Z">
              <w:r>
                <w:rPr>
                  <w:rFonts w:cstheme="minorHAnsi"/>
                  <w:sz w:val="18"/>
                  <w:szCs w:val="18"/>
                </w:rPr>
                <w:t>Integer</w:t>
              </w:r>
            </w:ins>
          </w:p>
        </w:tc>
        <w:tc>
          <w:tcPr>
            <w:tcW w:w="5037" w:type="dxa"/>
            <w:tcBorders>
              <w:top w:val="single" w:sz="4" w:space="0" w:color="BFBFBF" w:themeColor="background1" w:themeShade="BF"/>
              <w:left w:val="nil"/>
              <w:bottom w:val="single" w:sz="4" w:space="0" w:color="auto"/>
              <w:right w:val="nil"/>
            </w:tcBorders>
            <w:hideMark/>
          </w:tcPr>
          <w:p w14:paraId="7D100B59" w14:textId="77777777" w:rsidR="00725827" w:rsidRDefault="00725827">
            <w:pPr>
              <w:rPr>
                <w:ins w:id="2697" w:author="Himanshu Seth - I21391" w:date="2022-06-17T19:18:00Z"/>
                <w:rFonts w:cstheme="minorHAnsi"/>
                <w:sz w:val="18"/>
                <w:szCs w:val="18"/>
              </w:rPr>
            </w:pPr>
            <w:ins w:id="2698" w:author="Himanshu Seth - I21391" w:date="2022-06-17T19:18:00Z">
              <w:r>
                <w:rPr>
                  <w:rFonts w:cstheme="minorHAnsi"/>
                  <w:sz w:val="18"/>
                  <w:szCs w:val="18"/>
                </w:rPr>
                <w:t>IP protocol version:</w:t>
              </w:r>
            </w:ins>
          </w:p>
          <w:p w14:paraId="6B90450C" w14:textId="77777777" w:rsidR="00725827" w:rsidRDefault="00725827" w:rsidP="00725827">
            <w:pPr>
              <w:pStyle w:val="ListParagraph"/>
              <w:numPr>
                <w:ilvl w:val="0"/>
                <w:numId w:val="45"/>
              </w:numPr>
              <w:spacing w:line="256" w:lineRule="auto"/>
              <w:rPr>
                <w:ins w:id="2699" w:author="Himanshu Seth - I21391" w:date="2022-06-17T19:18:00Z"/>
                <w:rFonts w:cstheme="minorHAnsi"/>
                <w:sz w:val="18"/>
                <w:szCs w:val="18"/>
              </w:rPr>
            </w:pPr>
            <w:ins w:id="2700" w:author="Himanshu Seth - I21391" w:date="2022-06-17T19:18:00Z">
              <w:r>
                <w:rPr>
                  <w:rFonts w:cstheme="minorHAnsi"/>
                  <w:sz w:val="18"/>
                  <w:szCs w:val="18"/>
                </w:rPr>
                <w:t>IPv4</w:t>
              </w:r>
            </w:ins>
          </w:p>
          <w:p w14:paraId="18B5D6F9" w14:textId="77777777" w:rsidR="00725827" w:rsidRDefault="00725827" w:rsidP="00725827">
            <w:pPr>
              <w:pStyle w:val="ListParagraph"/>
              <w:numPr>
                <w:ilvl w:val="0"/>
                <w:numId w:val="46"/>
              </w:numPr>
              <w:rPr>
                <w:ins w:id="2701" w:author="Himanshu Seth - I21391" w:date="2022-06-17T19:18:00Z"/>
                <w:rFonts w:cstheme="minorHAnsi"/>
                <w:sz w:val="18"/>
                <w:szCs w:val="18"/>
              </w:rPr>
            </w:pPr>
            <w:ins w:id="2702" w:author="Himanshu Seth - I21391" w:date="2022-06-17T19:18:00Z">
              <w:r>
                <w:rPr>
                  <w:rFonts w:cstheme="minorHAnsi"/>
                  <w:sz w:val="18"/>
                  <w:szCs w:val="18"/>
                </w:rPr>
                <w:t>IPv6</w:t>
              </w:r>
            </w:ins>
          </w:p>
        </w:tc>
      </w:tr>
    </w:tbl>
    <w:p w14:paraId="37714C6E" w14:textId="77777777" w:rsidR="00725827" w:rsidRDefault="00725827" w:rsidP="00725827">
      <w:pPr>
        <w:pStyle w:val="Heading3"/>
        <w:rPr>
          <w:ins w:id="2703" w:author="Himanshu Seth - I21391" w:date="2022-06-17T19:18:00Z"/>
        </w:rPr>
      </w:pPr>
      <w:ins w:id="2704" w:author="Himanshu Seth - I21391" w:date="2022-06-17T19:18:00Z">
        <w:r>
          <w:t>Response Syntax</w:t>
        </w:r>
      </w:ins>
    </w:p>
    <w:tbl>
      <w:tblPr>
        <w:tblStyle w:val="TableGrid"/>
        <w:tblW w:w="0" w:type="auto"/>
        <w:tblInd w:w="607" w:type="dxa"/>
        <w:tblLook w:val="04A0" w:firstRow="1" w:lastRow="0" w:firstColumn="1" w:lastColumn="0" w:noHBand="0" w:noVBand="1"/>
      </w:tblPr>
      <w:tblGrid>
        <w:gridCol w:w="6352"/>
        <w:gridCol w:w="2401"/>
      </w:tblGrid>
      <w:tr w:rsidR="00725827" w14:paraId="17C9AAEC" w14:textId="77777777" w:rsidTr="00725827">
        <w:trPr>
          <w:ins w:id="2705" w:author="Himanshu Seth - I21391" w:date="2022-06-17T19:18:00Z"/>
        </w:trPr>
        <w:tc>
          <w:tcPr>
            <w:tcW w:w="6352" w:type="dxa"/>
            <w:tcBorders>
              <w:top w:val="single" w:sz="12" w:space="0" w:color="auto"/>
              <w:left w:val="nil"/>
              <w:bottom w:val="single" w:sz="12" w:space="0" w:color="auto"/>
              <w:right w:val="nil"/>
            </w:tcBorders>
            <w:hideMark/>
          </w:tcPr>
          <w:p w14:paraId="108DE777" w14:textId="77777777" w:rsidR="00725827" w:rsidRDefault="00725827">
            <w:pPr>
              <w:rPr>
                <w:ins w:id="2706" w:author="Himanshu Seth - I21391" w:date="2022-06-17T19:18:00Z"/>
                <w:rFonts w:cstheme="minorHAnsi"/>
              </w:rPr>
            </w:pPr>
            <w:ins w:id="2707" w:author="Himanshu Seth - I21391" w:date="2022-06-17T19:18:00Z">
              <w:r>
                <w:rPr>
                  <w:rFonts w:cstheme="minorHAnsi"/>
                </w:rPr>
                <w:t>Response</w:t>
              </w:r>
            </w:ins>
          </w:p>
        </w:tc>
        <w:tc>
          <w:tcPr>
            <w:tcW w:w="2401" w:type="dxa"/>
            <w:tcBorders>
              <w:top w:val="single" w:sz="12" w:space="0" w:color="auto"/>
              <w:left w:val="nil"/>
              <w:bottom w:val="single" w:sz="12" w:space="0" w:color="auto"/>
              <w:right w:val="nil"/>
            </w:tcBorders>
            <w:hideMark/>
          </w:tcPr>
          <w:p w14:paraId="2EF568FE" w14:textId="77777777" w:rsidR="00725827" w:rsidRDefault="00725827">
            <w:pPr>
              <w:rPr>
                <w:ins w:id="2708" w:author="Himanshu Seth - I21391" w:date="2022-06-17T19:18:00Z"/>
                <w:rFonts w:cstheme="minorHAnsi"/>
              </w:rPr>
            </w:pPr>
            <w:ins w:id="2709" w:author="Himanshu Seth - I21391" w:date="2022-06-17T19:18:00Z">
              <w:r>
                <w:rPr>
                  <w:rFonts w:cstheme="minorHAnsi"/>
                </w:rPr>
                <w:t>Description</w:t>
              </w:r>
            </w:ins>
          </w:p>
        </w:tc>
      </w:tr>
      <w:tr w:rsidR="00725827" w14:paraId="4D8D4AB3" w14:textId="77777777" w:rsidTr="00725827">
        <w:trPr>
          <w:ins w:id="2710" w:author="Himanshu Seth - I21391" w:date="2022-06-17T19:18:00Z"/>
        </w:trPr>
        <w:tc>
          <w:tcPr>
            <w:tcW w:w="6352" w:type="dxa"/>
            <w:tcBorders>
              <w:top w:val="single" w:sz="4" w:space="0" w:color="BFBFBF" w:themeColor="background1" w:themeShade="BF"/>
              <w:left w:val="nil"/>
              <w:bottom w:val="single" w:sz="4" w:space="0" w:color="BFBFBF" w:themeColor="background1" w:themeShade="BF"/>
              <w:right w:val="nil"/>
            </w:tcBorders>
            <w:hideMark/>
          </w:tcPr>
          <w:p w14:paraId="2EAEE0A0" w14:textId="77777777" w:rsidR="00725827" w:rsidRDefault="00725827">
            <w:pPr>
              <w:rPr>
                <w:ins w:id="2711" w:author="Himanshu Seth - I21391" w:date="2022-06-17T19:18:00Z"/>
                <w:rFonts w:ascii="Consolas" w:hAnsi="Consolas"/>
                <w:sz w:val="18"/>
              </w:rPr>
            </w:pPr>
            <w:ins w:id="2712" w:author="Himanshu Seth - I21391" w:date="2022-06-17T19:18:00Z">
              <w:r>
                <w:rPr>
                  <w:rFonts w:ascii="Consolas" w:hAnsi="Consolas"/>
                  <w:sz w:val="18"/>
                </w:rPr>
                <w:t>OK</w:t>
              </w:r>
            </w:ins>
          </w:p>
        </w:tc>
        <w:tc>
          <w:tcPr>
            <w:tcW w:w="2401" w:type="dxa"/>
            <w:tcBorders>
              <w:top w:val="single" w:sz="4" w:space="0" w:color="BFBFBF" w:themeColor="background1" w:themeShade="BF"/>
              <w:left w:val="nil"/>
              <w:bottom w:val="single" w:sz="4" w:space="0" w:color="BFBFBF" w:themeColor="background1" w:themeShade="BF"/>
              <w:right w:val="nil"/>
            </w:tcBorders>
            <w:hideMark/>
          </w:tcPr>
          <w:p w14:paraId="05EC1925" w14:textId="77777777" w:rsidR="00725827" w:rsidRDefault="00725827">
            <w:pPr>
              <w:rPr>
                <w:ins w:id="2713" w:author="Himanshu Seth - I21391" w:date="2022-06-17T19:18:00Z"/>
                <w:rFonts w:cstheme="minorHAnsi"/>
                <w:sz w:val="20"/>
              </w:rPr>
            </w:pPr>
            <w:ins w:id="2714" w:author="Himanshu Seth - I21391" w:date="2022-06-17T19:18:00Z">
              <w:r>
                <w:rPr>
                  <w:rFonts w:cstheme="minorHAnsi"/>
                  <w:sz w:val="20"/>
                </w:rPr>
                <w:t>Successful response</w:t>
              </w:r>
            </w:ins>
          </w:p>
        </w:tc>
      </w:tr>
      <w:tr w:rsidR="00725827" w14:paraId="5C85EE40" w14:textId="77777777" w:rsidTr="00725827">
        <w:trPr>
          <w:ins w:id="2715" w:author="Himanshu Seth - I21391" w:date="2022-06-17T19:18:00Z"/>
        </w:trPr>
        <w:tc>
          <w:tcPr>
            <w:tcW w:w="6352" w:type="dxa"/>
            <w:tcBorders>
              <w:top w:val="single" w:sz="4" w:space="0" w:color="BFBFBF" w:themeColor="background1" w:themeShade="BF"/>
              <w:left w:val="nil"/>
              <w:bottom w:val="single" w:sz="4" w:space="0" w:color="auto"/>
              <w:right w:val="nil"/>
            </w:tcBorders>
            <w:hideMark/>
          </w:tcPr>
          <w:p w14:paraId="40779FF3" w14:textId="77777777" w:rsidR="00725827" w:rsidRDefault="00725827">
            <w:pPr>
              <w:rPr>
                <w:ins w:id="2716" w:author="Himanshu Seth - I21391" w:date="2022-06-17T19:18:00Z"/>
                <w:rFonts w:ascii="Consolas" w:hAnsi="Consolas"/>
                <w:sz w:val="18"/>
              </w:rPr>
            </w:pPr>
            <w:ins w:id="2717" w:author="Himanshu Seth - I21391" w:date="2022-06-17T19:18:00Z">
              <w:r>
                <w:rPr>
                  <w:rFonts w:ascii="Consolas" w:hAnsi="Consolas"/>
                  <w:sz w:val="18"/>
                </w:rPr>
                <w:t>ERROR:&lt;ERROR_CODE&gt;</w:t>
              </w:r>
            </w:ins>
          </w:p>
        </w:tc>
        <w:tc>
          <w:tcPr>
            <w:tcW w:w="2401" w:type="dxa"/>
            <w:tcBorders>
              <w:top w:val="single" w:sz="4" w:space="0" w:color="BFBFBF" w:themeColor="background1" w:themeShade="BF"/>
              <w:left w:val="nil"/>
              <w:bottom w:val="single" w:sz="4" w:space="0" w:color="auto"/>
              <w:right w:val="nil"/>
            </w:tcBorders>
            <w:hideMark/>
          </w:tcPr>
          <w:p w14:paraId="48400ED5" w14:textId="77777777" w:rsidR="00725827" w:rsidRDefault="00725827">
            <w:pPr>
              <w:rPr>
                <w:ins w:id="2718" w:author="Himanshu Seth - I21391" w:date="2022-06-17T19:18:00Z"/>
                <w:rFonts w:cstheme="minorHAnsi"/>
                <w:sz w:val="20"/>
              </w:rPr>
            </w:pPr>
            <w:ins w:id="2719" w:author="Himanshu Seth - I21391" w:date="2022-06-17T19:18:00Z">
              <w:r>
                <w:rPr>
                  <w:rFonts w:cstheme="minorHAnsi"/>
                  <w:sz w:val="20"/>
                </w:rPr>
                <w:t>Error response</w:t>
              </w:r>
            </w:ins>
          </w:p>
        </w:tc>
      </w:tr>
    </w:tbl>
    <w:p w14:paraId="1911E42B" w14:textId="77777777" w:rsidR="00725827" w:rsidRDefault="00725827" w:rsidP="00725827">
      <w:pPr>
        <w:pStyle w:val="Heading3"/>
        <w:rPr>
          <w:ins w:id="2720" w:author="Himanshu Seth - I21391" w:date="2022-06-17T19:18:00Z"/>
        </w:rPr>
      </w:pPr>
      <w:ins w:id="2721" w:author="Himanshu Seth - I21391" w:date="2022-06-17T19:18:00Z">
        <w:r>
          <w:t>AEC Syntax</w:t>
        </w:r>
      </w:ins>
    </w:p>
    <w:p w14:paraId="5E6B1412" w14:textId="77777777" w:rsidR="00725827" w:rsidRDefault="00725827" w:rsidP="00725827">
      <w:pPr>
        <w:spacing w:after="0"/>
        <w:ind w:left="720"/>
        <w:rPr>
          <w:ins w:id="2722" w:author="Himanshu Seth - I21391" w:date="2022-06-17T19:18:00Z"/>
        </w:rPr>
      </w:pPr>
      <w:ins w:id="2723" w:author="Himanshu Seth - I21391" w:date="2022-06-17T19:18:00Z">
        <w:r>
          <w:fldChar w:fldCharType="begin"/>
        </w:r>
        <w:r>
          <w:instrText xml:space="preserve"> DOCPROPERTY  tagc_ping  \* MERGEFORMAT </w:instrText>
        </w:r>
        <w:r>
          <w:fldChar w:fldCharType="separate"/>
        </w:r>
        <w:r>
          <w:t>+PING</w:t>
        </w:r>
        <w:r>
          <w:fldChar w:fldCharType="end"/>
        </w:r>
        <w:r>
          <w:t>:&lt;IP_ADDRESS&gt;,&lt;RTT&gt;</w:t>
        </w:r>
      </w:ins>
    </w:p>
    <w:p w14:paraId="4CEDD732" w14:textId="77777777" w:rsidR="00725827" w:rsidRDefault="00725827" w:rsidP="00725827">
      <w:pPr>
        <w:spacing w:after="0"/>
        <w:ind w:left="720"/>
        <w:rPr>
          <w:ins w:id="2724" w:author="Himanshu Seth - I21391" w:date="2022-06-17T19:18:00Z"/>
          <w:sz w:val="12"/>
        </w:rPr>
      </w:pPr>
    </w:p>
    <w:tbl>
      <w:tblPr>
        <w:tblStyle w:val="TableGrid"/>
        <w:tblW w:w="0" w:type="auto"/>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037"/>
      </w:tblGrid>
      <w:tr w:rsidR="00725827" w14:paraId="4D1F0378" w14:textId="77777777" w:rsidTr="00725827">
        <w:trPr>
          <w:ins w:id="2725" w:author="Himanshu Seth - I21391" w:date="2022-06-17T19:18:00Z"/>
        </w:trPr>
        <w:tc>
          <w:tcPr>
            <w:tcW w:w="2540" w:type="dxa"/>
            <w:tcBorders>
              <w:top w:val="single" w:sz="12" w:space="0" w:color="auto"/>
              <w:left w:val="nil"/>
              <w:bottom w:val="single" w:sz="12" w:space="0" w:color="auto"/>
              <w:right w:val="nil"/>
            </w:tcBorders>
            <w:hideMark/>
          </w:tcPr>
          <w:p w14:paraId="5B657F24" w14:textId="77777777" w:rsidR="00725827" w:rsidRDefault="00725827">
            <w:pPr>
              <w:rPr>
                <w:ins w:id="2726" w:author="Himanshu Seth - I21391" w:date="2022-06-17T19:18:00Z"/>
                <w:rFonts w:cstheme="minorHAnsi"/>
              </w:rPr>
            </w:pPr>
            <w:ins w:id="2727" w:author="Himanshu Seth - I21391" w:date="2022-06-17T19:18:00Z">
              <w:r>
                <w:rPr>
                  <w:rFonts w:cstheme="minorHAnsi"/>
                </w:rPr>
                <w:t>Parameter Name</w:t>
              </w:r>
            </w:ins>
          </w:p>
        </w:tc>
        <w:tc>
          <w:tcPr>
            <w:tcW w:w="1207" w:type="dxa"/>
            <w:tcBorders>
              <w:top w:val="single" w:sz="12" w:space="0" w:color="auto"/>
              <w:left w:val="nil"/>
              <w:bottom w:val="single" w:sz="12" w:space="0" w:color="auto"/>
              <w:right w:val="nil"/>
            </w:tcBorders>
            <w:hideMark/>
          </w:tcPr>
          <w:p w14:paraId="5FCB6A15" w14:textId="77777777" w:rsidR="00725827" w:rsidRDefault="00725827">
            <w:pPr>
              <w:rPr>
                <w:ins w:id="2728" w:author="Himanshu Seth - I21391" w:date="2022-06-17T19:18:00Z"/>
                <w:rFonts w:cstheme="minorHAnsi"/>
              </w:rPr>
            </w:pPr>
            <w:ins w:id="2729" w:author="Himanshu Seth - I21391" w:date="2022-06-17T19:18:00Z">
              <w:r>
                <w:rPr>
                  <w:rFonts w:cstheme="minorHAnsi"/>
                </w:rPr>
                <w:t>Type</w:t>
              </w:r>
            </w:ins>
          </w:p>
        </w:tc>
        <w:tc>
          <w:tcPr>
            <w:tcW w:w="5037" w:type="dxa"/>
            <w:tcBorders>
              <w:top w:val="single" w:sz="12" w:space="0" w:color="auto"/>
              <w:left w:val="nil"/>
              <w:bottom w:val="single" w:sz="12" w:space="0" w:color="auto"/>
              <w:right w:val="nil"/>
            </w:tcBorders>
            <w:hideMark/>
          </w:tcPr>
          <w:p w14:paraId="19B197F3" w14:textId="77777777" w:rsidR="00725827" w:rsidRDefault="00725827">
            <w:pPr>
              <w:rPr>
                <w:ins w:id="2730" w:author="Himanshu Seth - I21391" w:date="2022-06-17T19:18:00Z"/>
                <w:rFonts w:cstheme="minorHAnsi"/>
              </w:rPr>
            </w:pPr>
            <w:ins w:id="2731" w:author="Himanshu Seth - I21391" w:date="2022-06-17T19:18:00Z">
              <w:r>
                <w:rPr>
                  <w:rFonts w:cstheme="minorHAnsi"/>
                </w:rPr>
                <w:t>Description</w:t>
              </w:r>
            </w:ins>
          </w:p>
        </w:tc>
      </w:tr>
      <w:tr w:rsidR="00725827" w14:paraId="512B5908" w14:textId="77777777" w:rsidTr="00725827">
        <w:trPr>
          <w:ins w:id="2732" w:author="Himanshu Seth - I21391" w:date="2022-06-17T19:18:00Z"/>
        </w:trPr>
        <w:tc>
          <w:tcPr>
            <w:tcW w:w="2540" w:type="dxa"/>
            <w:tcBorders>
              <w:top w:val="single" w:sz="4" w:space="0" w:color="BFBFBF" w:themeColor="background1" w:themeShade="BF"/>
              <w:left w:val="nil"/>
              <w:bottom w:val="single" w:sz="4" w:space="0" w:color="BFBFBF" w:themeColor="background1" w:themeShade="BF"/>
              <w:right w:val="nil"/>
            </w:tcBorders>
            <w:hideMark/>
          </w:tcPr>
          <w:p w14:paraId="39D4E34B" w14:textId="77777777" w:rsidR="00725827" w:rsidRDefault="00725827">
            <w:pPr>
              <w:rPr>
                <w:ins w:id="2733" w:author="Himanshu Seth - I21391" w:date="2022-06-17T19:18:00Z"/>
                <w:rFonts w:cstheme="minorHAnsi"/>
                <w:sz w:val="18"/>
                <w:szCs w:val="18"/>
              </w:rPr>
            </w:pPr>
            <w:ins w:id="2734" w:author="Himanshu Seth - I21391" w:date="2022-06-17T19:18:00Z">
              <w:r>
                <w:rPr>
                  <w:rFonts w:cstheme="minorHAnsi"/>
                  <w:sz w:val="18"/>
                  <w:szCs w:val="18"/>
                </w:rPr>
                <w:t>&lt;IP_ADDRESS&gt;</w:t>
              </w:r>
            </w:ins>
          </w:p>
        </w:tc>
        <w:tc>
          <w:tcPr>
            <w:tcW w:w="1207" w:type="dxa"/>
            <w:tcBorders>
              <w:top w:val="single" w:sz="4" w:space="0" w:color="BFBFBF" w:themeColor="background1" w:themeShade="BF"/>
              <w:left w:val="nil"/>
              <w:bottom w:val="single" w:sz="4" w:space="0" w:color="BFBFBF" w:themeColor="background1" w:themeShade="BF"/>
              <w:right w:val="nil"/>
            </w:tcBorders>
            <w:hideMark/>
          </w:tcPr>
          <w:p w14:paraId="37207FC6" w14:textId="77777777" w:rsidR="00725827" w:rsidRDefault="00725827">
            <w:pPr>
              <w:rPr>
                <w:ins w:id="2735" w:author="Himanshu Seth - I21391" w:date="2022-06-17T19:18:00Z"/>
                <w:rFonts w:cstheme="minorHAnsi"/>
                <w:sz w:val="18"/>
                <w:szCs w:val="18"/>
              </w:rPr>
            </w:pPr>
            <w:ins w:id="2736" w:author="Himanshu Seth - I21391" w:date="2022-06-17T19:18:00Z">
              <w:r>
                <w:rPr>
                  <w:rFonts w:cstheme="minorHAnsi"/>
                  <w:sz w:val="18"/>
                  <w:szCs w:val="18"/>
                </w:rPr>
                <w:t>String</w:t>
              </w:r>
            </w:ins>
          </w:p>
        </w:tc>
        <w:tc>
          <w:tcPr>
            <w:tcW w:w="5037" w:type="dxa"/>
            <w:tcBorders>
              <w:top w:val="single" w:sz="4" w:space="0" w:color="BFBFBF" w:themeColor="background1" w:themeShade="BF"/>
              <w:left w:val="nil"/>
              <w:bottom w:val="single" w:sz="4" w:space="0" w:color="BFBFBF" w:themeColor="background1" w:themeShade="BF"/>
              <w:right w:val="nil"/>
            </w:tcBorders>
            <w:hideMark/>
          </w:tcPr>
          <w:p w14:paraId="74D2AC5D" w14:textId="77777777" w:rsidR="00725827" w:rsidRDefault="00725827">
            <w:pPr>
              <w:rPr>
                <w:ins w:id="2737" w:author="Himanshu Seth - I21391" w:date="2022-06-17T19:18:00Z"/>
                <w:rFonts w:cstheme="minorHAnsi"/>
                <w:sz w:val="18"/>
                <w:szCs w:val="18"/>
              </w:rPr>
            </w:pPr>
            <w:ins w:id="2738" w:author="Himanshu Seth - I21391" w:date="2022-06-17T19:18:00Z">
              <w:r>
                <w:rPr>
                  <w:rFonts w:cstheme="minorHAnsi"/>
                  <w:sz w:val="18"/>
                  <w:szCs w:val="18"/>
                </w:rPr>
                <w:t>IP address of the target responding</w:t>
              </w:r>
            </w:ins>
          </w:p>
        </w:tc>
      </w:tr>
      <w:tr w:rsidR="00725827" w14:paraId="0CFE0B4D" w14:textId="77777777" w:rsidTr="00725827">
        <w:trPr>
          <w:ins w:id="2739" w:author="Himanshu Seth - I21391" w:date="2022-06-17T19:18:00Z"/>
        </w:trPr>
        <w:tc>
          <w:tcPr>
            <w:tcW w:w="2540" w:type="dxa"/>
            <w:tcBorders>
              <w:top w:val="single" w:sz="4" w:space="0" w:color="BFBFBF" w:themeColor="background1" w:themeShade="BF"/>
              <w:left w:val="nil"/>
              <w:bottom w:val="single" w:sz="4" w:space="0" w:color="auto"/>
              <w:right w:val="nil"/>
            </w:tcBorders>
            <w:hideMark/>
          </w:tcPr>
          <w:p w14:paraId="07035B75" w14:textId="77777777" w:rsidR="00725827" w:rsidRDefault="00725827">
            <w:pPr>
              <w:rPr>
                <w:ins w:id="2740" w:author="Himanshu Seth - I21391" w:date="2022-06-17T19:18:00Z"/>
                <w:rFonts w:cstheme="minorHAnsi"/>
                <w:sz w:val="18"/>
                <w:szCs w:val="18"/>
              </w:rPr>
            </w:pPr>
            <w:ins w:id="2741" w:author="Himanshu Seth - I21391" w:date="2022-06-17T19:18:00Z">
              <w:r>
                <w:rPr>
                  <w:rFonts w:cstheme="minorHAnsi"/>
                  <w:sz w:val="18"/>
                  <w:szCs w:val="18"/>
                </w:rPr>
                <w:t>&lt;RTT&gt;</w:t>
              </w:r>
            </w:ins>
          </w:p>
        </w:tc>
        <w:tc>
          <w:tcPr>
            <w:tcW w:w="1207" w:type="dxa"/>
            <w:tcBorders>
              <w:top w:val="single" w:sz="4" w:space="0" w:color="BFBFBF" w:themeColor="background1" w:themeShade="BF"/>
              <w:left w:val="nil"/>
              <w:bottom w:val="single" w:sz="4" w:space="0" w:color="auto"/>
              <w:right w:val="nil"/>
            </w:tcBorders>
            <w:hideMark/>
          </w:tcPr>
          <w:p w14:paraId="26D838EC" w14:textId="77777777" w:rsidR="00725827" w:rsidRDefault="00725827">
            <w:pPr>
              <w:rPr>
                <w:ins w:id="2742" w:author="Himanshu Seth - I21391" w:date="2022-06-17T19:18:00Z"/>
                <w:rFonts w:cstheme="minorHAnsi"/>
                <w:sz w:val="18"/>
                <w:szCs w:val="18"/>
              </w:rPr>
            </w:pPr>
            <w:ins w:id="2743" w:author="Himanshu Seth - I21391" w:date="2022-06-17T19:18:00Z">
              <w:r>
                <w:rPr>
                  <w:rFonts w:cstheme="minorHAnsi"/>
                  <w:sz w:val="18"/>
                  <w:szCs w:val="18"/>
                </w:rPr>
                <w:t>Integer</w:t>
              </w:r>
            </w:ins>
          </w:p>
        </w:tc>
        <w:tc>
          <w:tcPr>
            <w:tcW w:w="5037" w:type="dxa"/>
            <w:tcBorders>
              <w:top w:val="single" w:sz="4" w:space="0" w:color="BFBFBF" w:themeColor="background1" w:themeShade="BF"/>
              <w:left w:val="nil"/>
              <w:bottom w:val="single" w:sz="4" w:space="0" w:color="auto"/>
              <w:right w:val="nil"/>
            </w:tcBorders>
            <w:hideMark/>
          </w:tcPr>
          <w:p w14:paraId="500C9006" w14:textId="77777777" w:rsidR="00725827" w:rsidRDefault="00725827">
            <w:pPr>
              <w:rPr>
                <w:ins w:id="2744" w:author="Himanshu Seth - I21391" w:date="2022-06-17T19:18:00Z"/>
                <w:rFonts w:cstheme="minorHAnsi"/>
                <w:sz w:val="18"/>
                <w:szCs w:val="18"/>
              </w:rPr>
            </w:pPr>
            <w:ins w:id="2745" w:author="Himanshu Seth - I21391" w:date="2022-06-17T19:18:00Z">
              <w:r>
                <w:rPr>
                  <w:rFonts w:cstheme="minorHAnsi"/>
                  <w:sz w:val="18"/>
                  <w:szCs w:val="18"/>
                </w:rPr>
                <w:t>Round trip time (in milliseconds)</w:t>
              </w:r>
            </w:ins>
          </w:p>
        </w:tc>
      </w:tr>
    </w:tbl>
    <w:p w14:paraId="090449A4" w14:textId="77777777" w:rsidR="00725827" w:rsidRDefault="00725827" w:rsidP="00725827">
      <w:pPr>
        <w:pStyle w:val="Heading3"/>
        <w:rPr>
          <w:ins w:id="2746" w:author="Himanshu Seth - I21391" w:date="2022-06-17T19:18:00Z"/>
        </w:rPr>
      </w:pPr>
      <w:ins w:id="2747" w:author="Himanshu Seth - I21391" w:date="2022-06-17T19:18:00Z">
        <w:r>
          <w:t>Examples:</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050"/>
      </w:tblGrid>
      <w:tr w:rsidR="00725827" w14:paraId="4DBC6588" w14:textId="77777777" w:rsidTr="00725827">
        <w:trPr>
          <w:ins w:id="2748" w:author="Himanshu Seth - I21391" w:date="2022-06-17T19:18:00Z"/>
        </w:trPr>
        <w:tc>
          <w:tcPr>
            <w:tcW w:w="4590" w:type="dxa"/>
            <w:hideMark/>
          </w:tcPr>
          <w:p w14:paraId="0489C2B1" w14:textId="77777777" w:rsidR="00725827" w:rsidRDefault="00725827">
            <w:pPr>
              <w:rPr>
                <w:ins w:id="2749" w:author="Himanshu Seth - I21391" w:date="2022-06-17T19:18:00Z"/>
                <w:rFonts w:ascii="Consolas" w:hAnsi="Consolas"/>
                <w:sz w:val="14"/>
              </w:rPr>
            </w:pPr>
            <w:ins w:id="2750" w:author="Himanshu Seth - I21391" w:date="2022-06-17T19:18:00Z">
              <w:r>
                <w:rPr>
                  <w:rFonts w:ascii="Consolas" w:hAnsi="Consolas"/>
                  <w:sz w:val="14"/>
                </w:rPr>
                <w:t>AT</w:t>
              </w:r>
              <w:r>
                <w:rPr>
                  <w:rFonts w:ascii="Consolas" w:hAnsi="Consolas"/>
                  <w:sz w:val="14"/>
                </w:rPr>
                <w:fldChar w:fldCharType="begin"/>
              </w:r>
              <w:r>
                <w:rPr>
                  <w:rFonts w:ascii="Consolas" w:hAnsi="Consolas"/>
                  <w:sz w:val="14"/>
                </w:rPr>
                <w:instrText xml:space="preserve"> DOCPROPERTY  tagc_ping  \* MERGEFORMAT </w:instrText>
              </w:r>
              <w:r>
                <w:rPr>
                  <w:rFonts w:ascii="Consolas" w:hAnsi="Consolas"/>
                  <w:sz w:val="14"/>
                </w:rPr>
                <w:fldChar w:fldCharType="separate"/>
              </w:r>
              <w:r>
                <w:rPr>
                  <w:rFonts w:ascii="Consolas" w:hAnsi="Consolas"/>
                  <w:sz w:val="14"/>
                </w:rPr>
                <w:t>+PING</w:t>
              </w:r>
              <w:r>
                <w:rPr>
                  <w:rFonts w:ascii="Consolas" w:hAnsi="Consolas"/>
                  <w:sz w:val="14"/>
                </w:rPr>
                <w:fldChar w:fldCharType="end"/>
              </w:r>
              <w:r>
                <w:rPr>
                  <w:rFonts w:ascii="Consolas" w:hAnsi="Consolas"/>
                  <w:sz w:val="14"/>
                </w:rPr>
                <w:t>="www.example.com"</w:t>
              </w:r>
            </w:ins>
          </w:p>
        </w:tc>
        <w:tc>
          <w:tcPr>
            <w:tcW w:w="4050" w:type="dxa"/>
            <w:hideMark/>
          </w:tcPr>
          <w:p w14:paraId="33FEB6ED" w14:textId="77777777" w:rsidR="00725827" w:rsidRDefault="00725827">
            <w:pPr>
              <w:rPr>
                <w:ins w:id="2751" w:author="Himanshu Seth - I21391" w:date="2022-06-17T19:18:00Z"/>
                <w:sz w:val="14"/>
              </w:rPr>
            </w:pPr>
            <w:ins w:id="2752" w:author="Himanshu Seth - I21391" w:date="2022-06-17T19:18:00Z">
              <w:r>
                <w:rPr>
                  <w:sz w:val="14"/>
                </w:rPr>
                <w:t xml:space="preserve">Ping the host </w:t>
              </w:r>
              <w:r>
                <w:t>www.example.com</w:t>
              </w:r>
            </w:ins>
          </w:p>
        </w:tc>
      </w:tr>
      <w:tr w:rsidR="00725827" w14:paraId="285D7AAA" w14:textId="77777777" w:rsidTr="00725827">
        <w:trPr>
          <w:ins w:id="2753" w:author="Himanshu Seth - I21391" w:date="2022-06-17T19:18:00Z"/>
        </w:trPr>
        <w:tc>
          <w:tcPr>
            <w:tcW w:w="4590" w:type="dxa"/>
            <w:hideMark/>
          </w:tcPr>
          <w:p w14:paraId="4F8FFE87" w14:textId="77777777" w:rsidR="00725827" w:rsidRDefault="00725827">
            <w:pPr>
              <w:rPr>
                <w:ins w:id="2754" w:author="Himanshu Seth - I21391" w:date="2022-06-17T19:18:00Z"/>
                <w:rFonts w:ascii="Consolas" w:hAnsi="Consolas"/>
                <w:sz w:val="14"/>
              </w:rPr>
            </w:pPr>
            <w:ins w:id="2755" w:author="Himanshu Seth - I21391" w:date="2022-06-17T19:18:00Z">
              <w:r>
                <w:rPr>
                  <w:rFonts w:ascii="Consolas" w:hAnsi="Consolas"/>
                  <w:sz w:val="14"/>
                </w:rPr>
                <w:t>OK</w:t>
              </w:r>
            </w:ins>
          </w:p>
        </w:tc>
        <w:tc>
          <w:tcPr>
            <w:tcW w:w="4050" w:type="dxa"/>
            <w:hideMark/>
          </w:tcPr>
          <w:p w14:paraId="62245F00" w14:textId="77777777" w:rsidR="00725827" w:rsidRDefault="00725827">
            <w:pPr>
              <w:rPr>
                <w:ins w:id="2756" w:author="Himanshu Seth - I21391" w:date="2022-06-17T19:18:00Z"/>
                <w:sz w:val="14"/>
              </w:rPr>
            </w:pPr>
            <w:ins w:id="2757" w:author="Himanshu Seth - I21391" w:date="2022-06-17T19:18:00Z">
              <w:r>
                <w:rPr>
                  <w:sz w:val="14"/>
                </w:rPr>
                <w:t>Command completed</w:t>
              </w:r>
            </w:ins>
          </w:p>
        </w:tc>
      </w:tr>
    </w:tbl>
    <w:p w14:paraId="38C60C1F" w14:textId="77777777" w:rsidR="00E24A51" w:rsidRDefault="00E24A51" w:rsidP="00C274A0">
      <w:pPr>
        <w:pStyle w:val="Heading2"/>
        <w:rPr>
          <w:ins w:id="2758" w:author="Himanshu Seth - I21391" w:date="2022-06-17T19:20:00Z"/>
        </w:rPr>
      </w:pPr>
    </w:p>
    <w:p w14:paraId="7B18AB6E" w14:textId="77777777" w:rsidR="00E24A51" w:rsidRDefault="00E24A51" w:rsidP="00C274A0">
      <w:pPr>
        <w:pStyle w:val="Heading2"/>
        <w:rPr>
          <w:ins w:id="2759" w:author="Himanshu Seth - I21391" w:date="2022-06-17T19:20:00Z"/>
        </w:rPr>
      </w:pPr>
    </w:p>
    <w:p w14:paraId="16437F1C" w14:textId="77777777" w:rsidR="00E24A51" w:rsidRDefault="00E24A51" w:rsidP="00C274A0">
      <w:pPr>
        <w:pStyle w:val="Heading2"/>
        <w:rPr>
          <w:ins w:id="2760" w:author="Himanshu Seth - I21391" w:date="2022-06-17T19:20:00Z"/>
        </w:rPr>
      </w:pPr>
    </w:p>
    <w:p w14:paraId="6EBCB752" w14:textId="77777777" w:rsidR="00E24A51" w:rsidRDefault="00E24A51" w:rsidP="00C274A0">
      <w:pPr>
        <w:pStyle w:val="Heading2"/>
        <w:rPr>
          <w:ins w:id="2761" w:author="Himanshu Seth - I21391" w:date="2022-06-17T19:20:00Z"/>
        </w:rPr>
      </w:pPr>
    </w:p>
    <w:p w14:paraId="369C34E1" w14:textId="77777777" w:rsidR="00E24A51" w:rsidRDefault="00E24A51" w:rsidP="00C274A0">
      <w:pPr>
        <w:pStyle w:val="Heading2"/>
        <w:rPr>
          <w:ins w:id="2762" w:author="Himanshu Seth - I21391" w:date="2022-06-17T19:20:00Z"/>
        </w:rPr>
      </w:pPr>
    </w:p>
    <w:p w14:paraId="4D8FCC5F" w14:textId="77777777" w:rsidR="00E24A51" w:rsidRDefault="00E24A51" w:rsidP="00C274A0">
      <w:pPr>
        <w:pStyle w:val="Heading2"/>
        <w:rPr>
          <w:ins w:id="2763" w:author="Himanshu Seth - I21391" w:date="2022-06-17T19:20:00Z"/>
        </w:rPr>
      </w:pPr>
    </w:p>
    <w:p w14:paraId="0BA16731" w14:textId="77777777" w:rsidR="00E24A51" w:rsidRDefault="00E24A51" w:rsidP="00C274A0">
      <w:pPr>
        <w:pStyle w:val="Heading2"/>
        <w:rPr>
          <w:ins w:id="2764" w:author="Himanshu Seth - I21391" w:date="2022-06-17T19:20:00Z"/>
        </w:rPr>
      </w:pPr>
    </w:p>
    <w:p w14:paraId="6D9007D6" w14:textId="77777777" w:rsidR="00E24A51" w:rsidRDefault="00E24A51" w:rsidP="00C274A0">
      <w:pPr>
        <w:pStyle w:val="Heading2"/>
        <w:rPr>
          <w:ins w:id="2765" w:author="Himanshu Seth - I21391" w:date="2022-06-17T19:20:00Z"/>
        </w:rPr>
      </w:pPr>
    </w:p>
    <w:p w14:paraId="5BF2711D" w14:textId="77777777" w:rsidR="00E24A51" w:rsidRDefault="00E24A51" w:rsidP="00C274A0">
      <w:pPr>
        <w:pStyle w:val="Heading2"/>
        <w:rPr>
          <w:ins w:id="2766" w:author="Himanshu Seth - I21391" w:date="2022-06-17T19:20:00Z"/>
        </w:rPr>
      </w:pPr>
    </w:p>
    <w:p w14:paraId="3BC26298" w14:textId="77777777" w:rsidR="00E24A51" w:rsidRDefault="00E24A51" w:rsidP="00C274A0">
      <w:pPr>
        <w:pStyle w:val="Heading2"/>
        <w:rPr>
          <w:ins w:id="2767" w:author="Himanshu Seth - I21391" w:date="2022-06-17T19:20:00Z"/>
        </w:rPr>
      </w:pPr>
    </w:p>
    <w:p w14:paraId="0E0F666F" w14:textId="77777777" w:rsidR="00E24A51" w:rsidRDefault="00E24A51" w:rsidP="00C274A0">
      <w:pPr>
        <w:pStyle w:val="Heading2"/>
        <w:rPr>
          <w:ins w:id="2768" w:author="Himanshu Seth - I21391" w:date="2022-06-17T19:20:00Z"/>
        </w:rPr>
      </w:pPr>
    </w:p>
    <w:p w14:paraId="187E9AD2" w14:textId="599D9950" w:rsidR="00C274A0" w:rsidRDefault="00C274A0" w:rsidP="00C274A0">
      <w:pPr>
        <w:pStyle w:val="Heading2"/>
        <w:rPr>
          <w:ins w:id="2769" w:author="Himanshu Seth - I21391" w:date="2022-06-17T11:30:00Z"/>
        </w:rPr>
      </w:pPr>
      <w:ins w:id="2770" w:author="Himanshu Seth - I21391" w:date="2022-06-17T11:30:00Z">
        <w:r>
          <w:t xml:space="preserve">Request Manufacturer Identification </w:t>
        </w:r>
        <w:r>
          <w:fldChar w:fldCharType="begin"/>
        </w:r>
        <w:r>
          <w:instrText xml:space="preserve"> DOCPROPERTY  tagc_get_version  \* MERGEFORMAT </w:instrText>
        </w:r>
        <w:r>
          <w:fldChar w:fldCharType="separate"/>
        </w:r>
        <w:r>
          <w:t>+GM</w:t>
        </w:r>
      </w:ins>
      <w:ins w:id="2771" w:author="Himanshu Seth - I21391" w:date="2022-06-17T11:33:00Z">
        <w:r w:rsidR="00BB667A">
          <w:t>I</w:t>
        </w:r>
      </w:ins>
      <w:ins w:id="2772" w:author="Himanshu Seth - I21391" w:date="2022-06-17T11:30:00Z">
        <w:r>
          <w:fldChar w:fldCharType="end"/>
        </w:r>
      </w:ins>
    </w:p>
    <w:p w14:paraId="4C0638BD" w14:textId="77777777" w:rsidR="00C274A0" w:rsidRDefault="00C274A0" w:rsidP="00C274A0">
      <w:pPr>
        <w:pStyle w:val="Heading3"/>
        <w:rPr>
          <w:ins w:id="2773" w:author="Himanshu Seth - I21391" w:date="2022-06-17T11:30:00Z"/>
        </w:rPr>
      </w:pPr>
      <w:ins w:id="2774" w:author="Himanshu Seth - I21391" w:date="2022-06-17T11:30:00Z">
        <w:r w:rsidRPr="000D228C">
          <w:t>Description</w:t>
        </w:r>
      </w:ins>
    </w:p>
    <w:p w14:paraId="25BB8B52" w14:textId="77777777" w:rsidR="00C274A0" w:rsidRDefault="00C274A0" w:rsidP="00C274A0">
      <w:pPr>
        <w:ind w:left="720"/>
        <w:jc w:val="both"/>
        <w:rPr>
          <w:ins w:id="2775" w:author="Himanshu Seth - I21391" w:date="2022-06-17T11:30:00Z"/>
        </w:rPr>
      </w:pPr>
      <w:ins w:id="2776" w:author="Himanshu Seth - I21391" w:date="2022-06-17T11:30:00Z">
        <w:r>
          <w:t>This command retrieves the manufacturers information from the DCE.</w:t>
        </w:r>
      </w:ins>
    </w:p>
    <w:p w14:paraId="26DC8868" w14:textId="77777777" w:rsidR="00C274A0" w:rsidRDefault="00C274A0" w:rsidP="00C274A0">
      <w:pPr>
        <w:ind w:left="720"/>
        <w:jc w:val="both"/>
        <w:rPr>
          <w:ins w:id="2777" w:author="Himanshu Seth - I21391" w:date="2022-06-17T11:30:00Z"/>
        </w:rPr>
      </w:pPr>
      <w:ins w:id="2778" w:author="Himanshu Seth - I21391" w:date="2022-06-17T11:30:00Z">
        <w:r>
          <w:t>The format of the returned data is platform dependent, the information returned for a WINC-based platform is as given below:</w:t>
        </w:r>
      </w:ins>
    </w:p>
    <w:p w14:paraId="7569B96C" w14:textId="77777777" w:rsidR="00C274A0" w:rsidRDefault="00C274A0" w:rsidP="00C274A0">
      <w:pPr>
        <w:pStyle w:val="Heading3"/>
        <w:rPr>
          <w:ins w:id="2779" w:author="Himanshu Seth - I21391" w:date="2022-06-17T11:30:00Z"/>
        </w:rPr>
      </w:pPr>
      <w:ins w:id="2780" w:author="Himanshu Seth - I21391" w:date="2022-06-17T11:30:00Z">
        <w:r>
          <w:t>Command Syntax</w:t>
        </w:r>
      </w:ins>
    </w:p>
    <w:p w14:paraId="73FB548D" w14:textId="77777777" w:rsidR="00C274A0" w:rsidRDefault="00C274A0" w:rsidP="00C274A0">
      <w:pPr>
        <w:ind w:left="720"/>
        <w:rPr>
          <w:ins w:id="2781" w:author="Himanshu Seth - I21391" w:date="2022-06-17T11:30:00Z"/>
          <w:rFonts w:ascii="Consolas" w:hAnsi="Consolas"/>
        </w:rPr>
      </w:pPr>
      <w:ins w:id="2782" w:author="Himanshu Seth - I21391" w:date="2022-06-17T11:30:00Z">
        <w:r w:rsidRPr="00870ED6">
          <w:rPr>
            <w:rFonts w:ascii="Consolas" w:hAnsi="Consolas"/>
          </w:rPr>
          <w:t>AT</w:t>
        </w:r>
        <w:r>
          <w:rPr>
            <w:rFonts w:ascii="Consolas" w:hAnsi="Consolas"/>
          </w:rPr>
          <w:fldChar w:fldCharType="begin"/>
        </w:r>
        <w:r>
          <w:rPr>
            <w:rFonts w:ascii="Consolas" w:hAnsi="Consolas"/>
          </w:rPr>
          <w:instrText xml:space="preserve"> DOCPROPERTY  tagc_get_manufacturer  \* MERGEFORMAT </w:instrText>
        </w:r>
        <w:r>
          <w:rPr>
            <w:rFonts w:ascii="Consolas" w:hAnsi="Consolas"/>
          </w:rPr>
          <w:fldChar w:fldCharType="separate"/>
        </w:r>
        <w:r>
          <w:rPr>
            <w:rFonts w:ascii="Consolas" w:hAnsi="Consolas"/>
          </w:rPr>
          <w:t>+GMI</w:t>
        </w:r>
        <w:r>
          <w:rPr>
            <w:rFonts w:ascii="Consolas" w:hAnsi="Consolas"/>
          </w:rPr>
          <w:fldChar w:fldCharType="end"/>
        </w:r>
      </w:ins>
    </w:p>
    <w:p w14:paraId="0BE789DB" w14:textId="77777777" w:rsidR="00C274A0" w:rsidRPr="00870ED6" w:rsidRDefault="00C274A0" w:rsidP="00C274A0">
      <w:pPr>
        <w:pStyle w:val="Heading3"/>
        <w:rPr>
          <w:ins w:id="2783" w:author="Himanshu Seth - I21391" w:date="2022-06-17T11:30:00Z"/>
        </w:rPr>
      </w:pPr>
      <w:ins w:id="2784" w:author="Himanshu Seth - I21391" w:date="2022-06-17T11:30:00Z">
        <w:r>
          <w:t>Response Syntax</w:t>
        </w:r>
      </w:ins>
    </w:p>
    <w:tbl>
      <w:tblPr>
        <w:tblStyle w:val="TableGrid"/>
        <w:tblW w:w="9023" w:type="dxa"/>
        <w:tblInd w:w="607" w:type="dxa"/>
        <w:tblLook w:val="04A0" w:firstRow="1" w:lastRow="0" w:firstColumn="1" w:lastColumn="0" w:noHBand="0" w:noVBand="1"/>
      </w:tblPr>
      <w:tblGrid>
        <w:gridCol w:w="6503"/>
        <w:gridCol w:w="2520"/>
      </w:tblGrid>
      <w:tr w:rsidR="00C274A0" w:rsidRPr="008B020C" w14:paraId="305ABE01" w14:textId="77777777" w:rsidTr="00925CE7">
        <w:trPr>
          <w:ins w:id="2785" w:author="Himanshu Seth - I21391" w:date="2022-06-17T11:30:00Z"/>
        </w:trPr>
        <w:tc>
          <w:tcPr>
            <w:tcW w:w="6503" w:type="dxa"/>
            <w:tcBorders>
              <w:top w:val="single" w:sz="12" w:space="0" w:color="auto"/>
              <w:left w:val="nil"/>
              <w:bottom w:val="single" w:sz="12" w:space="0" w:color="auto"/>
              <w:right w:val="nil"/>
            </w:tcBorders>
          </w:tcPr>
          <w:p w14:paraId="4CA047F0" w14:textId="77777777" w:rsidR="00C274A0" w:rsidRPr="008B020C" w:rsidRDefault="00C274A0" w:rsidP="00925CE7">
            <w:pPr>
              <w:rPr>
                <w:ins w:id="2786" w:author="Himanshu Seth - I21391" w:date="2022-06-17T11:30:00Z"/>
                <w:rFonts w:cstheme="minorHAnsi"/>
              </w:rPr>
            </w:pPr>
            <w:ins w:id="2787" w:author="Himanshu Seth - I21391" w:date="2022-06-17T11:30:00Z">
              <w:r>
                <w:rPr>
                  <w:rFonts w:cstheme="minorHAnsi"/>
                </w:rPr>
                <w:t>Response</w:t>
              </w:r>
            </w:ins>
          </w:p>
        </w:tc>
        <w:tc>
          <w:tcPr>
            <w:tcW w:w="2520" w:type="dxa"/>
            <w:tcBorders>
              <w:top w:val="single" w:sz="12" w:space="0" w:color="auto"/>
              <w:left w:val="nil"/>
              <w:bottom w:val="single" w:sz="12" w:space="0" w:color="auto"/>
              <w:right w:val="nil"/>
            </w:tcBorders>
          </w:tcPr>
          <w:p w14:paraId="3BF49090" w14:textId="77777777" w:rsidR="00C274A0" w:rsidRPr="008B020C" w:rsidRDefault="00C274A0" w:rsidP="00925CE7">
            <w:pPr>
              <w:rPr>
                <w:ins w:id="2788" w:author="Himanshu Seth - I21391" w:date="2022-06-17T11:30:00Z"/>
                <w:rFonts w:cstheme="minorHAnsi"/>
              </w:rPr>
            </w:pPr>
            <w:ins w:id="2789" w:author="Himanshu Seth - I21391" w:date="2022-06-17T11:30:00Z">
              <w:r w:rsidRPr="008B020C">
                <w:rPr>
                  <w:rFonts w:cstheme="minorHAnsi"/>
                </w:rPr>
                <w:t>Description</w:t>
              </w:r>
            </w:ins>
          </w:p>
        </w:tc>
      </w:tr>
      <w:tr w:rsidR="00C274A0" w:rsidRPr="00A97982" w14:paraId="340DC9F5" w14:textId="77777777" w:rsidTr="00925CE7">
        <w:trPr>
          <w:ins w:id="2790" w:author="Himanshu Seth - I21391" w:date="2022-06-17T11:30:00Z"/>
        </w:trPr>
        <w:tc>
          <w:tcPr>
            <w:tcW w:w="6503" w:type="dxa"/>
            <w:tcBorders>
              <w:top w:val="single" w:sz="12" w:space="0" w:color="auto"/>
              <w:left w:val="nil"/>
              <w:bottom w:val="single" w:sz="4" w:space="0" w:color="BFBFBF" w:themeColor="background1" w:themeShade="BF"/>
              <w:right w:val="nil"/>
            </w:tcBorders>
          </w:tcPr>
          <w:p w14:paraId="2437F01A" w14:textId="77777777" w:rsidR="00C274A0" w:rsidRPr="008B020C" w:rsidRDefault="00C274A0" w:rsidP="00925CE7">
            <w:pPr>
              <w:rPr>
                <w:ins w:id="2791" w:author="Himanshu Seth - I21391" w:date="2022-06-17T11:30:00Z"/>
                <w:rFonts w:ascii="Consolas" w:hAnsi="Consolas"/>
                <w:sz w:val="18"/>
              </w:rPr>
            </w:pPr>
            <w:ins w:id="2792" w:author="Himanshu Seth - I21391" w:date="2022-06-17T11:30:00Z">
              <w:r>
                <w:rPr>
                  <w:rFonts w:ascii="Consolas" w:hAnsi="Consolas"/>
                  <w:sz w:val="18"/>
                </w:rPr>
                <w:fldChar w:fldCharType="begin"/>
              </w:r>
              <w:r>
                <w:rPr>
                  <w:rFonts w:ascii="Consolas" w:hAnsi="Consolas"/>
                  <w:sz w:val="18"/>
                </w:rPr>
                <w:instrText xml:space="preserve"> DOCPROPERTY  tagc_get_manufacturer  \* MERGEFORMAT </w:instrText>
              </w:r>
              <w:r>
                <w:rPr>
                  <w:rFonts w:ascii="Consolas" w:hAnsi="Consolas"/>
                  <w:sz w:val="18"/>
                </w:rPr>
                <w:fldChar w:fldCharType="separate"/>
              </w:r>
              <w:r>
                <w:rPr>
                  <w:rFonts w:ascii="Consolas" w:hAnsi="Consolas"/>
                  <w:sz w:val="18"/>
                </w:rPr>
                <w:t>+GMI</w:t>
              </w:r>
              <w:r>
                <w:rPr>
                  <w:rFonts w:ascii="Consolas" w:hAnsi="Consolas"/>
                  <w:sz w:val="18"/>
                </w:rPr>
                <w:fldChar w:fldCharType="end"/>
              </w:r>
              <w:r>
                <w:rPr>
                  <w:rFonts w:ascii="Consolas" w:hAnsi="Consolas"/>
                  <w:sz w:val="18"/>
                </w:rPr>
                <w:t>:&lt;MAN_ID&gt;</w:t>
              </w:r>
            </w:ins>
          </w:p>
        </w:tc>
        <w:tc>
          <w:tcPr>
            <w:tcW w:w="2520" w:type="dxa"/>
            <w:tcBorders>
              <w:top w:val="single" w:sz="12" w:space="0" w:color="auto"/>
              <w:left w:val="nil"/>
              <w:bottom w:val="single" w:sz="4" w:space="0" w:color="BFBFBF" w:themeColor="background1" w:themeShade="BF"/>
              <w:right w:val="nil"/>
            </w:tcBorders>
          </w:tcPr>
          <w:p w14:paraId="1102D0B7" w14:textId="77777777" w:rsidR="00C274A0" w:rsidRPr="00A97982" w:rsidRDefault="00C274A0" w:rsidP="00925CE7">
            <w:pPr>
              <w:rPr>
                <w:ins w:id="2793" w:author="Himanshu Seth - I21391" w:date="2022-06-17T11:30:00Z"/>
                <w:rFonts w:cstheme="minorHAnsi"/>
                <w:sz w:val="20"/>
              </w:rPr>
            </w:pPr>
            <w:ins w:id="2794" w:author="Himanshu Seth - I21391" w:date="2022-06-17T11:30:00Z">
              <w:r>
                <w:rPr>
                  <w:rFonts w:cstheme="minorHAnsi"/>
                  <w:sz w:val="20"/>
                </w:rPr>
                <w:t>Information response</w:t>
              </w:r>
            </w:ins>
          </w:p>
        </w:tc>
      </w:tr>
      <w:tr w:rsidR="00C274A0" w:rsidRPr="00A97982" w14:paraId="0748C9C0" w14:textId="77777777" w:rsidTr="00925CE7">
        <w:trPr>
          <w:ins w:id="2795" w:author="Himanshu Seth - I21391" w:date="2022-06-17T11:30:00Z"/>
        </w:trPr>
        <w:tc>
          <w:tcPr>
            <w:tcW w:w="6503" w:type="dxa"/>
            <w:tcBorders>
              <w:top w:val="single" w:sz="4" w:space="0" w:color="BFBFBF" w:themeColor="background1" w:themeShade="BF"/>
              <w:left w:val="nil"/>
              <w:bottom w:val="single" w:sz="4" w:space="0" w:color="BFBFBF" w:themeColor="background1" w:themeShade="BF"/>
              <w:right w:val="nil"/>
            </w:tcBorders>
          </w:tcPr>
          <w:p w14:paraId="10098ECE" w14:textId="77777777" w:rsidR="00C274A0" w:rsidRDefault="00C274A0" w:rsidP="00925CE7">
            <w:pPr>
              <w:rPr>
                <w:ins w:id="2796" w:author="Himanshu Seth - I21391" w:date="2022-06-17T11:30:00Z"/>
                <w:rFonts w:ascii="Consolas" w:hAnsi="Consolas"/>
                <w:sz w:val="18"/>
              </w:rPr>
            </w:pPr>
            <w:ins w:id="2797" w:author="Himanshu Seth - I21391" w:date="2022-06-17T11:30:00Z">
              <w:r>
                <w:rPr>
                  <w:rFonts w:ascii="Consolas" w:hAnsi="Consolas"/>
                  <w:sz w:val="18"/>
                </w:rPr>
                <w:t>OK</w:t>
              </w:r>
            </w:ins>
          </w:p>
        </w:tc>
        <w:tc>
          <w:tcPr>
            <w:tcW w:w="2520" w:type="dxa"/>
            <w:tcBorders>
              <w:top w:val="single" w:sz="4" w:space="0" w:color="BFBFBF" w:themeColor="background1" w:themeShade="BF"/>
              <w:left w:val="nil"/>
              <w:bottom w:val="single" w:sz="4" w:space="0" w:color="BFBFBF" w:themeColor="background1" w:themeShade="BF"/>
              <w:right w:val="nil"/>
            </w:tcBorders>
          </w:tcPr>
          <w:p w14:paraId="59B81D4C" w14:textId="77777777" w:rsidR="00C274A0" w:rsidRDefault="00C274A0" w:rsidP="00925CE7">
            <w:pPr>
              <w:rPr>
                <w:ins w:id="2798" w:author="Himanshu Seth - I21391" w:date="2022-06-17T11:30:00Z"/>
                <w:rFonts w:cstheme="minorHAnsi"/>
                <w:sz w:val="20"/>
              </w:rPr>
            </w:pPr>
            <w:ins w:id="2799" w:author="Himanshu Seth - I21391" w:date="2022-06-17T11:30:00Z">
              <w:r>
                <w:rPr>
                  <w:rFonts w:cstheme="minorHAnsi"/>
                  <w:sz w:val="20"/>
                </w:rPr>
                <w:t>Successful response</w:t>
              </w:r>
            </w:ins>
          </w:p>
        </w:tc>
      </w:tr>
      <w:tr w:rsidR="00C274A0" w:rsidRPr="00A97982" w14:paraId="5B89BCC4" w14:textId="77777777" w:rsidTr="00925CE7">
        <w:trPr>
          <w:ins w:id="2800" w:author="Himanshu Seth - I21391" w:date="2022-06-17T11:30:00Z"/>
        </w:trPr>
        <w:tc>
          <w:tcPr>
            <w:tcW w:w="6503" w:type="dxa"/>
            <w:tcBorders>
              <w:top w:val="single" w:sz="4" w:space="0" w:color="BFBFBF" w:themeColor="background1" w:themeShade="BF"/>
              <w:left w:val="nil"/>
              <w:right w:val="nil"/>
            </w:tcBorders>
          </w:tcPr>
          <w:p w14:paraId="0E7075C3" w14:textId="77777777" w:rsidR="00C274A0" w:rsidRPr="008B020C" w:rsidRDefault="00C274A0" w:rsidP="00925CE7">
            <w:pPr>
              <w:rPr>
                <w:ins w:id="2801" w:author="Himanshu Seth - I21391" w:date="2022-06-17T11:30:00Z"/>
                <w:rFonts w:ascii="Consolas" w:hAnsi="Consolas"/>
                <w:sz w:val="18"/>
              </w:rPr>
            </w:pPr>
            <w:ins w:id="2802" w:author="Himanshu Seth - I21391" w:date="2022-06-17T11:30:00Z">
              <w:r>
                <w:rPr>
                  <w:rFonts w:ascii="Consolas" w:hAnsi="Consolas"/>
                  <w:sz w:val="18"/>
                </w:rPr>
                <w:t>ERROR:&lt;ERROR_CODE&gt;</w:t>
              </w:r>
            </w:ins>
          </w:p>
        </w:tc>
        <w:tc>
          <w:tcPr>
            <w:tcW w:w="2520" w:type="dxa"/>
            <w:tcBorders>
              <w:top w:val="single" w:sz="4" w:space="0" w:color="BFBFBF" w:themeColor="background1" w:themeShade="BF"/>
              <w:left w:val="nil"/>
              <w:right w:val="nil"/>
            </w:tcBorders>
          </w:tcPr>
          <w:p w14:paraId="0B62775C" w14:textId="77777777" w:rsidR="00C274A0" w:rsidRPr="00A97982" w:rsidRDefault="00C274A0" w:rsidP="00925CE7">
            <w:pPr>
              <w:rPr>
                <w:ins w:id="2803" w:author="Himanshu Seth - I21391" w:date="2022-06-17T11:30:00Z"/>
                <w:rFonts w:cstheme="minorHAnsi"/>
                <w:sz w:val="20"/>
              </w:rPr>
            </w:pPr>
            <w:ins w:id="2804" w:author="Himanshu Seth - I21391" w:date="2022-06-17T11:30:00Z">
              <w:r>
                <w:rPr>
                  <w:rFonts w:cstheme="minorHAnsi"/>
                  <w:sz w:val="20"/>
                </w:rPr>
                <w:t>Error response</w:t>
              </w:r>
            </w:ins>
          </w:p>
        </w:tc>
      </w:tr>
    </w:tbl>
    <w:p w14:paraId="4E1B9BD2" w14:textId="77777777" w:rsidR="00C274A0" w:rsidRDefault="00C274A0" w:rsidP="00C274A0">
      <w:pPr>
        <w:spacing w:after="0"/>
        <w:rPr>
          <w:ins w:id="2805" w:author="Himanshu Seth - I21391" w:date="2022-06-17T11:30:00Z"/>
        </w:rPr>
      </w:pPr>
    </w:p>
    <w:tbl>
      <w:tblPr>
        <w:tblStyle w:val="TableGrid"/>
        <w:tblW w:w="9054" w:type="dxa"/>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307"/>
      </w:tblGrid>
      <w:tr w:rsidR="00C274A0" w:rsidRPr="00870ED6" w14:paraId="053319DB" w14:textId="77777777" w:rsidTr="00925CE7">
        <w:trPr>
          <w:ins w:id="2806" w:author="Himanshu Seth - I21391" w:date="2022-06-17T11:30:00Z"/>
        </w:trPr>
        <w:tc>
          <w:tcPr>
            <w:tcW w:w="2540" w:type="dxa"/>
            <w:tcBorders>
              <w:bottom w:val="single" w:sz="12" w:space="0" w:color="auto"/>
            </w:tcBorders>
          </w:tcPr>
          <w:p w14:paraId="1435A15B" w14:textId="77777777" w:rsidR="00C274A0" w:rsidRPr="00870ED6" w:rsidRDefault="00C274A0" w:rsidP="00925CE7">
            <w:pPr>
              <w:rPr>
                <w:ins w:id="2807" w:author="Himanshu Seth - I21391" w:date="2022-06-17T11:30:00Z"/>
                <w:rFonts w:cstheme="minorHAnsi"/>
              </w:rPr>
            </w:pPr>
            <w:ins w:id="2808" w:author="Himanshu Seth - I21391" w:date="2022-06-17T11:30:00Z">
              <w:r w:rsidRPr="00870ED6">
                <w:rPr>
                  <w:rFonts w:cstheme="minorHAnsi"/>
                </w:rPr>
                <w:t>Parameter Name</w:t>
              </w:r>
            </w:ins>
          </w:p>
        </w:tc>
        <w:tc>
          <w:tcPr>
            <w:tcW w:w="1207" w:type="dxa"/>
            <w:tcBorders>
              <w:bottom w:val="single" w:sz="12" w:space="0" w:color="auto"/>
            </w:tcBorders>
          </w:tcPr>
          <w:p w14:paraId="687BE045" w14:textId="77777777" w:rsidR="00C274A0" w:rsidRPr="00870ED6" w:rsidRDefault="00C274A0" w:rsidP="00925CE7">
            <w:pPr>
              <w:rPr>
                <w:ins w:id="2809" w:author="Himanshu Seth - I21391" w:date="2022-06-17T11:30:00Z"/>
                <w:rFonts w:cstheme="minorHAnsi"/>
              </w:rPr>
            </w:pPr>
            <w:ins w:id="2810" w:author="Himanshu Seth - I21391" w:date="2022-06-17T11:30:00Z">
              <w:r>
                <w:rPr>
                  <w:rFonts w:cstheme="minorHAnsi"/>
                </w:rPr>
                <w:t>Type</w:t>
              </w:r>
            </w:ins>
          </w:p>
        </w:tc>
        <w:tc>
          <w:tcPr>
            <w:tcW w:w="5307" w:type="dxa"/>
            <w:tcBorders>
              <w:bottom w:val="single" w:sz="12" w:space="0" w:color="auto"/>
            </w:tcBorders>
          </w:tcPr>
          <w:p w14:paraId="7357AA74" w14:textId="77777777" w:rsidR="00C274A0" w:rsidRPr="00870ED6" w:rsidRDefault="00C274A0" w:rsidP="00925CE7">
            <w:pPr>
              <w:rPr>
                <w:ins w:id="2811" w:author="Himanshu Seth - I21391" w:date="2022-06-17T11:30:00Z"/>
                <w:rFonts w:cstheme="minorHAnsi"/>
              </w:rPr>
            </w:pPr>
            <w:ins w:id="2812" w:author="Himanshu Seth - I21391" w:date="2022-06-17T11:30:00Z">
              <w:r>
                <w:rPr>
                  <w:rFonts w:cstheme="minorHAnsi"/>
                </w:rPr>
                <w:t>Description</w:t>
              </w:r>
            </w:ins>
          </w:p>
        </w:tc>
      </w:tr>
      <w:tr w:rsidR="00C274A0" w:rsidRPr="00870ED6" w14:paraId="4D0AEB16" w14:textId="77777777" w:rsidTr="00925CE7">
        <w:trPr>
          <w:ins w:id="2813" w:author="Himanshu Seth - I21391" w:date="2022-06-17T11:30:00Z"/>
        </w:trPr>
        <w:tc>
          <w:tcPr>
            <w:tcW w:w="2540" w:type="dxa"/>
            <w:tcBorders>
              <w:bottom w:val="single" w:sz="4" w:space="0" w:color="BFBFBF" w:themeColor="background1" w:themeShade="BF"/>
            </w:tcBorders>
          </w:tcPr>
          <w:p w14:paraId="1473A7D3" w14:textId="77777777" w:rsidR="00C274A0" w:rsidRPr="00870ED6" w:rsidRDefault="00C274A0" w:rsidP="00925CE7">
            <w:pPr>
              <w:rPr>
                <w:ins w:id="2814" w:author="Himanshu Seth - I21391" w:date="2022-06-17T11:30:00Z"/>
                <w:rFonts w:cstheme="minorHAnsi"/>
                <w:sz w:val="18"/>
                <w:szCs w:val="18"/>
              </w:rPr>
            </w:pPr>
            <w:ins w:id="2815" w:author="Himanshu Seth - I21391" w:date="2022-06-17T11:30:00Z">
              <w:r w:rsidRPr="00870ED6">
                <w:rPr>
                  <w:rFonts w:cstheme="minorHAnsi"/>
                  <w:sz w:val="18"/>
                  <w:szCs w:val="18"/>
                </w:rPr>
                <w:t>&lt;</w:t>
              </w:r>
              <w:r>
                <w:rPr>
                  <w:rFonts w:cstheme="minorHAnsi"/>
                  <w:sz w:val="18"/>
                  <w:szCs w:val="18"/>
                </w:rPr>
                <w:t>MAN_ID&gt;</w:t>
              </w:r>
            </w:ins>
          </w:p>
        </w:tc>
        <w:tc>
          <w:tcPr>
            <w:tcW w:w="1207" w:type="dxa"/>
            <w:tcBorders>
              <w:bottom w:val="single" w:sz="4" w:space="0" w:color="BFBFBF" w:themeColor="background1" w:themeShade="BF"/>
            </w:tcBorders>
          </w:tcPr>
          <w:p w14:paraId="33FA0525" w14:textId="77777777" w:rsidR="00C274A0" w:rsidRPr="00870ED6" w:rsidRDefault="00C274A0" w:rsidP="00925CE7">
            <w:pPr>
              <w:rPr>
                <w:ins w:id="2816" w:author="Himanshu Seth - I21391" w:date="2022-06-17T11:30:00Z"/>
                <w:rFonts w:cstheme="minorHAnsi"/>
                <w:sz w:val="18"/>
                <w:szCs w:val="18"/>
              </w:rPr>
            </w:pPr>
            <w:ins w:id="2817" w:author="Himanshu Seth - I21391" w:date="2022-06-17T11:30:00Z">
              <w:r>
                <w:rPr>
                  <w:rFonts w:cstheme="minorHAnsi"/>
                  <w:sz w:val="18"/>
                  <w:szCs w:val="18"/>
                </w:rPr>
                <w:t>String</w:t>
              </w:r>
            </w:ins>
          </w:p>
        </w:tc>
        <w:tc>
          <w:tcPr>
            <w:tcW w:w="5307" w:type="dxa"/>
            <w:tcBorders>
              <w:bottom w:val="single" w:sz="4" w:space="0" w:color="BFBFBF" w:themeColor="background1" w:themeShade="BF"/>
            </w:tcBorders>
          </w:tcPr>
          <w:p w14:paraId="19A43ED3" w14:textId="77777777" w:rsidR="00C274A0" w:rsidRPr="00870ED6" w:rsidRDefault="00C274A0" w:rsidP="00925CE7">
            <w:pPr>
              <w:rPr>
                <w:ins w:id="2818" w:author="Himanshu Seth - I21391" w:date="2022-06-17T11:30:00Z"/>
                <w:rFonts w:cstheme="minorHAnsi"/>
                <w:sz w:val="18"/>
                <w:szCs w:val="18"/>
              </w:rPr>
            </w:pPr>
            <w:ins w:id="2819" w:author="Himanshu Seth - I21391" w:date="2022-06-17T11:30:00Z">
              <w:r>
                <w:rPr>
                  <w:rFonts w:cstheme="minorHAnsi"/>
                  <w:sz w:val="18"/>
                  <w:szCs w:val="18"/>
                </w:rPr>
                <w:t>Manufacturers ID/Name</w:t>
              </w:r>
            </w:ins>
          </w:p>
        </w:tc>
      </w:tr>
    </w:tbl>
    <w:p w14:paraId="36E97AF1" w14:textId="77777777" w:rsidR="00C274A0" w:rsidRPr="00417FCB" w:rsidRDefault="00C274A0" w:rsidP="00C274A0">
      <w:pPr>
        <w:pStyle w:val="Heading3"/>
        <w:rPr>
          <w:ins w:id="2820" w:author="Himanshu Seth - I21391" w:date="2022-06-17T11:30:00Z"/>
        </w:rPr>
      </w:pPr>
      <w:ins w:id="2821" w:author="Himanshu Seth - I21391" w:date="2022-06-17T11:30:00Z">
        <w:r w:rsidRPr="00417FCB">
          <w:t xml:space="preserve">Examples: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4A0" w14:paraId="1CB8E0FF" w14:textId="77777777" w:rsidTr="00925CE7">
        <w:trPr>
          <w:ins w:id="2822" w:author="Himanshu Seth - I21391" w:date="2022-06-17T11:30:00Z"/>
        </w:trPr>
        <w:tc>
          <w:tcPr>
            <w:tcW w:w="4860" w:type="dxa"/>
          </w:tcPr>
          <w:p w14:paraId="361E421F" w14:textId="77777777" w:rsidR="00C274A0" w:rsidRPr="00C1437E" w:rsidRDefault="00C274A0" w:rsidP="00925CE7">
            <w:pPr>
              <w:rPr>
                <w:ins w:id="2823" w:author="Himanshu Seth - I21391" w:date="2022-06-17T11:30:00Z"/>
                <w:rFonts w:ascii="Consolas" w:hAnsi="Consolas"/>
                <w:sz w:val="14"/>
              </w:rPr>
            </w:pPr>
            <w:ins w:id="2824" w:author="Himanshu Seth - I21391" w:date="2022-06-17T11:30:00Z">
              <w:r>
                <w:rPr>
                  <w:rFonts w:ascii="Consolas" w:hAnsi="Consolas"/>
                  <w:sz w:val="14"/>
                </w:rPr>
                <w:t>AT</w:t>
              </w:r>
              <w:r>
                <w:rPr>
                  <w:rFonts w:ascii="Consolas" w:hAnsi="Consolas"/>
                  <w:sz w:val="14"/>
                </w:rPr>
                <w:fldChar w:fldCharType="begin"/>
              </w:r>
              <w:r>
                <w:rPr>
                  <w:rFonts w:ascii="Consolas" w:hAnsi="Consolas"/>
                  <w:sz w:val="14"/>
                </w:rPr>
                <w:instrText xml:space="preserve"> DOCPROPERTY  tagc_get_manufacturer  \* MERGEFORMAT </w:instrText>
              </w:r>
              <w:r>
                <w:rPr>
                  <w:rFonts w:ascii="Consolas" w:hAnsi="Consolas"/>
                  <w:sz w:val="14"/>
                </w:rPr>
                <w:fldChar w:fldCharType="separate"/>
              </w:r>
              <w:r>
                <w:rPr>
                  <w:rFonts w:ascii="Consolas" w:hAnsi="Consolas"/>
                  <w:sz w:val="14"/>
                </w:rPr>
                <w:t>+GMI</w:t>
              </w:r>
              <w:r>
                <w:rPr>
                  <w:rFonts w:ascii="Consolas" w:hAnsi="Consolas"/>
                  <w:sz w:val="14"/>
                </w:rPr>
                <w:fldChar w:fldCharType="end"/>
              </w:r>
            </w:ins>
          </w:p>
        </w:tc>
        <w:tc>
          <w:tcPr>
            <w:tcW w:w="3780" w:type="dxa"/>
          </w:tcPr>
          <w:p w14:paraId="41DB7F8B" w14:textId="77777777" w:rsidR="00C274A0" w:rsidRPr="00C1437E" w:rsidRDefault="00C274A0" w:rsidP="00925CE7">
            <w:pPr>
              <w:rPr>
                <w:ins w:id="2825" w:author="Himanshu Seth - I21391" w:date="2022-06-17T11:30:00Z"/>
                <w:sz w:val="14"/>
              </w:rPr>
            </w:pPr>
            <w:ins w:id="2826" w:author="Himanshu Seth - I21391" w:date="2022-06-17T11:30:00Z">
              <w:r>
                <w:rPr>
                  <w:sz w:val="14"/>
                </w:rPr>
                <w:t>Query the manufacturers ID/name</w:t>
              </w:r>
            </w:ins>
          </w:p>
        </w:tc>
      </w:tr>
      <w:tr w:rsidR="00C274A0" w14:paraId="0C83FCD0" w14:textId="77777777" w:rsidTr="00925CE7">
        <w:trPr>
          <w:ins w:id="2827" w:author="Himanshu Seth - I21391" w:date="2022-06-17T11:30:00Z"/>
        </w:trPr>
        <w:tc>
          <w:tcPr>
            <w:tcW w:w="4860" w:type="dxa"/>
          </w:tcPr>
          <w:p w14:paraId="7B9C66E2" w14:textId="77777777" w:rsidR="00C274A0" w:rsidRPr="00C1437E" w:rsidRDefault="00C274A0" w:rsidP="00925CE7">
            <w:pPr>
              <w:rPr>
                <w:ins w:id="2828" w:author="Himanshu Seth - I21391" w:date="2022-06-17T11:30:00Z"/>
                <w:rFonts w:ascii="Consolas" w:hAnsi="Consolas"/>
                <w:sz w:val="14"/>
              </w:rPr>
            </w:pPr>
            <w:ins w:id="2829" w:author="Himanshu Seth - I21391" w:date="2022-06-17T11:30:00Z">
              <w:r>
                <w:rPr>
                  <w:rFonts w:ascii="Consolas" w:hAnsi="Consolas"/>
                  <w:sz w:val="14"/>
                </w:rPr>
                <w:fldChar w:fldCharType="begin"/>
              </w:r>
              <w:r>
                <w:rPr>
                  <w:rFonts w:ascii="Consolas" w:hAnsi="Consolas"/>
                  <w:sz w:val="14"/>
                </w:rPr>
                <w:instrText xml:space="preserve"> DOCPROPERTY  tagc_get_manufacturer  \* MERGEFORMAT </w:instrText>
              </w:r>
              <w:r>
                <w:rPr>
                  <w:rFonts w:ascii="Consolas" w:hAnsi="Consolas"/>
                  <w:sz w:val="14"/>
                </w:rPr>
                <w:fldChar w:fldCharType="separate"/>
              </w:r>
              <w:r>
                <w:rPr>
                  <w:rFonts w:ascii="Consolas" w:hAnsi="Consolas"/>
                  <w:sz w:val="14"/>
                </w:rPr>
                <w:t>+GMI</w:t>
              </w:r>
              <w:r>
                <w:rPr>
                  <w:rFonts w:ascii="Consolas" w:hAnsi="Consolas"/>
                  <w:sz w:val="14"/>
                </w:rPr>
                <w:fldChar w:fldCharType="end"/>
              </w:r>
              <w:r>
                <w:rPr>
                  <w:rFonts w:ascii="Consolas" w:hAnsi="Consolas"/>
                  <w:sz w:val="14"/>
                </w:rPr>
                <w:t>:</w:t>
              </w:r>
              <w:r w:rsidRPr="00953217">
                <w:rPr>
                  <w:rFonts w:ascii="Consolas" w:hAnsi="Consolas"/>
                  <w:sz w:val="14"/>
                </w:rPr>
                <w:t>"</w:t>
              </w:r>
              <w:r>
                <w:rPr>
                  <w:rFonts w:ascii="Consolas" w:hAnsi="Consolas"/>
                  <w:sz w:val="14"/>
                </w:rPr>
                <w:t>Microchip</w:t>
              </w:r>
              <w:r w:rsidRPr="00953217">
                <w:rPr>
                  <w:rFonts w:ascii="Consolas" w:hAnsi="Consolas"/>
                  <w:sz w:val="14"/>
                </w:rPr>
                <w:t>"</w:t>
              </w:r>
            </w:ins>
          </w:p>
        </w:tc>
        <w:tc>
          <w:tcPr>
            <w:tcW w:w="3780" w:type="dxa"/>
          </w:tcPr>
          <w:p w14:paraId="3A23DA8C" w14:textId="77777777" w:rsidR="00C274A0" w:rsidRPr="00C1437E" w:rsidRDefault="00C274A0" w:rsidP="00925CE7">
            <w:pPr>
              <w:rPr>
                <w:ins w:id="2830" w:author="Himanshu Seth - I21391" w:date="2022-06-17T11:30:00Z"/>
                <w:sz w:val="14"/>
              </w:rPr>
            </w:pPr>
            <w:ins w:id="2831" w:author="Himanshu Seth - I21391" w:date="2022-06-17T11:30:00Z">
              <w:r>
                <w:rPr>
                  <w:sz w:val="14"/>
                </w:rPr>
                <w:t>Manufacturers information</w:t>
              </w:r>
            </w:ins>
          </w:p>
        </w:tc>
      </w:tr>
      <w:tr w:rsidR="00C274A0" w14:paraId="702CDA54" w14:textId="77777777" w:rsidTr="00925CE7">
        <w:trPr>
          <w:ins w:id="2832" w:author="Himanshu Seth - I21391" w:date="2022-06-17T11:30:00Z"/>
        </w:trPr>
        <w:tc>
          <w:tcPr>
            <w:tcW w:w="4860" w:type="dxa"/>
          </w:tcPr>
          <w:p w14:paraId="3E8663C5" w14:textId="77777777" w:rsidR="00C274A0" w:rsidRDefault="00C274A0" w:rsidP="00925CE7">
            <w:pPr>
              <w:rPr>
                <w:ins w:id="2833" w:author="Himanshu Seth - I21391" w:date="2022-06-17T11:30:00Z"/>
                <w:rFonts w:ascii="Consolas" w:hAnsi="Consolas"/>
                <w:sz w:val="14"/>
              </w:rPr>
            </w:pPr>
            <w:ins w:id="2834" w:author="Himanshu Seth - I21391" w:date="2022-06-17T11:30:00Z">
              <w:r>
                <w:rPr>
                  <w:rFonts w:ascii="Consolas" w:hAnsi="Consolas"/>
                  <w:sz w:val="14"/>
                </w:rPr>
                <w:t>OK</w:t>
              </w:r>
            </w:ins>
          </w:p>
        </w:tc>
        <w:tc>
          <w:tcPr>
            <w:tcW w:w="3780" w:type="dxa"/>
          </w:tcPr>
          <w:p w14:paraId="44AE5CD9" w14:textId="77777777" w:rsidR="00C274A0" w:rsidRDefault="00C274A0" w:rsidP="00925CE7">
            <w:pPr>
              <w:rPr>
                <w:ins w:id="2835" w:author="Himanshu Seth - I21391" w:date="2022-06-17T11:30:00Z"/>
                <w:sz w:val="14"/>
              </w:rPr>
            </w:pPr>
            <w:ins w:id="2836" w:author="Himanshu Seth - I21391" w:date="2022-06-17T11:30:00Z">
              <w:r>
                <w:rPr>
                  <w:sz w:val="14"/>
                </w:rPr>
                <w:t>Command completed</w:t>
              </w:r>
            </w:ins>
          </w:p>
        </w:tc>
      </w:tr>
    </w:tbl>
    <w:p w14:paraId="2F7CD79B" w14:textId="77777777" w:rsidR="00C274A0" w:rsidRDefault="00C274A0" w:rsidP="00C274A0">
      <w:pPr>
        <w:pStyle w:val="Heading2"/>
        <w:rPr>
          <w:ins w:id="2837" w:author="Himanshu Seth - I21391" w:date="2022-06-17T11:31:00Z"/>
        </w:rPr>
      </w:pPr>
    </w:p>
    <w:p w14:paraId="7FD96179" w14:textId="77777777" w:rsidR="00C274A0" w:rsidRDefault="00C274A0" w:rsidP="00C274A0">
      <w:pPr>
        <w:pStyle w:val="Heading2"/>
        <w:rPr>
          <w:ins w:id="2838" w:author="Himanshu Seth - I21391" w:date="2022-06-17T11:31:00Z"/>
        </w:rPr>
      </w:pPr>
    </w:p>
    <w:p w14:paraId="17EF6425" w14:textId="77777777" w:rsidR="00C274A0" w:rsidRDefault="00C274A0" w:rsidP="00C274A0">
      <w:pPr>
        <w:pStyle w:val="Heading2"/>
        <w:rPr>
          <w:ins w:id="2839" w:author="Himanshu Seth - I21391" w:date="2022-06-17T11:31:00Z"/>
        </w:rPr>
      </w:pPr>
    </w:p>
    <w:p w14:paraId="4C1878A9" w14:textId="77777777" w:rsidR="00C274A0" w:rsidRDefault="00C274A0" w:rsidP="00C274A0">
      <w:pPr>
        <w:pStyle w:val="Heading2"/>
        <w:rPr>
          <w:ins w:id="2840" w:author="Himanshu Seth - I21391" w:date="2022-06-17T11:31:00Z"/>
        </w:rPr>
      </w:pPr>
    </w:p>
    <w:p w14:paraId="7ADD9B8D" w14:textId="77777777" w:rsidR="00C274A0" w:rsidRDefault="00C274A0" w:rsidP="00C274A0">
      <w:pPr>
        <w:pStyle w:val="Heading2"/>
        <w:rPr>
          <w:ins w:id="2841" w:author="Himanshu Seth - I21391" w:date="2022-06-17T11:31:00Z"/>
        </w:rPr>
      </w:pPr>
    </w:p>
    <w:p w14:paraId="3F4CDD8D" w14:textId="77777777" w:rsidR="00C274A0" w:rsidRDefault="00C274A0" w:rsidP="00C274A0">
      <w:pPr>
        <w:pStyle w:val="Heading2"/>
        <w:rPr>
          <w:ins w:id="2842" w:author="Himanshu Seth - I21391" w:date="2022-06-17T11:31:00Z"/>
        </w:rPr>
      </w:pPr>
    </w:p>
    <w:p w14:paraId="590BF5E3" w14:textId="77777777" w:rsidR="00C274A0" w:rsidRDefault="00C274A0" w:rsidP="00C274A0">
      <w:pPr>
        <w:pStyle w:val="Heading2"/>
        <w:rPr>
          <w:ins w:id="2843" w:author="Himanshu Seth - I21391" w:date="2022-06-17T11:31:00Z"/>
        </w:rPr>
      </w:pPr>
    </w:p>
    <w:p w14:paraId="799F78C6" w14:textId="77777777" w:rsidR="00C274A0" w:rsidRDefault="00C274A0" w:rsidP="00C274A0">
      <w:pPr>
        <w:pStyle w:val="Heading2"/>
        <w:rPr>
          <w:ins w:id="2844" w:author="Himanshu Seth - I21391" w:date="2022-06-17T11:31:00Z"/>
        </w:rPr>
      </w:pPr>
    </w:p>
    <w:p w14:paraId="114959B4" w14:textId="77777777" w:rsidR="00C274A0" w:rsidRDefault="00C274A0" w:rsidP="00C274A0">
      <w:pPr>
        <w:pStyle w:val="Heading2"/>
        <w:rPr>
          <w:ins w:id="2845" w:author="Himanshu Seth - I21391" w:date="2022-06-17T11:31:00Z"/>
        </w:rPr>
      </w:pPr>
    </w:p>
    <w:p w14:paraId="7F6810EB" w14:textId="7DC6686C" w:rsidR="00C274A0" w:rsidRDefault="00C274A0" w:rsidP="00C274A0">
      <w:pPr>
        <w:pStyle w:val="Heading2"/>
        <w:rPr>
          <w:ins w:id="2846" w:author="Himanshu Seth - I21391" w:date="2022-06-17T11:31:00Z"/>
        </w:rPr>
      </w:pPr>
    </w:p>
    <w:p w14:paraId="3FA0EA79" w14:textId="5447CBA9" w:rsidR="00C274A0" w:rsidRDefault="00C274A0" w:rsidP="00C274A0">
      <w:pPr>
        <w:rPr>
          <w:ins w:id="2847" w:author="Himanshu Seth - I21391" w:date="2022-06-17T11:31:00Z"/>
        </w:rPr>
      </w:pPr>
    </w:p>
    <w:p w14:paraId="615CF5AC" w14:textId="2E117052" w:rsidR="00C274A0" w:rsidRDefault="00C274A0" w:rsidP="00C274A0">
      <w:pPr>
        <w:rPr>
          <w:ins w:id="2848" w:author="Himanshu Seth - I21391" w:date="2022-06-17T11:31:00Z"/>
        </w:rPr>
      </w:pPr>
    </w:p>
    <w:p w14:paraId="6E0EC038" w14:textId="30B77E38" w:rsidR="00C274A0" w:rsidRDefault="00C274A0" w:rsidP="00C274A0">
      <w:pPr>
        <w:rPr>
          <w:ins w:id="2849" w:author="Himanshu Seth - I21391" w:date="2022-06-17T11:31:00Z"/>
        </w:rPr>
      </w:pPr>
    </w:p>
    <w:p w14:paraId="0A71EAB6" w14:textId="77777777" w:rsidR="00C274A0" w:rsidRPr="00C274A0" w:rsidRDefault="00C274A0" w:rsidP="00C274A0">
      <w:pPr>
        <w:rPr>
          <w:ins w:id="2850" w:author="Himanshu Seth - I21391" w:date="2022-06-17T11:31:00Z"/>
        </w:rPr>
        <w:pPrChange w:id="2851" w:author="Himanshu Seth - I21391" w:date="2022-06-17T11:31:00Z">
          <w:pPr>
            <w:pStyle w:val="Heading2"/>
          </w:pPr>
        </w:pPrChange>
      </w:pPr>
    </w:p>
    <w:p w14:paraId="03C0BF22" w14:textId="4940490E" w:rsidR="00C274A0" w:rsidRDefault="00C274A0" w:rsidP="00C274A0">
      <w:pPr>
        <w:pStyle w:val="Heading2"/>
        <w:rPr>
          <w:ins w:id="2852" w:author="Himanshu Seth - I21391" w:date="2022-06-17T11:30:00Z"/>
        </w:rPr>
      </w:pPr>
      <w:ins w:id="2853" w:author="Himanshu Seth - I21391" w:date="2022-06-17T11:30:00Z">
        <w:r>
          <w:t xml:space="preserve">Request Model Identification </w:t>
        </w:r>
        <w:r>
          <w:fldChar w:fldCharType="begin"/>
        </w:r>
        <w:r>
          <w:instrText xml:space="preserve"> DOCPROPERTY  tagc_get_model  \* MERGEFORMAT </w:instrText>
        </w:r>
        <w:r>
          <w:fldChar w:fldCharType="separate"/>
        </w:r>
        <w:r>
          <w:t>+GMM</w:t>
        </w:r>
        <w:r>
          <w:fldChar w:fldCharType="end"/>
        </w:r>
      </w:ins>
    </w:p>
    <w:p w14:paraId="14711D26" w14:textId="77777777" w:rsidR="00C274A0" w:rsidRDefault="00C274A0" w:rsidP="00C274A0">
      <w:pPr>
        <w:pStyle w:val="Heading3"/>
        <w:rPr>
          <w:ins w:id="2854" w:author="Himanshu Seth - I21391" w:date="2022-06-17T11:30:00Z"/>
        </w:rPr>
      </w:pPr>
      <w:ins w:id="2855" w:author="Himanshu Seth - I21391" w:date="2022-06-17T11:30:00Z">
        <w:r w:rsidRPr="000D228C">
          <w:t>Description</w:t>
        </w:r>
      </w:ins>
    </w:p>
    <w:p w14:paraId="5277EB35" w14:textId="77777777" w:rsidR="00C274A0" w:rsidRDefault="00C274A0" w:rsidP="00C274A0">
      <w:pPr>
        <w:ind w:left="720"/>
        <w:jc w:val="both"/>
        <w:rPr>
          <w:ins w:id="2856" w:author="Himanshu Seth - I21391" w:date="2022-06-17T11:30:00Z"/>
        </w:rPr>
      </w:pPr>
      <w:ins w:id="2857" w:author="Himanshu Seth - I21391" w:date="2022-06-17T11:30:00Z">
        <w:r>
          <w:t>This command retrieves the model information from the DCE.</w:t>
        </w:r>
      </w:ins>
    </w:p>
    <w:p w14:paraId="5D873721" w14:textId="77777777" w:rsidR="00C274A0" w:rsidRDefault="00C274A0" w:rsidP="00C274A0">
      <w:pPr>
        <w:ind w:left="720"/>
        <w:jc w:val="both"/>
        <w:rPr>
          <w:ins w:id="2858" w:author="Himanshu Seth - I21391" w:date="2022-06-17T11:30:00Z"/>
        </w:rPr>
      </w:pPr>
      <w:ins w:id="2859" w:author="Himanshu Seth - I21391" w:date="2022-06-17T11:30:00Z">
        <w:r>
          <w:t>The format of the returned data is platform dependent, the information returned for a WINC-based platform is as given below:</w:t>
        </w:r>
      </w:ins>
    </w:p>
    <w:p w14:paraId="275AD5E4" w14:textId="77777777" w:rsidR="00C274A0" w:rsidRDefault="00C274A0" w:rsidP="00C274A0">
      <w:pPr>
        <w:pStyle w:val="Heading3"/>
        <w:rPr>
          <w:ins w:id="2860" w:author="Himanshu Seth - I21391" w:date="2022-06-17T11:30:00Z"/>
        </w:rPr>
      </w:pPr>
      <w:ins w:id="2861" w:author="Himanshu Seth - I21391" w:date="2022-06-17T11:30:00Z">
        <w:r>
          <w:t>Command Syntax</w:t>
        </w:r>
      </w:ins>
    </w:p>
    <w:p w14:paraId="62CC4AB1" w14:textId="77777777" w:rsidR="00C274A0" w:rsidRDefault="00C274A0" w:rsidP="00C274A0">
      <w:pPr>
        <w:ind w:left="720"/>
        <w:rPr>
          <w:ins w:id="2862" w:author="Himanshu Seth - I21391" w:date="2022-06-17T11:30:00Z"/>
          <w:rFonts w:ascii="Consolas" w:hAnsi="Consolas"/>
        </w:rPr>
      </w:pPr>
      <w:ins w:id="2863" w:author="Himanshu Seth - I21391" w:date="2022-06-17T11:30:00Z">
        <w:r w:rsidRPr="00870ED6">
          <w:rPr>
            <w:rFonts w:ascii="Consolas" w:hAnsi="Consolas"/>
          </w:rPr>
          <w:t>AT</w:t>
        </w:r>
        <w:r>
          <w:rPr>
            <w:rFonts w:ascii="Consolas" w:hAnsi="Consolas"/>
          </w:rPr>
          <w:fldChar w:fldCharType="begin"/>
        </w:r>
        <w:r>
          <w:rPr>
            <w:rFonts w:ascii="Consolas" w:hAnsi="Consolas"/>
          </w:rPr>
          <w:instrText xml:space="preserve"> DOCPROPERTY  tagc_get_model  \* MERGEFORMAT </w:instrText>
        </w:r>
        <w:r>
          <w:rPr>
            <w:rFonts w:ascii="Consolas" w:hAnsi="Consolas"/>
          </w:rPr>
          <w:fldChar w:fldCharType="separate"/>
        </w:r>
        <w:r>
          <w:rPr>
            <w:rFonts w:ascii="Consolas" w:hAnsi="Consolas"/>
          </w:rPr>
          <w:t>+GMM</w:t>
        </w:r>
        <w:r>
          <w:rPr>
            <w:rFonts w:ascii="Consolas" w:hAnsi="Consolas"/>
          </w:rPr>
          <w:fldChar w:fldCharType="end"/>
        </w:r>
      </w:ins>
    </w:p>
    <w:p w14:paraId="525A5159" w14:textId="77777777" w:rsidR="00C274A0" w:rsidRPr="00870ED6" w:rsidRDefault="00C274A0" w:rsidP="00C274A0">
      <w:pPr>
        <w:pStyle w:val="Heading3"/>
        <w:rPr>
          <w:ins w:id="2864" w:author="Himanshu Seth - I21391" w:date="2022-06-17T11:30:00Z"/>
        </w:rPr>
      </w:pPr>
      <w:ins w:id="2865" w:author="Himanshu Seth - I21391" w:date="2022-06-17T11:30:00Z">
        <w:r>
          <w:t>Response Syntax</w:t>
        </w:r>
      </w:ins>
    </w:p>
    <w:tbl>
      <w:tblPr>
        <w:tblStyle w:val="TableGrid"/>
        <w:tblW w:w="9023" w:type="dxa"/>
        <w:tblInd w:w="607" w:type="dxa"/>
        <w:tblLook w:val="04A0" w:firstRow="1" w:lastRow="0" w:firstColumn="1" w:lastColumn="0" w:noHBand="0" w:noVBand="1"/>
      </w:tblPr>
      <w:tblGrid>
        <w:gridCol w:w="6503"/>
        <w:gridCol w:w="2520"/>
      </w:tblGrid>
      <w:tr w:rsidR="00C274A0" w:rsidRPr="008B020C" w14:paraId="46CC3F77" w14:textId="77777777" w:rsidTr="00925CE7">
        <w:trPr>
          <w:ins w:id="2866" w:author="Himanshu Seth - I21391" w:date="2022-06-17T11:30:00Z"/>
        </w:trPr>
        <w:tc>
          <w:tcPr>
            <w:tcW w:w="6503" w:type="dxa"/>
            <w:tcBorders>
              <w:top w:val="single" w:sz="12" w:space="0" w:color="auto"/>
              <w:left w:val="nil"/>
              <w:bottom w:val="single" w:sz="12" w:space="0" w:color="auto"/>
              <w:right w:val="nil"/>
            </w:tcBorders>
          </w:tcPr>
          <w:p w14:paraId="6DEFB67F" w14:textId="77777777" w:rsidR="00C274A0" w:rsidRPr="008B020C" w:rsidRDefault="00C274A0" w:rsidP="00925CE7">
            <w:pPr>
              <w:rPr>
                <w:ins w:id="2867" w:author="Himanshu Seth - I21391" w:date="2022-06-17T11:30:00Z"/>
                <w:rFonts w:cstheme="minorHAnsi"/>
              </w:rPr>
            </w:pPr>
            <w:ins w:id="2868" w:author="Himanshu Seth - I21391" w:date="2022-06-17T11:30:00Z">
              <w:r>
                <w:rPr>
                  <w:rFonts w:cstheme="minorHAnsi"/>
                </w:rPr>
                <w:t>Response</w:t>
              </w:r>
            </w:ins>
          </w:p>
        </w:tc>
        <w:tc>
          <w:tcPr>
            <w:tcW w:w="2520" w:type="dxa"/>
            <w:tcBorders>
              <w:top w:val="single" w:sz="12" w:space="0" w:color="auto"/>
              <w:left w:val="nil"/>
              <w:bottom w:val="single" w:sz="12" w:space="0" w:color="auto"/>
              <w:right w:val="nil"/>
            </w:tcBorders>
          </w:tcPr>
          <w:p w14:paraId="203906F2" w14:textId="77777777" w:rsidR="00C274A0" w:rsidRPr="008B020C" w:rsidRDefault="00C274A0" w:rsidP="00925CE7">
            <w:pPr>
              <w:rPr>
                <w:ins w:id="2869" w:author="Himanshu Seth - I21391" w:date="2022-06-17T11:30:00Z"/>
                <w:rFonts w:cstheme="minorHAnsi"/>
              </w:rPr>
            </w:pPr>
            <w:ins w:id="2870" w:author="Himanshu Seth - I21391" w:date="2022-06-17T11:30:00Z">
              <w:r w:rsidRPr="008B020C">
                <w:rPr>
                  <w:rFonts w:cstheme="minorHAnsi"/>
                </w:rPr>
                <w:t>Description</w:t>
              </w:r>
            </w:ins>
          </w:p>
        </w:tc>
      </w:tr>
      <w:tr w:rsidR="00C274A0" w:rsidRPr="00A97982" w14:paraId="32891D1E" w14:textId="77777777" w:rsidTr="00925CE7">
        <w:trPr>
          <w:ins w:id="2871" w:author="Himanshu Seth - I21391" w:date="2022-06-17T11:30:00Z"/>
        </w:trPr>
        <w:tc>
          <w:tcPr>
            <w:tcW w:w="6503" w:type="dxa"/>
            <w:tcBorders>
              <w:top w:val="single" w:sz="12" w:space="0" w:color="auto"/>
              <w:left w:val="nil"/>
              <w:bottom w:val="single" w:sz="4" w:space="0" w:color="BFBFBF" w:themeColor="background1" w:themeShade="BF"/>
              <w:right w:val="nil"/>
            </w:tcBorders>
          </w:tcPr>
          <w:p w14:paraId="24AB91FF" w14:textId="77777777" w:rsidR="00C274A0" w:rsidRPr="008B020C" w:rsidRDefault="00C274A0" w:rsidP="00925CE7">
            <w:pPr>
              <w:rPr>
                <w:ins w:id="2872" w:author="Himanshu Seth - I21391" w:date="2022-06-17T11:30:00Z"/>
                <w:rFonts w:ascii="Consolas" w:hAnsi="Consolas"/>
                <w:sz w:val="18"/>
              </w:rPr>
            </w:pPr>
            <w:ins w:id="2873" w:author="Himanshu Seth - I21391" w:date="2022-06-17T11:30:00Z">
              <w:r>
                <w:rPr>
                  <w:rFonts w:ascii="Consolas" w:hAnsi="Consolas"/>
                  <w:sz w:val="18"/>
                </w:rPr>
                <w:fldChar w:fldCharType="begin"/>
              </w:r>
              <w:r>
                <w:rPr>
                  <w:rFonts w:ascii="Consolas" w:hAnsi="Consolas"/>
                  <w:sz w:val="18"/>
                </w:rPr>
                <w:instrText xml:space="preserve"> DOCPROPERTY  tagc_get_model  \* MERGEFORMAT </w:instrText>
              </w:r>
              <w:r>
                <w:rPr>
                  <w:rFonts w:ascii="Consolas" w:hAnsi="Consolas"/>
                  <w:sz w:val="18"/>
                </w:rPr>
                <w:fldChar w:fldCharType="separate"/>
              </w:r>
              <w:r>
                <w:rPr>
                  <w:rFonts w:ascii="Consolas" w:hAnsi="Consolas"/>
                  <w:sz w:val="18"/>
                </w:rPr>
                <w:t>+GMM</w:t>
              </w:r>
              <w:r>
                <w:rPr>
                  <w:rFonts w:ascii="Consolas" w:hAnsi="Consolas"/>
                  <w:sz w:val="18"/>
                </w:rPr>
                <w:fldChar w:fldCharType="end"/>
              </w:r>
              <w:r>
                <w:rPr>
                  <w:rFonts w:ascii="Consolas" w:hAnsi="Consolas"/>
                  <w:sz w:val="18"/>
                </w:rPr>
                <w:t>:&lt;MODEL_ID&gt;</w:t>
              </w:r>
            </w:ins>
          </w:p>
        </w:tc>
        <w:tc>
          <w:tcPr>
            <w:tcW w:w="2520" w:type="dxa"/>
            <w:tcBorders>
              <w:top w:val="single" w:sz="12" w:space="0" w:color="auto"/>
              <w:left w:val="nil"/>
              <w:bottom w:val="single" w:sz="4" w:space="0" w:color="BFBFBF" w:themeColor="background1" w:themeShade="BF"/>
              <w:right w:val="nil"/>
            </w:tcBorders>
          </w:tcPr>
          <w:p w14:paraId="650CAE57" w14:textId="77777777" w:rsidR="00C274A0" w:rsidRPr="00A97982" w:rsidRDefault="00C274A0" w:rsidP="00925CE7">
            <w:pPr>
              <w:rPr>
                <w:ins w:id="2874" w:author="Himanshu Seth - I21391" w:date="2022-06-17T11:30:00Z"/>
                <w:rFonts w:cstheme="minorHAnsi"/>
                <w:sz w:val="20"/>
              </w:rPr>
            </w:pPr>
            <w:ins w:id="2875" w:author="Himanshu Seth - I21391" w:date="2022-06-17T11:30:00Z">
              <w:r>
                <w:rPr>
                  <w:rFonts w:cstheme="minorHAnsi"/>
                  <w:sz w:val="20"/>
                </w:rPr>
                <w:t>Information response</w:t>
              </w:r>
            </w:ins>
          </w:p>
        </w:tc>
      </w:tr>
      <w:tr w:rsidR="00C274A0" w:rsidRPr="00A97982" w14:paraId="614D24C3" w14:textId="77777777" w:rsidTr="00925CE7">
        <w:trPr>
          <w:ins w:id="2876" w:author="Himanshu Seth - I21391" w:date="2022-06-17T11:30:00Z"/>
        </w:trPr>
        <w:tc>
          <w:tcPr>
            <w:tcW w:w="6503" w:type="dxa"/>
            <w:tcBorders>
              <w:top w:val="single" w:sz="4" w:space="0" w:color="BFBFBF" w:themeColor="background1" w:themeShade="BF"/>
              <w:left w:val="nil"/>
              <w:bottom w:val="single" w:sz="4" w:space="0" w:color="BFBFBF" w:themeColor="background1" w:themeShade="BF"/>
              <w:right w:val="nil"/>
            </w:tcBorders>
          </w:tcPr>
          <w:p w14:paraId="512ED5C0" w14:textId="77777777" w:rsidR="00C274A0" w:rsidRDefault="00C274A0" w:rsidP="00925CE7">
            <w:pPr>
              <w:rPr>
                <w:ins w:id="2877" w:author="Himanshu Seth - I21391" w:date="2022-06-17T11:30:00Z"/>
                <w:rFonts w:ascii="Consolas" w:hAnsi="Consolas"/>
                <w:sz w:val="18"/>
              </w:rPr>
            </w:pPr>
            <w:ins w:id="2878" w:author="Himanshu Seth - I21391" w:date="2022-06-17T11:30:00Z">
              <w:r>
                <w:rPr>
                  <w:rFonts w:ascii="Consolas" w:hAnsi="Consolas"/>
                  <w:sz w:val="18"/>
                </w:rPr>
                <w:t>OK</w:t>
              </w:r>
            </w:ins>
          </w:p>
        </w:tc>
        <w:tc>
          <w:tcPr>
            <w:tcW w:w="2520" w:type="dxa"/>
            <w:tcBorders>
              <w:top w:val="single" w:sz="4" w:space="0" w:color="BFBFBF" w:themeColor="background1" w:themeShade="BF"/>
              <w:left w:val="nil"/>
              <w:bottom w:val="single" w:sz="4" w:space="0" w:color="BFBFBF" w:themeColor="background1" w:themeShade="BF"/>
              <w:right w:val="nil"/>
            </w:tcBorders>
          </w:tcPr>
          <w:p w14:paraId="0CCAF607" w14:textId="77777777" w:rsidR="00C274A0" w:rsidRDefault="00C274A0" w:rsidP="00925CE7">
            <w:pPr>
              <w:rPr>
                <w:ins w:id="2879" w:author="Himanshu Seth - I21391" w:date="2022-06-17T11:30:00Z"/>
                <w:rFonts w:cstheme="minorHAnsi"/>
                <w:sz w:val="20"/>
              </w:rPr>
            </w:pPr>
            <w:ins w:id="2880" w:author="Himanshu Seth - I21391" w:date="2022-06-17T11:30:00Z">
              <w:r>
                <w:rPr>
                  <w:rFonts w:cstheme="minorHAnsi"/>
                  <w:sz w:val="20"/>
                </w:rPr>
                <w:t>Successful response</w:t>
              </w:r>
            </w:ins>
          </w:p>
        </w:tc>
      </w:tr>
      <w:tr w:rsidR="00C274A0" w:rsidRPr="00A97982" w14:paraId="1F15EBF3" w14:textId="77777777" w:rsidTr="00925CE7">
        <w:trPr>
          <w:ins w:id="2881" w:author="Himanshu Seth - I21391" w:date="2022-06-17T11:30:00Z"/>
        </w:trPr>
        <w:tc>
          <w:tcPr>
            <w:tcW w:w="6503" w:type="dxa"/>
            <w:tcBorders>
              <w:top w:val="single" w:sz="4" w:space="0" w:color="BFBFBF" w:themeColor="background1" w:themeShade="BF"/>
              <w:left w:val="nil"/>
              <w:right w:val="nil"/>
            </w:tcBorders>
          </w:tcPr>
          <w:p w14:paraId="67882BD9" w14:textId="77777777" w:rsidR="00C274A0" w:rsidRPr="008B020C" w:rsidRDefault="00C274A0" w:rsidP="00925CE7">
            <w:pPr>
              <w:rPr>
                <w:ins w:id="2882" w:author="Himanshu Seth - I21391" w:date="2022-06-17T11:30:00Z"/>
                <w:rFonts w:ascii="Consolas" w:hAnsi="Consolas"/>
                <w:sz w:val="18"/>
              </w:rPr>
            </w:pPr>
            <w:ins w:id="2883" w:author="Himanshu Seth - I21391" w:date="2022-06-17T11:30:00Z">
              <w:r>
                <w:rPr>
                  <w:rFonts w:ascii="Consolas" w:hAnsi="Consolas"/>
                  <w:sz w:val="18"/>
                </w:rPr>
                <w:t>ERROR:&lt;ERROR_CODE&gt;</w:t>
              </w:r>
            </w:ins>
          </w:p>
        </w:tc>
        <w:tc>
          <w:tcPr>
            <w:tcW w:w="2520" w:type="dxa"/>
            <w:tcBorders>
              <w:top w:val="single" w:sz="4" w:space="0" w:color="BFBFBF" w:themeColor="background1" w:themeShade="BF"/>
              <w:left w:val="nil"/>
              <w:right w:val="nil"/>
            </w:tcBorders>
          </w:tcPr>
          <w:p w14:paraId="6E0709F5" w14:textId="77777777" w:rsidR="00C274A0" w:rsidRPr="00A97982" w:rsidRDefault="00C274A0" w:rsidP="00925CE7">
            <w:pPr>
              <w:rPr>
                <w:ins w:id="2884" w:author="Himanshu Seth - I21391" w:date="2022-06-17T11:30:00Z"/>
                <w:rFonts w:cstheme="minorHAnsi"/>
                <w:sz w:val="20"/>
              </w:rPr>
            </w:pPr>
            <w:ins w:id="2885" w:author="Himanshu Seth - I21391" w:date="2022-06-17T11:30:00Z">
              <w:r>
                <w:rPr>
                  <w:rFonts w:cstheme="minorHAnsi"/>
                  <w:sz w:val="20"/>
                </w:rPr>
                <w:t>Error response</w:t>
              </w:r>
            </w:ins>
          </w:p>
        </w:tc>
      </w:tr>
    </w:tbl>
    <w:p w14:paraId="27098B24" w14:textId="77777777" w:rsidR="00C274A0" w:rsidRDefault="00C274A0" w:rsidP="00C274A0">
      <w:pPr>
        <w:spacing w:after="0"/>
        <w:rPr>
          <w:ins w:id="2886" w:author="Himanshu Seth - I21391" w:date="2022-06-17T11:30:00Z"/>
        </w:rPr>
      </w:pPr>
    </w:p>
    <w:tbl>
      <w:tblPr>
        <w:tblStyle w:val="TableGrid"/>
        <w:tblW w:w="9054" w:type="dxa"/>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307"/>
      </w:tblGrid>
      <w:tr w:rsidR="00C274A0" w:rsidRPr="00870ED6" w14:paraId="5986561C" w14:textId="77777777" w:rsidTr="00925CE7">
        <w:trPr>
          <w:ins w:id="2887" w:author="Himanshu Seth - I21391" w:date="2022-06-17T11:30:00Z"/>
        </w:trPr>
        <w:tc>
          <w:tcPr>
            <w:tcW w:w="2540" w:type="dxa"/>
            <w:tcBorders>
              <w:bottom w:val="single" w:sz="12" w:space="0" w:color="auto"/>
            </w:tcBorders>
          </w:tcPr>
          <w:p w14:paraId="342BB0F5" w14:textId="77777777" w:rsidR="00C274A0" w:rsidRPr="00870ED6" w:rsidRDefault="00C274A0" w:rsidP="00925CE7">
            <w:pPr>
              <w:rPr>
                <w:ins w:id="2888" w:author="Himanshu Seth - I21391" w:date="2022-06-17T11:30:00Z"/>
                <w:rFonts w:cstheme="minorHAnsi"/>
              </w:rPr>
            </w:pPr>
            <w:ins w:id="2889" w:author="Himanshu Seth - I21391" w:date="2022-06-17T11:30:00Z">
              <w:r w:rsidRPr="00870ED6">
                <w:rPr>
                  <w:rFonts w:cstheme="minorHAnsi"/>
                </w:rPr>
                <w:t>Parameter Name</w:t>
              </w:r>
            </w:ins>
          </w:p>
        </w:tc>
        <w:tc>
          <w:tcPr>
            <w:tcW w:w="1207" w:type="dxa"/>
            <w:tcBorders>
              <w:bottom w:val="single" w:sz="12" w:space="0" w:color="auto"/>
            </w:tcBorders>
          </w:tcPr>
          <w:p w14:paraId="0B30686B" w14:textId="77777777" w:rsidR="00C274A0" w:rsidRPr="00870ED6" w:rsidRDefault="00C274A0" w:rsidP="00925CE7">
            <w:pPr>
              <w:rPr>
                <w:ins w:id="2890" w:author="Himanshu Seth - I21391" w:date="2022-06-17T11:30:00Z"/>
                <w:rFonts w:cstheme="minorHAnsi"/>
              </w:rPr>
            </w:pPr>
            <w:ins w:id="2891" w:author="Himanshu Seth - I21391" w:date="2022-06-17T11:30:00Z">
              <w:r>
                <w:rPr>
                  <w:rFonts w:cstheme="minorHAnsi"/>
                </w:rPr>
                <w:t>Type</w:t>
              </w:r>
            </w:ins>
          </w:p>
        </w:tc>
        <w:tc>
          <w:tcPr>
            <w:tcW w:w="5307" w:type="dxa"/>
            <w:tcBorders>
              <w:bottom w:val="single" w:sz="12" w:space="0" w:color="auto"/>
            </w:tcBorders>
          </w:tcPr>
          <w:p w14:paraId="5B229A4D" w14:textId="77777777" w:rsidR="00C274A0" w:rsidRPr="00870ED6" w:rsidRDefault="00C274A0" w:rsidP="00925CE7">
            <w:pPr>
              <w:rPr>
                <w:ins w:id="2892" w:author="Himanshu Seth - I21391" w:date="2022-06-17T11:30:00Z"/>
                <w:rFonts w:cstheme="minorHAnsi"/>
              </w:rPr>
            </w:pPr>
            <w:ins w:id="2893" w:author="Himanshu Seth - I21391" w:date="2022-06-17T11:30:00Z">
              <w:r>
                <w:rPr>
                  <w:rFonts w:cstheme="minorHAnsi"/>
                </w:rPr>
                <w:t>Description</w:t>
              </w:r>
            </w:ins>
          </w:p>
        </w:tc>
      </w:tr>
      <w:tr w:rsidR="00C274A0" w:rsidRPr="00870ED6" w14:paraId="000A6AFE" w14:textId="77777777" w:rsidTr="00925CE7">
        <w:trPr>
          <w:ins w:id="2894" w:author="Himanshu Seth - I21391" w:date="2022-06-17T11:30:00Z"/>
        </w:trPr>
        <w:tc>
          <w:tcPr>
            <w:tcW w:w="2540" w:type="dxa"/>
            <w:tcBorders>
              <w:bottom w:val="single" w:sz="4" w:space="0" w:color="BFBFBF" w:themeColor="background1" w:themeShade="BF"/>
            </w:tcBorders>
          </w:tcPr>
          <w:p w14:paraId="11A25DB8" w14:textId="77777777" w:rsidR="00C274A0" w:rsidRPr="00870ED6" w:rsidRDefault="00C274A0" w:rsidP="00925CE7">
            <w:pPr>
              <w:rPr>
                <w:ins w:id="2895" w:author="Himanshu Seth - I21391" w:date="2022-06-17T11:30:00Z"/>
                <w:rFonts w:cstheme="minorHAnsi"/>
                <w:sz w:val="18"/>
                <w:szCs w:val="18"/>
              </w:rPr>
            </w:pPr>
            <w:ins w:id="2896" w:author="Himanshu Seth - I21391" w:date="2022-06-17T11:30:00Z">
              <w:r w:rsidRPr="00870ED6">
                <w:rPr>
                  <w:rFonts w:cstheme="minorHAnsi"/>
                  <w:sz w:val="18"/>
                  <w:szCs w:val="18"/>
                </w:rPr>
                <w:t>&lt;</w:t>
              </w:r>
              <w:r>
                <w:rPr>
                  <w:rFonts w:cstheme="minorHAnsi"/>
                  <w:sz w:val="18"/>
                  <w:szCs w:val="18"/>
                </w:rPr>
                <w:t>MODEL_ID&gt;</w:t>
              </w:r>
            </w:ins>
          </w:p>
        </w:tc>
        <w:tc>
          <w:tcPr>
            <w:tcW w:w="1207" w:type="dxa"/>
            <w:tcBorders>
              <w:bottom w:val="single" w:sz="4" w:space="0" w:color="BFBFBF" w:themeColor="background1" w:themeShade="BF"/>
            </w:tcBorders>
          </w:tcPr>
          <w:p w14:paraId="1CF224C0" w14:textId="77777777" w:rsidR="00C274A0" w:rsidRPr="00870ED6" w:rsidRDefault="00C274A0" w:rsidP="00925CE7">
            <w:pPr>
              <w:rPr>
                <w:ins w:id="2897" w:author="Himanshu Seth - I21391" w:date="2022-06-17T11:30:00Z"/>
                <w:rFonts w:cstheme="minorHAnsi"/>
                <w:sz w:val="18"/>
                <w:szCs w:val="18"/>
              </w:rPr>
            </w:pPr>
            <w:ins w:id="2898" w:author="Himanshu Seth - I21391" w:date="2022-06-17T11:30:00Z">
              <w:r>
                <w:rPr>
                  <w:rFonts w:cstheme="minorHAnsi"/>
                  <w:sz w:val="18"/>
                  <w:szCs w:val="18"/>
                </w:rPr>
                <w:t>String</w:t>
              </w:r>
            </w:ins>
          </w:p>
        </w:tc>
        <w:tc>
          <w:tcPr>
            <w:tcW w:w="5307" w:type="dxa"/>
            <w:tcBorders>
              <w:bottom w:val="single" w:sz="4" w:space="0" w:color="BFBFBF" w:themeColor="background1" w:themeShade="BF"/>
            </w:tcBorders>
          </w:tcPr>
          <w:p w14:paraId="1078A97A" w14:textId="77777777" w:rsidR="00C274A0" w:rsidRPr="00870ED6" w:rsidRDefault="00C274A0" w:rsidP="00925CE7">
            <w:pPr>
              <w:rPr>
                <w:ins w:id="2899" w:author="Himanshu Seth - I21391" w:date="2022-06-17T11:30:00Z"/>
                <w:rFonts w:cstheme="minorHAnsi"/>
                <w:sz w:val="18"/>
                <w:szCs w:val="18"/>
              </w:rPr>
            </w:pPr>
            <w:ins w:id="2900" w:author="Himanshu Seth - I21391" w:date="2022-06-17T11:30:00Z">
              <w:r>
                <w:rPr>
                  <w:rFonts w:cstheme="minorHAnsi"/>
                  <w:sz w:val="18"/>
                  <w:szCs w:val="18"/>
                </w:rPr>
                <w:t>Model Information</w:t>
              </w:r>
            </w:ins>
          </w:p>
        </w:tc>
      </w:tr>
    </w:tbl>
    <w:p w14:paraId="2AB73232" w14:textId="77777777" w:rsidR="00C274A0" w:rsidRPr="00417FCB" w:rsidRDefault="00C274A0" w:rsidP="00C274A0">
      <w:pPr>
        <w:pStyle w:val="Heading3"/>
        <w:rPr>
          <w:ins w:id="2901" w:author="Himanshu Seth - I21391" w:date="2022-06-17T11:30:00Z"/>
        </w:rPr>
      </w:pPr>
      <w:ins w:id="2902" w:author="Himanshu Seth - I21391" w:date="2022-06-17T11:30:00Z">
        <w:r w:rsidRPr="00417FCB">
          <w:t xml:space="preserve">Examples: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4A0" w14:paraId="7CBCFBE3" w14:textId="77777777" w:rsidTr="00925CE7">
        <w:trPr>
          <w:ins w:id="2903" w:author="Himanshu Seth - I21391" w:date="2022-06-17T11:30:00Z"/>
        </w:trPr>
        <w:tc>
          <w:tcPr>
            <w:tcW w:w="4860" w:type="dxa"/>
          </w:tcPr>
          <w:p w14:paraId="510D6A2D" w14:textId="77777777" w:rsidR="00C274A0" w:rsidRPr="00C1437E" w:rsidRDefault="00C274A0" w:rsidP="00925CE7">
            <w:pPr>
              <w:rPr>
                <w:ins w:id="2904" w:author="Himanshu Seth - I21391" w:date="2022-06-17T11:30:00Z"/>
                <w:rFonts w:ascii="Consolas" w:hAnsi="Consolas"/>
                <w:sz w:val="14"/>
              </w:rPr>
            </w:pPr>
            <w:ins w:id="2905" w:author="Himanshu Seth - I21391" w:date="2022-06-17T11:30:00Z">
              <w:r>
                <w:rPr>
                  <w:rFonts w:ascii="Consolas" w:hAnsi="Consolas"/>
                  <w:sz w:val="14"/>
                </w:rPr>
                <w:t>AT</w:t>
              </w:r>
              <w:r>
                <w:rPr>
                  <w:rFonts w:ascii="Consolas" w:hAnsi="Consolas"/>
                  <w:sz w:val="14"/>
                </w:rPr>
                <w:fldChar w:fldCharType="begin"/>
              </w:r>
              <w:r>
                <w:rPr>
                  <w:rFonts w:ascii="Consolas" w:hAnsi="Consolas"/>
                  <w:sz w:val="14"/>
                </w:rPr>
                <w:instrText xml:space="preserve"> DOCPROPERTY  tagc_get_model  \* MERGEFORMAT </w:instrText>
              </w:r>
              <w:r>
                <w:rPr>
                  <w:rFonts w:ascii="Consolas" w:hAnsi="Consolas"/>
                  <w:sz w:val="14"/>
                </w:rPr>
                <w:fldChar w:fldCharType="separate"/>
              </w:r>
              <w:r>
                <w:rPr>
                  <w:rFonts w:ascii="Consolas" w:hAnsi="Consolas"/>
                  <w:sz w:val="14"/>
                </w:rPr>
                <w:t>+GMM</w:t>
              </w:r>
              <w:r>
                <w:rPr>
                  <w:rFonts w:ascii="Consolas" w:hAnsi="Consolas"/>
                  <w:sz w:val="14"/>
                </w:rPr>
                <w:fldChar w:fldCharType="end"/>
              </w:r>
            </w:ins>
          </w:p>
        </w:tc>
        <w:tc>
          <w:tcPr>
            <w:tcW w:w="3780" w:type="dxa"/>
          </w:tcPr>
          <w:p w14:paraId="0AAF28CD" w14:textId="77777777" w:rsidR="00C274A0" w:rsidRPr="00C1437E" w:rsidRDefault="00C274A0" w:rsidP="00925CE7">
            <w:pPr>
              <w:rPr>
                <w:ins w:id="2906" w:author="Himanshu Seth - I21391" w:date="2022-06-17T11:30:00Z"/>
                <w:sz w:val="14"/>
              </w:rPr>
            </w:pPr>
            <w:ins w:id="2907" w:author="Himanshu Seth - I21391" w:date="2022-06-17T11:30:00Z">
              <w:r>
                <w:rPr>
                  <w:sz w:val="14"/>
                </w:rPr>
                <w:t>Query the model information</w:t>
              </w:r>
            </w:ins>
          </w:p>
        </w:tc>
      </w:tr>
      <w:tr w:rsidR="00C274A0" w14:paraId="37560CEA" w14:textId="77777777" w:rsidTr="00925CE7">
        <w:trPr>
          <w:ins w:id="2908" w:author="Himanshu Seth - I21391" w:date="2022-06-17T11:30:00Z"/>
        </w:trPr>
        <w:tc>
          <w:tcPr>
            <w:tcW w:w="4860" w:type="dxa"/>
          </w:tcPr>
          <w:p w14:paraId="7918353D" w14:textId="77777777" w:rsidR="00C274A0" w:rsidRPr="00C1437E" w:rsidRDefault="00C274A0" w:rsidP="00925CE7">
            <w:pPr>
              <w:rPr>
                <w:ins w:id="2909" w:author="Himanshu Seth - I21391" w:date="2022-06-17T11:30:00Z"/>
                <w:rFonts w:ascii="Consolas" w:hAnsi="Consolas"/>
                <w:sz w:val="14"/>
              </w:rPr>
            </w:pPr>
            <w:ins w:id="2910" w:author="Himanshu Seth - I21391" w:date="2022-06-17T11:30:00Z">
              <w:r>
                <w:rPr>
                  <w:rFonts w:ascii="Consolas" w:hAnsi="Consolas"/>
                  <w:sz w:val="14"/>
                </w:rPr>
                <w:fldChar w:fldCharType="begin"/>
              </w:r>
              <w:r>
                <w:rPr>
                  <w:rFonts w:ascii="Consolas" w:hAnsi="Consolas"/>
                  <w:sz w:val="14"/>
                </w:rPr>
                <w:instrText xml:space="preserve"> DOCPROPERTY  tagc_get_model  \* MERGEFORMAT </w:instrText>
              </w:r>
              <w:r>
                <w:rPr>
                  <w:rFonts w:ascii="Consolas" w:hAnsi="Consolas"/>
                  <w:sz w:val="14"/>
                </w:rPr>
                <w:fldChar w:fldCharType="separate"/>
              </w:r>
              <w:r>
                <w:rPr>
                  <w:rFonts w:ascii="Consolas" w:hAnsi="Consolas"/>
                  <w:sz w:val="14"/>
                </w:rPr>
                <w:t>+GMM</w:t>
              </w:r>
              <w:r>
                <w:rPr>
                  <w:rFonts w:ascii="Consolas" w:hAnsi="Consolas"/>
                  <w:sz w:val="14"/>
                </w:rPr>
                <w:fldChar w:fldCharType="end"/>
              </w:r>
              <w:r>
                <w:rPr>
                  <w:rFonts w:ascii="Consolas" w:hAnsi="Consolas"/>
                  <w:sz w:val="14"/>
                </w:rPr>
                <w:t>:</w:t>
              </w:r>
              <w:r w:rsidRPr="00953217">
                <w:rPr>
                  <w:rFonts w:ascii="Consolas" w:hAnsi="Consolas"/>
                  <w:sz w:val="14"/>
                </w:rPr>
                <w:t>"</w:t>
              </w:r>
              <w:r>
                <w:rPr>
                  <w:rFonts w:ascii="Consolas" w:hAnsi="Consolas"/>
                  <w:sz w:val="14"/>
                </w:rPr>
                <w:t>WINC1500</w:t>
              </w:r>
              <w:r w:rsidRPr="00953217">
                <w:rPr>
                  <w:rFonts w:ascii="Consolas" w:hAnsi="Consolas"/>
                  <w:sz w:val="14"/>
                </w:rPr>
                <w:t>"</w:t>
              </w:r>
            </w:ins>
          </w:p>
        </w:tc>
        <w:tc>
          <w:tcPr>
            <w:tcW w:w="3780" w:type="dxa"/>
          </w:tcPr>
          <w:p w14:paraId="30BF5614" w14:textId="77777777" w:rsidR="00C274A0" w:rsidRPr="00C1437E" w:rsidRDefault="00C274A0" w:rsidP="00925CE7">
            <w:pPr>
              <w:rPr>
                <w:ins w:id="2911" w:author="Himanshu Seth - I21391" w:date="2022-06-17T11:30:00Z"/>
                <w:sz w:val="14"/>
              </w:rPr>
            </w:pPr>
            <w:ins w:id="2912" w:author="Himanshu Seth - I21391" w:date="2022-06-17T11:30:00Z">
              <w:r>
                <w:rPr>
                  <w:sz w:val="14"/>
                </w:rPr>
                <w:t>Model information</w:t>
              </w:r>
            </w:ins>
          </w:p>
        </w:tc>
      </w:tr>
      <w:tr w:rsidR="00C274A0" w14:paraId="3B9F2BA0" w14:textId="77777777" w:rsidTr="00925CE7">
        <w:trPr>
          <w:ins w:id="2913" w:author="Himanshu Seth - I21391" w:date="2022-06-17T11:30:00Z"/>
        </w:trPr>
        <w:tc>
          <w:tcPr>
            <w:tcW w:w="4860" w:type="dxa"/>
          </w:tcPr>
          <w:p w14:paraId="7B3A4A11" w14:textId="77777777" w:rsidR="00C274A0" w:rsidRDefault="00C274A0" w:rsidP="00925CE7">
            <w:pPr>
              <w:rPr>
                <w:ins w:id="2914" w:author="Himanshu Seth - I21391" w:date="2022-06-17T11:30:00Z"/>
                <w:rFonts w:ascii="Consolas" w:hAnsi="Consolas"/>
                <w:sz w:val="14"/>
              </w:rPr>
            </w:pPr>
            <w:ins w:id="2915" w:author="Himanshu Seth - I21391" w:date="2022-06-17T11:30:00Z">
              <w:r>
                <w:rPr>
                  <w:rFonts w:ascii="Consolas" w:hAnsi="Consolas"/>
                  <w:sz w:val="14"/>
                </w:rPr>
                <w:t>OK</w:t>
              </w:r>
            </w:ins>
          </w:p>
        </w:tc>
        <w:tc>
          <w:tcPr>
            <w:tcW w:w="3780" w:type="dxa"/>
          </w:tcPr>
          <w:p w14:paraId="06385EF2" w14:textId="77777777" w:rsidR="00C274A0" w:rsidRDefault="00C274A0" w:rsidP="00925CE7">
            <w:pPr>
              <w:rPr>
                <w:ins w:id="2916" w:author="Himanshu Seth - I21391" w:date="2022-06-17T11:30:00Z"/>
                <w:sz w:val="14"/>
              </w:rPr>
            </w:pPr>
            <w:ins w:id="2917" w:author="Himanshu Seth - I21391" w:date="2022-06-17T11:30:00Z">
              <w:r>
                <w:rPr>
                  <w:sz w:val="14"/>
                </w:rPr>
                <w:t>Command completed</w:t>
              </w:r>
            </w:ins>
          </w:p>
        </w:tc>
      </w:tr>
    </w:tbl>
    <w:p w14:paraId="30C14099" w14:textId="77777777" w:rsidR="00C274A0" w:rsidRDefault="00C274A0" w:rsidP="00C274A0">
      <w:pPr>
        <w:pStyle w:val="Heading2"/>
        <w:rPr>
          <w:ins w:id="2918" w:author="Himanshu Seth - I21391" w:date="2022-06-17T11:31:00Z"/>
        </w:rPr>
      </w:pPr>
    </w:p>
    <w:p w14:paraId="291BC613" w14:textId="77777777" w:rsidR="00C274A0" w:rsidRDefault="00C274A0" w:rsidP="00C274A0">
      <w:pPr>
        <w:pStyle w:val="Heading2"/>
        <w:rPr>
          <w:ins w:id="2919" w:author="Himanshu Seth - I21391" w:date="2022-06-17T11:31:00Z"/>
        </w:rPr>
      </w:pPr>
    </w:p>
    <w:p w14:paraId="1D4089E5" w14:textId="77777777" w:rsidR="00C274A0" w:rsidRDefault="00C274A0" w:rsidP="00C274A0">
      <w:pPr>
        <w:pStyle w:val="Heading2"/>
        <w:rPr>
          <w:ins w:id="2920" w:author="Himanshu Seth - I21391" w:date="2022-06-17T11:31:00Z"/>
        </w:rPr>
      </w:pPr>
    </w:p>
    <w:p w14:paraId="173E4ABE" w14:textId="77777777" w:rsidR="00C274A0" w:rsidRDefault="00C274A0" w:rsidP="00C274A0">
      <w:pPr>
        <w:pStyle w:val="Heading2"/>
        <w:rPr>
          <w:ins w:id="2921" w:author="Himanshu Seth - I21391" w:date="2022-06-17T11:31:00Z"/>
        </w:rPr>
      </w:pPr>
    </w:p>
    <w:p w14:paraId="17AC1B5B" w14:textId="77777777" w:rsidR="00C274A0" w:rsidRDefault="00C274A0" w:rsidP="00C274A0">
      <w:pPr>
        <w:pStyle w:val="Heading2"/>
        <w:rPr>
          <w:ins w:id="2922" w:author="Himanshu Seth - I21391" w:date="2022-06-17T11:31:00Z"/>
        </w:rPr>
      </w:pPr>
    </w:p>
    <w:p w14:paraId="290AD8FC" w14:textId="77777777" w:rsidR="00C274A0" w:rsidRDefault="00C274A0" w:rsidP="00C274A0">
      <w:pPr>
        <w:pStyle w:val="Heading2"/>
        <w:rPr>
          <w:ins w:id="2923" w:author="Himanshu Seth - I21391" w:date="2022-06-17T11:31:00Z"/>
        </w:rPr>
      </w:pPr>
    </w:p>
    <w:p w14:paraId="41178BE0" w14:textId="3AF3E475" w:rsidR="00C274A0" w:rsidRDefault="00C274A0" w:rsidP="00C274A0">
      <w:pPr>
        <w:pStyle w:val="Heading2"/>
        <w:rPr>
          <w:ins w:id="2924" w:author="Himanshu Seth - I21391" w:date="2022-06-17T11:31:00Z"/>
        </w:rPr>
      </w:pPr>
    </w:p>
    <w:p w14:paraId="39901D8B" w14:textId="5BC09C50" w:rsidR="00C274A0" w:rsidRDefault="00C274A0" w:rsidP="00C274A0">
      <w:pPr>
        <w:rPr>
          <w:ins w:id="2925" w:author="Himanshu Seth - I21391" w:date="2022-06-17T11:31:00Z"/>
        </w:rPr>
      </w:pPr>
    </w:p>
    <w:p w14:paraId="0739860E" w14:textId="75CCE5B2" w:rsidR="00C274A0" w:rsidRDefault="00C274A0" w:rsidP="00C274A0">
      <w:pPr>
        <w:rPr>
          <w:ins w:id="2926" w:author="Himanshu Seth - I21391" w:date="2022-06-17T11:31:00Z"/>
        </w:rPr>
      </w:pPr>
    </w:p>
    <w:p w14:paraId="5094DADE" w14:textId="3B5357F5" w:rsidR="00C274A0" w:rsidRDefault="00C274A0" w:rsidP="00C274A0">
      <w:pPr>
        <w:rPr>
          <w:ins w:id="2927" w:author="Himanshu Seth - I21391" w:date="2022-06-17T11:31:00Z"/>
        </w:rPr>
      </w:pPr>
    </w:p>
    <w:p w14:paraId="07622301" w14:textId="758E3F61" w:rsidR="00C274A0" w:rsidRDefault="00C274A0" w:rsidP="00C274A0">
      <w:pPr>
        <w:rPr>
          <w:ins w:id="2928" w:author="Himanshu Seth - I21391" w:date="2022-06-17T11:31:00Z"/>
        </w:rPr>
      </w:pPr>
    </w:p>
    <w:p w14:paraId="6D2257C2" w14:textId="11282A44" w:rsidR="00C274A0" w:rsidRDefault="00C274A0" w:rsidP="00C274A0">
      <w:pPr>
        <w:rPr>
          <w:ins w:id="2929" w:author="Himanshu Seth - I21391" w:date="2022-06-17T11:31:00Z"/>
        </w:rPr>
      </w:pPr>
    </w:p>
    <w:p w14:paraId="4CEA36F6" w14:textId="0D1B9168" w:rsidR="00C274A0" w:rsidRDefault="00C274A0" w:rsidP="00C274A0">
      <w:pPr>
        <w:rPr>
          <w:ins w:id="2930" w:author="Himanshu Seth - I21391" w:date="2022-06-17T11:31:00Z"/>
        </w:rPr>
      </w:pPr>
    </w:p>
    <w:p w14:paraId="75A5F967" w14:textId="77777777" w:rsidR="00C274A0" w:rsidRPr="00C274A0" w:rsidRDefault="00C274A0" w:rsidP="00C274A0">
      <w:pPr>
        <w:rPr>
          <w:ins w:id="2931" w:author="Himanshu Seth - I21391" w:date="2022-06-17T11:31:00Z"/>
        </w:rPr>
        <w:pPrChange w:id="2932" w:author="Himanshu Seth - I21391" w:date="2022-06-17T11:31:00Z">
          <w:pPr>
            <w:pStyle w:val="Heading2"/>
          </w:pPr>
        </w:pPrChange>
      </w:pPr>
    </w:p>
    <w:p w14:paraId="64597E6D" w14:textId="4F59BF95" w:rsidR="00C274A0" w:rsidRDefault="00C274A0" w:rsidP="00C274A0">
      <w:pPr>
        <w:pStyle w:val="Heading2"/>
        <w:rPr>
          <w:ins w:id="2933" w:author="Himanshu Seth - I21391" w:date="2022-06-17T11:30:00Z"/>
        </w:rPr>
      </w:pPr>
      <w:ins w:id="2934" w:author="Himanshu Seth - I21391" w:date="2022-06-17T11:30:00Z">
        <w:r>
          <w:t xml:space="preserve">Request Revision Identification </w:t>
        </w:r>
        <w:commentRangeStart w:id="2935"/>
        <w:r>
          <w:fldChar w:fldCharType="begin"/>
        </w:r>
        <w:r>
          <w:instrText xml:space="preserve"> DOCPROPERTY  tagc_get_version  \* MERGEFORMAT </w:instrText>
        </w:r>
        <w:r>
          <w:fldChar w:fldCharType="separate"/>
        </w:r>
        <w:r>
          <w:t>+GMR</w:t>
        </w:r>
        <w:r>
          <w:fldChar w:fldCharType="end"/>
        </w:r>
        <w:commentRangeEnd w:id="2935"/>
        <w:r>
          <w:rPr>
            <w:rStyle w:val="CommentReference"/>
            <w:rFonts w:asciiTheme="minorHAnsi" w:eastAsiaTheme="minorHAnsi" w:hAnsiTheme="minorHAnsi" w:cstheme="minorBidi"/>
            <w:color w:val="auto"/>
          </w:rPr>
          <w:commentReference w:id="2935"/>
        </w:r>
      </w:ins>
    </w:p>
    <w:p w14:paraId="58540B9D" w14:textId="77777777" w:rsidR="00C274A0" w:rsidRDefault="00C274A0" w:rsidP="00C274A0">
      <w:pPr>
        <w:pStyle w:val="Heading3"/>
        <w:rPr>
          <w:ins w:id="2936" w:author="Himanshu Seth - I21391" w:date="2022-06-17T11:30:00Z"/>
        </w:rPr>
      </w:pPr>
      <w:ins w:id="2937" w:author="Himanshu Seth - I21391" w:date="2022-06-17T11:30:00Z">
        <w:r w:rsidRPr="000D228C">
          <w:t>Description</w:t>
        </w:r>
      </w:ins>
    </w:p>
    <w:p w14:paraId="2B4E7515" w14:textId="77777777" w:rsidR="00C274A0" w:rsidRDefault="00C274A0" w:rsidP="00C274A0">
      <w:pPr>
        <w:ind w:left="720"/>
        <w:jc w:val="both"/>
        <w:rPr>
          <w:ins w:id="2938" w:author="Himanshu Seth - I21391" w:date="2022-06-17T11:30:00Z"/>
        </w:rPr>
      </w:pPr>
      <w:ins w:id="2939" w:author="Himanshu Seth - I21391" w:date="2022-06-17T11:30:00Z">
        <w:r>
          <w:t>This command retrieves version information from the DCE.</w:t>
        </w:r>
      </w:ins>
    </w:p>
    <w:p w14:paraId="7BEE6172" w14:textId="77777777" w:rsidR="00C274A0" w:rsidRDefault="00C274A0" w:rsidP="00C274A0">
      <w:pPr>
        <w:ind w:left="720"/>
        <w:jc w:val="both"/>
        <w:rPr>
          <w:ins w:id="2940" w:author="Himanshu Seth - I21391" w:date="2022-06-17T11:30:00Z"/>
        </w:rPr>
      </w:pPr>
      <w:ins w:id="2941" w:author="Himanshu Seth - I21391" w:date="2022-06-17T11:30:00Z">
        <w:r>
          <w:t>The format of the returned data is platform dependent, the information returned for a WINC-based platform is as given below:</w:t>
        </w:r>
      </w:ins>
    </w:p>
    <w:p w14:paraId="031D42CF" w14:textId="77777777" w:rsidR="00C274A0" w:rsidRDefault="00C274A0" w:rsidP="00C274A0">
      <w:pPr>
        <w:pStyle w:val="Heading3"/>
        <w:rPr>
          <w:ins w:id="2942" w:author="Himanshu Seth - I21391" w:date="2022-06-17T11:30:00Z"/>
        </w:rPr>
      </w:pPr>
      <w:ins w:id="2943" w:author="Himanshu Seth - I21391" w:date="2022-06-17T11:30:00Z">
        <w:r>
          <w:t>Command Syntax</w:t>
        </w:r>
      </w:ins>
    </w:p>
    <w:p w14:paraId="1498C45C" w14:textId="77777777" w:rsidR="00C274A0" w:rsidRDefault="00C274A0" w:rsidP="00C274A0">
      <w:pPr>
        <w:ind w:left="720"/>
        <w:rPr>
          <w:ins w:id="2944" w:author="Himanshu Seth - I21391" w:date="2022-06-17T11:30:00Z"/>
          <w:rFonts w:ascii="Consolas" w:hAnsi="Consolas"/>
        </w:rPr>
      </w:pPr>
      <w:ins w:id="2945" w:author="Himanshu Seth - I21391" w:date="2022-06-17T11:30:00Z">
        <w:r w:rsidRPr="00870ED6">
          <w:rPr>
            <w:rFonts w:ascii="Consolas" w:hAnsi="Consolas"/>
          </w:rPr>
          <w:t>AT</w:t>
        </w:r>
        <w:r>
          <w:rPr>
            <w:rFonts w:ascii="Consolas" w:hAnsi="Consolas"/>
          </w:rPr>
          <w:fldChar w:fldCharType="begin"/>
        </w:r>
        <w:r>
          <w:rPr>
            <w:rFonts w:ascii="Consolas" w:hAnsi="Consolas"/>
          </w:rPr>
          <w:instrText xml:space="preserve"> DOCPROPERTY  tagc_get_version  \* MERGEFORMAT </w:instrText>
        </w:r>
        <w:r>
          <w:rPr>
            <w:rFonts w:ascii="Consolas" w:hAnsi="Consolas"/>
          </w:rPr>
          <w:fldChar w:fldCharType="separate"/>
        </w:r>
        <w:r>
          <w:rPr>
            <w:rFonts w:ascii="Consolas" w:hAnsi="Consolas"/>
          </w:rPr>
          <w:t>+GMR</w:t>
        </w:r>
        <w:r>
          <w:rPr>
            <w:rFonts w:ascii="Consolas" w:hAnsi="Consolas"/>
          </w:rPr>
          <w:fldChar w:fldCharType="end"/>
        </w:r>
      </w:ins>
    </w:p>
    <w:p w14:paraId="43B1CA00" w14:textId="77777777" w:rsidR="00C274A0" w:rsidRPr="00870ED6" w:rsidRDefault="00C274A0" w:rsidP="00C274A0">
      <w:pPr>
        <w:pStyle w:val="Heading3"/>
        <w:rPr>
          <w:ins w:id="2946" w:author="Himanshu Seth - I21391" w:date="2022-06-17T11:30:00Z"/>
        </w:rPr>
      </w:pPr>
      <w:ins w:id="2947" w:author="Himanshu Seth - I21391" w:date="2022-06-17T11:30:00Z">
        <w:r>
          <w:t>Response Syntax</w:t>
        </w:r>
      </w:ins>
    </w:p>
    <w:tbl>
      <w:tblPr>
        <w:tblStyle w:val="TableGrid"/>
        <w:tblW w:w="9023" w:type="dxa"/>
        <w:tblInd w:w="607" w:type="dxa"/>
        <w:tblLook w:val="04A0" w:firstRow="1" w:lastRow="0" w:firstColumn="1" w:lastColumn="0" w:noHBand="0" w:noVBand="1"/>
      </w:tblPr>
      <w:tblGrid>
        <w:gridCol w:w="6503"/>
        <w:gridCol w:w="2520"/>
      </w:tblGrid>
      <w:tr w:rsidR="00C274A0" w:rsidRPr="008B020C" w14:paraId="1FB95074" w14:textId="77777777" w:rsidTr="00925CE7">
        <w:trPr>
          <w:ins w:id="2948" w:author="Himanshu Seth - I21391" w:date="2022-06-17T11:30:00Z"/>
        </w:trPr>
        <w:tc>
          <w:tcPr>
            <w:tcW w:w="6503" w:type="dxa"/>
            <w:tcBorders>
              <w:top w:val="single" w:sz="12" w:space="0" w:color="auto"/>
              <w:left w:val="nil"/>
              <w:bottom w:val="single" w:sz="12" w:space="0" w:color="auto"/>
              <w:right w:val="nil"/>
            </w:tcBorders>
          </w:tcPr>
          <w:p w14:paraId="169F44E8" w14:textId="77777777" w:rsidR="00C274A0" w:rsidRPr="008B020C" w:rsidRDefault="00C274A0" w:rsidP="00925CE7">
            <w:pPr>
              <w:rPr>
                <w:ins w:id="2949" w:author="Himanshu Seth - I21391" w:date="2022-06-17T11:30:00Z"/>
                <w:rFonts w:cstheme="minorHAnsi"/>
              </w:rPr>
            </w:pPr>
            <w:ins w:id="2950" w:author="Himanshu Seth - I21391" w:date="2022-06-17T11:30:00Z">
              <w:r>
                <w:rPr>
                  <w:rFonts w:cstheme="minorHAnsi"/>
                </w:rPr>
                <w:t>Response</w:t>
              </w:r>
            </w:ins>
          </w:p>
        </w:tc>
        <w:tc>
          <w:tcPr>
            <w:tcW w:w="2520" w:type="dxa"/>
            <w:tcBorders>
              <w:top w:val="single" w:sz="12" w:space="0" w:color="auto"/>
              <w:left w:val="nil"/>
              <w:bottom w:val="single" w:sz="12" w:space="0" w:color="auto"/>
              <w:right w:val="nil"/>
            </w:tcBorders>
          </w:tcPr>
          <w:p w14:paraId="77234920" w14:textId="77777777" w:rsidR="00C274A0" w:rsidRPr="008B020C" w:rsidRDefault="00C274A0" w:rsidP="00925CE7">
            <w:pPr>
              <w:rPr>
                <w:ins w:id="2951" w:author="Himanshu Seth - I21391" w:date="2022-06-17T11:30:00Z"/>
                <w:rFonts w:cstheme="minorHAnsi"/>
              </w:rPr>
            </w:pPr>
            <w:ins w:id="2952" w:author="Himanshu Seth - I21391" w:date="2022-06-17T11:30:00Z">
              <w:r w:rsidRPr="008B020C">
                <w:rPr>
                  <w:rFonts w:cstheme="minorHAnsi"/>
                </w:rPr>
                <w:t>Description</w:t>
              </w:r>
            </w:ins>
          </w:p>
        </w:tc>
      </w:tr>
      <w:tr w:rsidR="00C274A0" w:rsidRPr="00A97982" w14:paraId="16BCB283" w14:textId="77777777" w:rsidTr="00925CE7">
        <w:trPr>
          <w:ins w:id="2953" w:author="Himanshu Seth - I21391" w:date="2022-06-17T11:30:00Z"/>
        </w:trPr>
        <w:tc>
          <w:tcPr>
            <w:tcW w:w="6503" w:type="dxa"/>
            <w:tcBorders>
              <w:top w:val="single" w:sz="12" w:space="0" w:color="auto"/>
              <w:left w:val="nil"/>
              <w:bottom w:val="single" w:sz="4" w:space="0" w:color="BFBFBF" w:themeColor="background1" w:themeShade="BF"/>
              <w:right w:val="nil"/>
            </w:tcBorders>
          </w:tcPr>
          <w:p w14:paraId="2350477C" w14:textId="77777777" w:rsidR="00C274A0" w:rsidRPr="008B020C" w:rsidRDefault="00C274A0" w:rsidP="00925CE7">
            <w:pPr>
              <w:rPr>
                <w:ins w:id="2954" w:author="Himanshu Seth - I21391" w:date="2022-06-17T11:30:00Z"/>
                <w:rFonts w:ascii="Consolas" w:hAnsi="Consolas"/>
                <w:sz w:val="18"/>
              </w:rPr>
            </w:pPr>
            <w:ins w:id="2955" w:author="Himanshu Seth - I21391" w:date="2022-06-17T11:30:00Z">
              <w:r w:rsidRPr="00B56C9C">
                <w:rPr>
                  <w:rFonts w:ascii="Consolas" w:hAnsi="Consolas"/>
                  <w:sz w:val="18"/>
                </w:rPr>
                <w:t>+VER</w:t>
              </w:r>
              <w:r>
                <w:rPr>
                  <w:rFonts w:ascii="Consolas" w:hAnsi="Consolas"/>
                  <w:sz w:val="18"/>
                </w:rPr>
                <w:t>:&lt;CHIP_ID&gt;,&lt;FW_VER&gt;,&lt;DRV_VER&gt;,&lt;RB_FW&gt;</w:t>
              </w:r>
            </w:ins>
          </w:p>
        </w:tc>
        <w:tc>
          <w:tcPr>
            <w:tcW w:w="2520" w:type="dxa"/>
            <w:tcBorders>
              <w:top w:val="single" w:sz="12" w:space="0" w:color="auto"/>
              <w:left w:val="nil"/>
              <w:bottom w:val="single" w:sz="4" w:space="0" w:color="BFBFBF" w:themeColor="background1" w:themeShade="BF"/>
              <w:right w:val="nil"/>
            </w:tcBorders>
          </w:tcPr>
          <w:p w14:paraId="59D3359D" w14:textId="77777777" w:rsidR="00C274A0" w:rsidRPr="00A97982" w:rsidRDefault="00C274A0" w:rsidP="00925CE7">
            <w:pPr>
              <w:rPr>
                <w:ins w:id="2956" w:author="Himanshu Seth - I21391" w:date="2022-06-17T11:30:00Z"/>
                <w:rFonts w:cstheme="minorHAnsi"/>
                <w:sz w:val="20"/>
              </w:rPr>
            </w:pPr>
            <w:ins w:id="2957" w:author="Himanshu Seth - I21391" w:date="2022-06-17T11:30:00Z">
              <w:r>
                <w:rPr>
                  <w:rFonts w:cstheme="minorHAnsi"/>
                  <w:sz w:val="20"/>
                </w:rPr>
                <w:t>Information response</w:t>
              </w:r>
            </w:ins>
          </w:p>
        </w:tc>
      </w:tr>
      <w:tr w:rsidR="00C274A0" w:rsidRPr="00A97982" w14:paraId="6E20F1FD" w14:textId="77777777" w:rsidTr="00925CE7">
        <w:trPr>
          <w:ins w:id="2958" w:author="Himanshu Seth - I21391" w:date="2022-06-17T11:30:00Z"/>
        </w:trPr>
        <w:tc>
          <w:tcPr>
            <w:tcW w:w="6503" w:type="dxa"/>
            <w:tcBorders>
              <w:top w:val="single" w:sz="4" w:space="0" w:color="BFBFBF" w:themeColor="background1" w:themeShade="BF"/>
              <w:left w:val="nil"/>
              <w:bottom w:val="single" w:sz="4" w:space="0" w:color="BFBFBF" w:themeColor="background1" w:themeShade="BF"/>
              <w:right w:val="nil"/>
            </w:tcBorders>
          </w:tcPr>
          <w:p w14:paraId="60190356" w14:textId="77777777" w:rsidR="00C274A0" w:rsidRDefault="00C274A0" w:rsidP="00925CE7">
            <w:pPr>
              <w:rPr>
                <w:ins w:id="2959" w:author="Himanshu Seth - I21391" w:date="2022-06-17T11:30:00Z"/>
                <w:rFonts w:ascii="Consolas" w:hAnsi="Consolas"/>
                <w:sz w:val="18"/>
              </w:rPr>
            </w:pPr>
            <w:ins w:id="2960" w:author="Himanshu Seth - I21391" w:date="2022-06-17T11:30:00Z">
              <w:r>
                <w:rPr>
                  <w:rFonts w:ascii="Consolas" w:hAnsi="Consolas"/>
                  <w:sz w:val="18"/>
                </w:rPr>
                <w:t>OK</w:t>
              </w:r>
            </w:ins>
          </w:p>
        </w:tc>
        <w:tc>
          <w:tcPr>
            <w:tcW w:w="2520" w:type="dxa"/>
            <w:tcBorders>
              <w:top w:val="single" w:sz="4" w:space="0" w:color="BFBFBF" w:themeColor="background1" w:themeShade="BF"/>
              <w:left w:val="nil"/>
              <w:bottom w:val="single" w:sz="4" w:space="0" w:color="BFBFBF" w:themeColor="background1" w:themeShade="BF"/>
              <w:right w:val="nil"/>
            </w:tcBorders>
          </w:tcPr>
          <w:p w14:paraId="3AA1D97A" w14:textId="77777777" w:rsidR="00C274A0" w:rsidRDefault="00C274A0" w:rsidP="00925CE7">
            <w:pPr>
              <w:rPr>
                <w:ins w:id="2961" w:author="Himanshu Seth - I21391" w:date="2022-06-17T11:30:00Z"/>
                <w:rFonts w:cstheme="minorHAnsi"/>
                <w:sz w:val="20"/>
              </w:rPr>
            </w:pPr>
            <w:ins w:id="2962" w:author="Himanshu Seth - I21391" w:date="2022-06-17T11:30:00Z">
              <w:r>
                <w:rPr>
                  <w:rFonts w:cstheme="minorHAnsi"/>
                  <w:sz w:val="20"/>
                </w:rPr>
                <w:t>Successful response</w:t>
              </w:r>
            </w:ins>
          </w:p>
        </w:tc>
      </w:tr>
      <w:tr w:rsidR="00C274A0" w:rsidRPr="00A97982" w14:paraId="7D265947" w14:textId="77777777" w:rsidTr="00925CE7">
        <w:trPr>
          <w:ins w:id="2963" w:author="Himanshu Seth - I21391" w:date="2022-06-17T11:30:00Z"/>
        </w:trPr>
        <w:tc>
          <w:tcPr>
            <w:tcW w:w="6503" w:type="dxa"/>
            <w:tcBorders>
              <w:top w:val="single" w:sz="4" w:space="0" w:color="BFBFBF" w:themeColor="background1" w:themeShade="BF"/>
              <w:left w:val="nil"/>
              <w:right w:val="nil"/>
            </w:tcBorders>
          </w:tcPr>
          <w:p w14:paraId="00F05A7E" w14:textId="77777777" w:rsidR="00C274A0" w:rsidRPr="008B020C" w:rsidRDefault="00C274A0" w:rsidP="00925CE7">
            <w:pPr>
              <w:rPr>
                <w:ins w:id="2964" w:author="Himanshu Seth - I21391" w:date="2022-06-17T11:30:00Z"/>
                <w:rFonts w:ascii="Consolas" w:hAnsi="Consolas"/>
                <w:sz w:val="18"/>
              </w:rPr>
            </w:pPr>
            <w:ins w:id="2965" w:author="Himanshu Seth - I21391" w:date="2022-06-17T11:30:00Z">
              <w:r>
                <w:rPr>
                  <w:rFonts w:ascii="Consolas" w:hAnsi="Consolas"/>
                  <w:sz w:val="18"/>
                </w:rPr>
                <w:t>ERROR:&lt;ERROR_CODE&gt;</w:t>
              </w:r>
            </w:ins>
          </w:p>
        </w:tc>
        <w:tc>
          <w:tcPr>
            <w:tcW w:w="2520" w:type="dxa"/>
            <w:tcBorders>
              <w:top w:val="single" w:sz="4" w:space="0" w:color="BFBFBF" w:themeColor="background1" w:themeShade="BF"/>
              <w:left w:val="nil"/>
              <w:right w:val="nil"/>
            </w:tcBorders>
          </w:tcPr>
          <w:p w14:paraId="1FCC56B0" w14:textId="77777777" w:rsidR="00C274A0" w:rsidRPr="00A97982" w:rsidRDefault="00C274A0" w:rsidP="00925CE7">
            <w:pPr>
              <w:rPr>
                <w:ins w:id="2966" w:author="Himanshu Seth - I21391" w:date="2022-06-17T11:30:00Z"/>
                <w:rFonts w:cstheme="minorHAnsi"/>
                <w:sz w:val="20"/>
              </w:rPr>
            </w:pPr>
            <w:ins w:id="2967" w:author="Himanshu Seth - I21391" w:date="2022-06-17T11:30:00Z">
              <w:r>
                <w:rPr>
                  <w:rFonts w:cstheme="minorHAnsi"/>
                  <w:sz w:val="20"/>
                </w:rPr>
                <w:t>Error response</w:t>
              </w:r>
            </w:ins>
          </w:p>
        </w:tc>
      </w:tr>
    </w:tbl>
    <w:p w14:paraId="433BFF1A" w14:textId="77777777" w:rsidR="00C274A0" w:rsidRDefault="00C274A0" w:rsidP="00C274A0">
      <w:pPr>
        <w:spacing w:after="0"/>
        <w:rPr>
          <w:ins w:id="2968" w:author="Himanshu Seth - I21391" w:date="2022-06-17T11:30:00Z"/>
        </w:rPr>
      </w:pPr>
    </w:p>
    <w:tbl>
      <w:tblPr>
        <w:tblStyle w:val="TableGrid"/>
        <w:tblW w:w="9054" w:type="dxa"/>
        <w:tblInd w:w="576" w:type="dxa"/>
        <w:tblBorders>
          <w:top w:val="single" w:sz="12" w:space="0" w:color="auto"/>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540"/>
        <w:gridCol w:w="1207"/>
        <w:gridCol w:w="5307"/>
      </w:tblGrid>
      <w:tr w:rsidR="00C274A0" w:rsidRPr="00870ED6" w14:paraId="0E05F881" w14:textId="77777777" w:rsidTr="00925CE7">
        <w:trPr>
          <w:ins w:id="2969" w:author="Himanshu Seth - I21391" w:date="2022-06-17T11:30:00Z"/>
        </w:trPr>
        <w:tc>
          <w:tcPr>
            <w:tcW w:w="2540" w:type="dxa"/>
            <w:tcBorders>
              <w:bottom w:val="single" w:sz="12" w:space="0" w:color="auto"/>
            </w:tcBorders>
          </w:tcPr>
          <w:p w14:paraId="6FB665E1" w14:textId="77777777" w:rsidR="00C274A0" w:rsidRPr="00870ED6" w:rsidRDefault="00C274A0" w:rsidP="00925CE7">
            <w:pPr>
              <w:rPr>
                <w:ins w:id="2970" w:author="Himanshu Seth - I21391" w:date="2022-06-17T11:30:00Z"/>
                <w:rFonts w:cstheme="minorHAnsi"/>
              </w:rPr>
            </w:pPr>
            <w:ins w:id="2971" w:author="Himanshu Seth - I21391" w:date="2022-06-17T11:30:00Z">
              <w:r w:rsidRPr="00870ED6">
                <w:rPr>
                  <w:rFonts w:cstheme="minorHAnsi"/>
                </w:rPr>
                <w:t>Parameter Name</w:t>
              </w:r>
            </w:ins>
          </w:p>
        </w:tc>
        <w:tc>
          <w:tcPr>
            <w:tcW w:w="1207" w:type="dxa"/>
            <w:tcBorders>
              <w:bottom w:val="single" w:sz="12" w:space="0" w:color="auto"/>
            </w:tcBorders>
          </w:tcPr>
          <w:p w14:paraId="436F55FC" w14:textId="77777777" w:rsidR="00C274A0" w:rsidRPr="00870ED6" w:rsidRDefault="00C274A0" w:rsidP="00925CE7">
            <w:pPr>
              <w:rPr>
                <w:ins w:id="2972" w:author="Himanshu Seth - I21391" w:date="2022-06-17T11:30:00Z"/>
                <w:rFonts w:cstheme="minorHAnsi"/>
              </w:rPr>
            </w:pPr>
            <w:ins w:id="2973" w:author="Himanshu Seth - I21391" w:date="2022-06-17T11:30:00Z">
              <w:r>
                <w:rPr>
                  <w:rFonts w:cstheme="minorHAnsi"/>
                </w:rPr>
                <w:t>Type</w:t>
              </w:r>
            </w:ins>
          </w:p>
        </w:tc>
        <w:tc>
          <w:tcPr>
            <w:tcW w:w="5307" w:type="dxa"/>
            <w:tcBorders>
              <w:bottom w:val="single" w:sz="12" w:space="0" w:color="auto"/>
            </w:tcBorders>
          </w:tcPr>
          <w:p w14:paraId="21427818" w14:textId="77777777" w:rsidR="00C274A0" w:rsidRPr="00870ED6" w:rsidRDefault="00C274A0" w:rsidP="00925CE7">
            <w:pPr>
              <w:rPr>
                <w:ins w:id="2974" w:author="Himanshu Seth - I21391" w:date="2022-06-17T11:30:00Z"/>
                <w:rFonts w:cstheme="minorHAnsi"/>
              </w:rPr>
            </w:pPr>
            <w:ins w:id="2975" w:author="Himanshu Seth - I21391" w:date="2022-06-17T11:30:00Z">
              <w:r>
                <w:rPr>
                  <w:rFonts w:cstheme="minorHAnsi"/>
                </w:rPr>
                <w:t>Description</w:t>
              </w:r>
            </w:ins>
          </w:p>
        </w:tc>
      </w:tr>
      <w:tr w:rsidR="00C274A0" w:rsidRPr="00870ED6" w14:paraId="4577B684" w14:textId="77777777" w:rsidTr="00925CE7">
        <w:trPr>
          <w:ins w:id="2976" w:author="Himanshu Seth - I21391" w:date="2022-06-17T11:30:00Z"/>
        </w:trPr>
        <w:tc>
          <w:tcPr>
            <w:tcW w:w="2540" w:type="dxa"/>
            <w:tcBorders>
              <w:bottom w:val="single" w:sz="4" w:space="0" w:color="BFBFBF" w:themeColor="background1" w:themeShade="BF"/>
            </w:tcBorders>
          </w:tcPr>
          <w:p w14:paraId="161B20CB" w14:textId="77777777" w:rsidR="00C274A0" w:rsidRPr="00870ED6" w:rsidRDefault="00C274A0" w:rsidP="00925CE7">
            <w:pPr>
              <w:rPr>
                <w:ins w:id="2977" w:author="Himanshu Seth - I21391" w:date="2022-06-17T11:30:00Z"/>
                <w:rFonts w:cstheme="minorHAnsi"/>
                <w:sz w:val="18"/>
                <w:szCs w:val="18"/>
              </w:rPr>
            </w:pPr>
            <w:ins w:id="2978" w:author="Himanshu Seth - I21391" w:date="2022-06-17T11:30:00Z">
              <w:r w:rsidRPr="00870ED6">
                <w:rPr>
                  <w:rFonts w:cstheme="minorHAnsi"/>
                  <w:sz w:val="18"/>
                  <w:szCs w:val="18"/>
                </w:rPr>
                <w:t>&lt;</w:t>
              </w:r>
              <w:r>
                <w:rPr>
                  <w:rFonts w:cstheme="minorHAnsi"/>
                  <w:sz w:val="18"/>
                  <w:szCs w:val="18"/>
                </w:rPr>
                <w:t>CHIP_ID&gt;</w:t>
              </w:r>
            </w:ins>
          </w:p>
        </w:tc>
        <w:tc>
          <w:tcPr>
            <w:tcW w:w="1207" w:type="dxa"/>
            <w:tcBorders>
              <w:bottom w:val="single" w:sz="4" w:space="0" w:color="BFBFBF" w:themeColor="background1" w:themeShade="BF"/>
            </w:tcBorders>
          </w:tcPr>
          <w:p w14:paraId="29C5BA81" w14:textId="77777777" w:rsidR="00C274A0" w:rsidRPr="00870ED6" w:rsidRDefault="00C274A0" w:rsidP="00925CE7">
            <w:pPr>
              <w:rPr>
                <w:ins w:id="2979" w:author="Himanshu Seth - I21391" w:date="2022-06-17T11:30:00Z"/>
                <w:rFonts w:cstheme="minorHAnsi"/>
                <w:sz w:val="18"/>
                <w:szCs w:val="18"/>
              </w:rPr>
            </w:pPr>
            <w:ins w:id="2980" w:author="Himanshu Seth - I21391" w:date="2022-06-17T11:30:00Z">
              <w:r>
                <w:rPr>
                  <w:rFonts w:cstheme="minorHAnsi"/>
                  <w:sz w:val="18"/>
                  <w:szCs w:val="18"/>
                </w:rPr>
                <w:t>String</w:t>
              </w:r>
            </w:ins>
          </w:p>
        </w:tc>
        <w:tc>
          <w:tcPr>
            <w:tcW w:w="5307" w:type="dxa"/>
            <w:tcBorders>
              <w:bottom w:val="single" w:sz="4" w:space="0" w:color="BFBFBF" w:themeColor="background1" w:themeShade="BF"/>
            </w:tcBorders>
          </w:tcPr>
          <w:p w14:paraId="2190A787" w14:textId="77777777" w:rsidR="00C274A0" w:rsidRPr="00870ED6" w:rsidRDefault="00C274A0" w:rsidP="00925CE7">
            <w:pPr>
              <w:rPr>
                <w:ins w:id="2981" w:author="Himanshu Seth - I21391" w:date="2022-06-17T11:30:00Z"/>
                <w:rFonts w:cstheme="minorHAnsi"/>
                <w:sz w:val="18"/>
                <w:szCs w:val="18"/>
              </w:rPr>
            </w:pPr>
            <w:ins w:id="2982" w:author="Himanshu Seth - I21391" w:date="2022-06-17T11:30:00Z">
              <w:r>
                <w:rPr>
                  <w:rFonts w:cstheme="minorHAnsi"/>
                  <w:sz w:val="18"/>
                  <w:szCs w:val="18"/>
                </w:rPr>
                <w:t xml:space="preserve">ID / version of the Wi-Fi chip </w:t>
              </w:r>
            </w:ins>
          </w:p>
        </w:tc>
      </w:tr>
      <w:tr w:rsidR="00C274A0" w:rsidRPr="00FA2FE0" w14:paraId="6602BB14" w14:textId="77777777" w:rsidTr="00925CE7">
        <w:trPr>
          <w:ins w:id="2983" w:author="Himanshu Seth - I21391" w:date="2022-06-17T11:30:00Z"/>
        </w:trPr>
        <w:tc>
          <w:tcPr>
            <w:tcW w:w="2540" w:type="dxa"/>
            <w:tcBorders>
              <w:top w:val="single" w:sz="4" w:space="0" w:color="BFBFBF" w:themeColor="background1" w:themeShade="BF"/>
              <w:bottom w:val="single" w:sz="4" w:space="0" w:color="BFBFBF" w:themeColor="background1" w:themeShade="BF"/>
            </w:tcBorders>
          </w:tcPr>
          <w:p w14:paraId="1CA1C2F1" w14:textId="77777777" w:rsidR="00C274A0" w:rsidRPr="00FA2FE0" w:rsidRDefault="00C274A0" w:rsidP="00925CE7">
            <w:pPr>
              <w:rPr>
                <w:ins w:id="2984" w:author="Himanshu Seth - I21391" w:date="2022-06-17T11:30:00Z"/>
                <w:rFonts w:cstheme="minorHAnsi"/>
                <w:sz w:val="18"/>
                <w:szCs w:val="18"/>
              </w:rPr>
            </w:pPr>
            <w:ins w:id="2985" w:author="Himanshu Seth - I21391" w:date="2022-06-17T11:30:00Z">
              <w:r>
                <w:rPr>
                  <w:rFonts w:cstheme="minorHAnsi"/>
                  <w:sz w:val="18"/>
                  <w:szCs w:val="18"/>
                </w:rPr>
                <w:t>&lt;FW_VER&gt;</w:t>
              </w:r>
            </w:ins>
          </w:p>
        </w:tc>
        <w:tc>
          <w:tcPr>
            <w:tcW w:w="1207" w:type="dxa"/>
            <w:tcBorders>
              <w:top w:val="single" w:sz="4" w:space="0" w:color="BFBFBF" w:themeColor="background1" w:themeShade="BF"/>
              <w:bottom w:val="single" w:sz="4" w:space="0" w:color="BFBFBF" w:themeColor="background1" w:themeShade="BF"/>
            </w:tcBorders>
          </w:tcPr>
          <w:p w14:paraId="04C05AFD" w14:textId="77777777" w:rsidR="00C274A0" w:rsidRPr="00FA2FE0" w:rsidRDefault="00C274A0" w:rsidP="00925CE7">
            <w:pPr>
              <w:rPr>
                <w:ins w:id="2986" w:author="Himanshu Seth - I21391" w:date="2022-06-17T11:30:00Z"/>
                <w:rFonts w:cstheme="minorHAnsi"/>
                <w:sz w:val="18"/>
                <w:szCs w:val="18"/>
              </w:rPr>
            </w:pPr>
            <w:ins w:id="2987" w:author="Himanshu Seth - I21391" w:date="2022-06-17T11:30:00Z">
              <w:r>
                <w:rPr>
                  <w:rFonts w:cstheme="minorHAnsi"/>
                  <w:sz w:val="18"/>
                  <w:szCs w:val="18"/>
                </w:rPr>
                <w:t>String</w:t>
              </w:r>
            </w:ins>
          </w:p>
        </w:tc>
        <w:tc>
          <w:tcPr>
            <w:tcW w:w="5307" w:type="dxa"/>
            <w:tcBorders>
              <w:top w:val="single" w:sz="4" w:space="0" w:color="BFBFBF" w:themeColor="background1" w:themeShade="BF"/>
              <w:bottom w:val="single" w:sz="4" w:space="0" w:color="BFBFBF" w:themeColor="background1" w:themeShade="BF"/>
            </w:tcBorders>
          </w:tcPr>
          <w:p w14:paraId="626F61AB" w14:textId="77777777" w:rsidR="00C274A0" w:rsidRPr="00FA2FE0" w:rsidRDefault="00C274A0" w:rsidP="00925CE7">
            <w:pPr>
              <w:rPr>
                <w:ins w:id="2988" w:author="Himanshu Seth - I21391" w:date="2022-06-17T11:30:00Z"/>
                <w:rFonts w:cstheme="minorHAnsi"/>
                <w:sz w:val="18"/>
                <w:szCs w:val="18"/>
              </w:rPr>
            </w:pPr>
            <w:ins w:id="2989" w:author="Himanshu Seth - I21391" w:date="2022-06-17T11:30:00Z">
              <w:r>
                <w:rPr>
                  <w:rFonts w:cstheme="minorHAnsi"/>
                  <w:sz w:val="18"/>
                  <w:szCs w:val="18"/>
                </w:rPr>
                <w:t>The version of the firmware (software running on Wi-Fi IC)</w:t>
              </w:r>
            </w:ins>
          </w:p>
        </w:tc>
      </w:tr>
      <w:tr w:rsidR="00C274A0" w:rsidRPr="00FA2FE0" w14:paraId="5676ECE7" w14:textId="77777777" w:rsidTr="00925CE7">
        <w:trPr>
          <w:ins w:id="2990" w:author="Himanshu Seth - I21391" w:date="2022-06-17T11:30:00Z"/>
        </w:trPr>
        <w:tc>
          <w:tcPr>
            <w:tcW w:w="2540" w:type="dxa"/>
            <w:tcBorders>
              <w:top w:val="single" w:sz="4" w:space="0" w:color="BFBFBF" w:themeColor="background1" w:themeShade="BF"/>
              <w:bottom w:val="single" w:sz="4" w:space="0" w:color="BFBFBF" w:themeColor="background1" w:themeShade="BF"/>
            </w:tcBorders>
          </w:tcPr>
          <w:p w14:paraId="11CFE5EE" w14:textId="77777777" w:rsidR="00C274A0" w:rsidRDefault="00C274A0" w:rsidP="00925CE7">
            <w:pPr>
              <w:rPr>
                <w:ins w:id="2991" w:author="Himanshu Seth - I21391" w:date="2022-06-17T11:30:00Z"/>
                <w:rFonts w:cstheme="minorHAnsi"/>
                <w:sz w:val="18"/>
                <w:szCs w:val="18"/>
              </w:rPr>
            </w:pPr>
            <w:ins w:id="2992" w:author="Himanshu Seth - I21391" w:date="2022-06-17T11:30:00Z">
              <w:r>
                <w:rPr>
                  <w:rFonts w:cstheme="minorHAnsi"/>
                  <w:sz w:val="18"/>
                  <w:szCs w:val="18"/>
                </w:rPr>
                <w:t>&lt;DRV_VER&gt;</w:t>
              </w:r>
            </w:ins>
          </w:p>
        </w:tc>
        <w:tc>
          <w:tcPr>
            <w:tcW w:w="1207" w:type="dxa"/>
            <w:tcBorders>
              <w:top w:val="single" w:sz="4" w:space="0" w:color="BFBFBF" w:themeColor="background1" w:themeShade="BF"/>
              <w:bottom w:val="single" w:sz="4" w:space="0" w:color="BFBFBF" w:themeColor="background1" w:themeShade="BF"/>
            </w:tcBorders>
          </w:tcPr>
          <w:p w14:paraId="6FB49202" w14:textId="77777777" w:rsidR="00C274A0" w:rsidRDefault="00C274A0" w:rsidP="00925CE7">
            <w:pPr>
              <w:rPr>
                <w:ins w:id="2993" w:author="Himanshu Seth - I21391" w:date="2022-06-17T11:30:00Z"/>
                <w:rFonts w:cstheme="minorHAnsi"/>
                <w:sz w:val="18"/>
                <w:szCs w:val="18"/>
              </w:rPr>
            </w:pPr>
            <w:ins w:id="2994" w:author="Himanshu Seth - I21391" w:date="2022-06-17T11:30:00Z">
              <w:r>
                <w:rPr>
                  <w:rFonts w:cstheme="minorHAnsi"/>
                  <w:sz w:val="18"/>
                  <w:szCs w:val="18"/>
                </w:rPr>
                <w:t>String</w:t>
              </w:r>
            </w:ins>
          </w:p>
        </w:tc>
        <w:tc>
          <w:tcPr>
            <w:tcW w:w="5307" w:type="dxa"/>
            <w:tcBorders>
              <w:top w:val="single" w:sz="4" w:space="0" w:color="BFBFBF" w:themeColor="background1" w:themeShade="BF"/>
              <w:bottom w:val="single" w:sz="4" w:space="0" w:color="BFBFBF" w:themeColor="background1" w:themeShade="BF"/>
            </w:tcBorders>
          </w:tcPr>
          <w:p w14:paraId="7D52398E" w14:textId="77777777" w:rsidR="00C274A0" w:rsidRDefault="00C274A0" w:rsidP="00925CE7">
            <w:pPr>
              <w:rPr>
                <w:ins w:id="2995" w:author="Himanshu Seth - I21391" w:date="2022-06-17T11:30:00Z"/>
                <w:rFonts w:cstheme="minorHAnsi"/>
                <w:sz w:val="18"/>
                <w:szCs w:val="18"/>
              </w:rPr>
            </w:pPr>
            <w:ins w:id="2996" w:author="Himanshu Seth - I21391" w:date="2022-06-17T11:30:00Z">
              <w:r>
                <w:rPr>
                  <w:rFonts w:cstheme="minorHAnsi"/>
                  <w:sz w:val="18"/>
                  <w:szCs w:val="18"/>
                </w:rPr>
                <w:t>Any additional versioning info (e.g. of driver to application layer)</w:t>
              </w:r>
            </w:ins>
          </w:p>
        </w:tc>
      </w:tr>
      <w:tr w:rsidR="00C274A0" w:rsidRPr="00870ED6" w14:paraId="0B87EB97" w14:textId="77777777" w:rsidTr="00925CE7">
        <w:trPr>
          <w:ins w:id="2997" w:author="Himanshu Seth - I21391" w:date="2022-06-17T11:30:00Z"/>
        </w:trPr>
        <w:tc>
          <w:tcPr>
            <w:tcW w:w="2540" w:type="dxa"/>
            <w:tcBorders>
              <w:top w:val="single" w:sz="4" w:space="0" w:color="BFBFBF" w:themeColor="background1" w:themeShade="BF"/>
              <w:bottom w:val="single" w:sz="4" w:space="0" w:color="auto"/>
            </w:tcBorders>
          </w:tcPr>
          <w:p w14:paraId="2B6B3E8C" w14:textId="77777777" w:rsidR="00C274A0" w:rsidRDefault="00C274A0" w:rsidP="00925CE7">
            <w:pPr>
              <w:rPr>
                <w:ins w:id="2998" w:author="Himanshu Seth - I21391" w:date="2022-06-17T11:30:00Z"/>
                <w:rFonts w:cstheme="minorHAnsi"/>
                <w:sz w:val="18"/>
                <w:szCs w:val="18"/>
              </w:rPr>
            </w:pPr>
            <w:ins w:id="2999" w:author="Himanshu Seth - I21391" w:date="2022-06-17T11:30:00Z">
              <w:r>
                <w:rPr>
                  <w:rFonts w:cstheme="minorHAnsi"/>
                  <w:sz w:val="18"/>
                  <w:szCs w:val="18"/>
                </w:rPr>
                <w:t>&lt;RB_FW&gt;</w:t>
              </w:r>
            </w:ins>
          </w:p>
        </w:tc>
        <w:tc>
          <w:tcPr>
            <w:tcW w:w="1207" w:type="dxa"/>
            <w:tcBorders>
              <w:top w:val="single" w:sz="4" w:space="0" w:color="BFBFBF" w:themeColor="background1" w:themeShade="BF"/>
              <w:bottom w:val="single" w:sz="4" w:space="0" w:color="auto"/>
            </w:tcBorders>
          </w:tcPr>
          <w:p w14:paraId="4C4B5886" w14:textId="77777777" w:rsidR="00C274A0" w:rsidRDefault="00C274A0" w:rsidP="00925CE7">
            <w:pPr>
              <w:rPr>
                <w:ins w:id="3000" w:author="Himanshu Seth - I21391" w:date="2022-06-17T11:30:00Z"/>
                <w:rFonts w:cstheme="minorHAnsi"/>
                <w:sz w:val="18"/>
                <w:szCs w:val="18"/>
              </w:rPr>
            </w:pPr>
            <w:ins w:id="3001" w:author="Himanshu Seth - I21391" w:date="2022-06-17T11:30:00Z">
              <w:r>
                <w:rPr>
                  <w:rFonts w:cstheme="minorHAnsi"/>
                  <w:sz w:val="18"/>
                  <w:szCs w:val="18"/>
                </w:rPr>
                <w:t>String</w:t>
              </w:r>
            </w:ins>
          </w:p>
        </w:tc>
        <w:tc>
          <w:tcPr>
            <w:tcW w:w="5307" w:type="dxa"/>
            <w:tcBorders>
              <w:top w:val="single" w:sz="4" w:space="0" w:color="BFBFBF" w:themeColor="background1" w:themeShade="BF"/>
              <w:bottom w:val="single" w:sz="4" w:space="0" w:color="auto"/>
            </w:tcBorders>
          </w:tcPr>
          <w:p w14:paraId="018FFA74" w14:textId="77777777" w:rsidR="00C274A0" w:rsidRDefault="00C274A0" w:rsidP="00925CE7">
            <w:pPr>
              <w:rPr>
                <w:ins w:id="3002" w:author="Himanshu Seth - I21391" w:date="2022-06-17T11:30:00Z"/>
                <w:rFonts w:cstheme="minorHAnsi"/>
                <w:sz w:val="18"/>
                <w:szCs w:val="18"/>
              </w:rPr>
            </w:pPr>
            <w:ins w:id="3003" w:author="Himanshu Seth - I21391" w:date="2022-06-17T11:30:00Z">
              <w:r>
                <w:rPr>
                  <w:rFonts w:cstheme="minorHAnsi"/>
                  <w:sz w:val="18"/>
                  <w:szCs w:val="18"/>
                </w:rPr>
                <w:t>Rollback firmware version</w:t>
              </w:r>
            </w:ins>
          </w:p>
        </w:tc>
      </w:tr>
    </w:tbl>
    <w:p w14:paraId="7865C337" w14:textId="77777777" w:rsidR="00C274A0" w:rsidRPr="00417FCB" w:rsidRDefault="00C274A0" w:rsidP="00C274A0">
      <w:pPr>
        <w:pStyle w:val="Heading3"/>
        <w:rPr>
          <w:ins w:id="3004" w:author="Himanshu Seth - I21391" w:date="2022-06-17T11:30:00Z"/>
        </w:rPr>
      </w:pPr>
      <w:ins w:id="3005" w:author="Himanshu Seth - I21391" w:date="2022-06-17T11:30:00Z">
        <w:r w:rsidRPr="00417FCB">
          <w:t xml:space="preserve">Examples: </w:t>
        </w:r>
      </w:ins>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780"/>
      </w:tblGrid>
      <w:tr w:rsidR="00C274A0" w14:paraId="49BF7D79" w14:textId="77777777" w:rsidTr="00925CE7">
        <w:trPr>
          <w:ins w:id="3006" w:author="Himanshu Seth - I21391" w:date="2022-06-17T11:30:00Z"/>
        </w:trPr>
        <w:tc>
          <w:tcPr>
            <w:tcW w:w="4860" w:type="dxa"/>
          </w:tcPr>
          <w:p w14:paraId="72FF05A2" w14:textId="77777777" w:rsidR="00C274A0" w:rsidRPr="00C1437E" w:rsidRDefault="00C274A0" w:rsidP="00925CE7">
            <w:pPr>
              <w:rPr>
                <w:ins w:id="3007" w:author="Himanshu Seth - I21391" w:date="2022-06-17T11:30:00Z"/>
                <w:rFonts w:ascii="Consolas" w:hAnsi="Consolas"/>
                <w:sz w:val="14"/>
              </w:rPr>
            </w:pPr>
            <w:ins w:id="3008" w:author="Himanshu Seth - I21391" w:date="2022-06-17T11:30:00Z">
              <w:r>
                <w:rPr>
                  <w:rFonts w:ascii="Consolas" w:hAnsi="Consolas"/>
                  <w:sz w:val="14"/>
                </w:rPr>
                <w:t>AT</w:t>
              </w:r>
              <w:r>
                <w:rPr>
                  <w:rFonts w:ascii="Consolas" w:hAnsi="Consolas"/>
                  <w:sz w:val="14"/>
                </w:rPr>
                <w:fldChar w:fldCharType="begin"/>
              </w:r>
              <w:r>
                <w:rPr>
                  <w:rFonts w:ascii="Consolas" w:hAnsi="Consolas"/>
                  <w:sz w:val="14"/>
                </w:rPr>
                <w:instrText xml:space="preserve"> DOCPROPERTY  tagc_get_version  \* MERGEFORMAT </w:instrText>
              </w:r>
              <w:r>
                <w:rPr>
                  <w:rFonts w:ascii="Consolas" w:hAnsi="Consolas"/>
                  <w:sz w:val="14"/>
                </w:rPr>
                <w:fldChar w:fldCharType="separate"/>
              </w:r>
              <w:r>
                <w:rPr>
                  <w:rFonts w:ascii="Consolas" w:hAnsi="Consolas"/>
                  <w:sz w:val="14"/>
                </w:rPr>
                <w:t>+GMR</w:t>
              </w:r>
              <w:r>
                <w:rPr>
                  <w:rFonts w:ascii="Consolas" w:hAnsi="Consolas"/>
                  <w:sz w:val="14"/>
                </w:rPr>
                <w:fldChar w:fldCharType="end"/>
              </w:r>
            </w:ins>
          </w:p>
        </w:tc>
        <w:tc>
          <w:tcPr>
            <w:tcW w:w="3780" w:type="dxa"/>
          </w:tcPr>
          <w:p w14:paraId="3C88089F" w14:textId="77777777" w:rsidR="00C274A0" w:rsidRPr="00C1437E" w:rsidRDefault="00C274A0" w:rsidP="00925CE7">
            <w:pPr>
              <w:rPr>
                <w:ins w:id="3009" w:author="Himanshu Seth - I21391" w:date="2022-06-17T11:30:00Z"/>
                <w:sz w:val="14"/>
              </w:rPr>
            </w:pPr>
            <w:ins w:id="3010" w:author="Himanshu Seth - I21391" w:date="2022-06-17T11:30:00Z">
              <w:r>
                <w:rPr>
                  <w:sz w:val="14"/>
                </w:rPr>
                <w:t>Query the revision information</w:t>
              </w:r>
            </w:ins>
          </w:p>
        </w:tc>
      </w:tr>
      <w:tr w:rsidR="00C274A0" w14:paraId="53BC9651" w14:textId="77777777" w:rsidTr="00925CE7">
        <w:trPr>
          <w:ins w:id="3011" w:author="Himanshu Seth - I21391" w:date="2022-06-17T11:30:00Z"/>
        </w:trPr>
        <w:tc>
          <w:tcPr>
            <w:tcW w:w="4860" w:type="dxa"/>
          </w:tcPr>
          <w:p w14:paraId="523D7042" w14:textId="77777777" w:rsidR="00C274A0" w:rsidRPr="00C1437E" w:rsidRDefault="00C274A0" w:rsidP="00925CE7">
            <w:pPr>
              <w:rPr>
                <w:ins w:id="3012" w:author="Himanshu Seth - I21391" w:date="2022-06-17T11:30:00Z"/>
                <w:rFonts w:ascii="Consolas" w:hAnsi="Consolas"/>
                <w:sz w:val="14"/>
              </w:rPr>
            </w:pPr>
            <w:ins w:id="3013" w:author="Himanshu Seth - I21391" w:date="2022-06-17T11:30:00Z">
              <w:r>
                <w:rPr>
                  <w:rFonts w:ascii="Consolas" w:hAnsi="Consolas"/>
                  <w:sz w:val="14"/>
                </w:rPr>
                <w:fldChar w:fldCharType="begin"/>
              </w:r>
              <w:r>
                <w:rPr>
                  <w:rFonts w:ascii="Consolas" w:hAnsi="Consolas"/>
                  <w:sz w:val="14"/>
                </w:rPr>
                <w:instrText xml:space="preserve"> DOCPROPERTY  tagc_get_version  \* MERGEFORMAT </w:instrText>
              </w:r>
              <w:r>
                <w:rPr>
                  <w:rFonts w:ascii="Consolas" w:hAnsi="Consolas"/>
                  <w:sz w:val="14"/>
                </w:rPr>
                <w:fldChar w:fldCharType="separate"/>
              </w:r>
              <w:r>
                <w:rPr>
                  <w:rFonts w:ascii="Consolas" w:hAnsi="Consolas"/>
                  <w:sz w:val="14"/>
                </w:rPr>
                <w:t>+GMR</w:t>
              </w:r>
              <w:r>
                <w:rPr>
                  <w:rFonts w:ascii="Consolas" w:hAnsi="Consolas"/>
                  <w:sz w:val="14"/>
                </w:rPr>
                <w:fldChar w:fldCharType="end"/>
              </w:r>
              <w:r>
                <w:rPr>
                  <w:rFonts w:ascii="Consolas" w:hAnsi="Consolas"/>
                  <w:sz w:val="14"/>
                </w:rPr>
                <w:t>:</w:t>
              </w:r>
              <w:r w:rsidRPr="00953217">
                <w:rPr>
                  <w:rFonts w:ascii="Consolas" w:hAnsi="Consolas"/>
                  <w:sz w:val="14"/>
                </w:rPr>
                <w:t>"</w:t>
              </w:r>
              <w:r>
                <w:rPr>
                  <w:rFonts w:ascii="Consolas" w:hAnsi="Consolas"/>
                  <w:sz w:val="14"/>
                </w:rPr>
                <w:t>15x0</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19.6.1</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19.6.1</w:t>
              </w:r>
              <w:r w:rsidRPr="00953217">
                <w:rPr>
                  <w:rFonts w:ascii="Consolas" w:hAnsi="Consolas"/>
                  <w:sz w:val="14"/>
                </w:rPr>
                <w:t>"</w:t>
              </w:r>
              <w:r>
                <w:rPr>
                  <w:rFonts w:ascii="Consolas" w:hAnsi="Consolas"/>
                  <w:sz w:val="14"/>
                </w:rPr>
                <w:t>,</w:t>
              </w:r>
              <w:r w:rsidRPr="00953217">
                <w:rPr>
                  <w:rFonts w:ascii="Consolas" w:hAnsi="Consolas"/>
                  <w:sz w:val="14"/>
                </w:rPr>
                <w:t>"</w:t>
              </w:r>
              <w:r>
                <w:rPr>
                  <w:rFonts w:ascii="Consolas" w:hAnsi="Consolas"/>
                  <w:sz w:val="14"/>
                </w:rPr>
                <w:t>19.5.3</w:t>
              </w:r>
              <w:r w:rsidRPr="00953217">
                <w:rPr>
                  <w:rFonts w:ascii="Consolas" w:hAnsi="Consolas"/>
                  <w:sz w:val="14"/>
                </w:rPr>
                <w:t>"</w:t>
              </w:r>
            </w:ins>
          </w:p>
        </w:tc>
        <w:tc>
          <w:tcPr>
            <w:tcW w:w="3780" w:type="dxa"/>
          </w:tcPr>
          <w:p w14:paraId="1A0883FF" w14:textId="77777777" w:rsidR="00C274A0" w:rsidRPr="00C1437E" w:rsidRDefault="00C274A0" w:rsidP="00925CE7">
            <w:pPr>
              <w:rPr>
                <w:ins w:id="3014" w:author="Himanshu Seth - I21391" w:date="2022-06-17T11:30:00Z"/>
                <w:sz w:val="14"/>
              </w:rPr>
            </w:pPr>
            <w:ins w:id="3015" w:author="Himanshu Seth - I21391" w:date="2022-06-17T11:30:00Z">
              <w:r>
                <w:rPr>
                  <w:sz w:val="14"/>
                </w:rPr>
                <w:t>Version information</w:t>
              </w:r>
            </w:ins>
          </w:p>
        </w:tc>
      </w:tr>
      <w:tr w:rsidR="00C274A0" w14:paraId="29FE128D" w14:textId="77777777" w:rsidTr="00925CE7">
        <w:trPr>
          <w:ins w:id="3016" w:author="Himanshu Seth - I21391" w:date="2022-06-17T11:30:00Z"/>
        </w:trPr>
        <w:tc>
          <w:tcPr>
            <w:tcW w:w="4860" w:type="dxa"/>
          </w:tcPr>
          <w:p w14:paraId="04DF829D" w14:textId="77777777" w:rsidR="00C274A0" w:rsidRDefault="00C274A0" w:rsidP="00925CE7">
            <w:pPr>
              <w:rPr>
                <w:ins w:id="3017" w:author="Himanshu Seth - I21391" w:date="2022-06-17T11:30:00Z"/>
                <w:rFonts w:ascii="Consolas" w:hAnsi="Consolas"/>
                <w:sz w:val="14"/>
              </w:rPr>
            </w:pPr>
            <w:ins w:id="3018" w:author="Himanshu Seth - I21391" w:date="2022-06-17T11:30:00Z">
              <w:r>
                <w:rPr>
                  <w:rFonts w:ascii="Consolas" w:hAnsi="Consolas"/>
                  <w:sz w:val="14"/>
                </w:rPr>
                <w:t>OK</w:t>
              </w:r>
            </w:ins>
          </w:p>
        </w:tc>
        <w:tc>
          <w:tcPr>
            <w:tcW w:w="3780" w:type="dxa"/>
          </w:tcPr>
          <w:p w14:paraId="0DA264B4" w14:textId="77777777" w:rsidR="00C274A0" w:rsidRDefault="00C274A0" w:rsidP="00925CE7">
            <w:pPr>
              <w:rPr>
                <w:ins w:id="3019" w:author="Himanshu Seth - I21391" w:date="2022-06-17T11:30:00Z"/>
                <w:sz w:val="14"/>
              </w:rPr>
            </w:pPr>
            <w:ins w:id="3020" w:author="Himanshu Seth - I21391" w:date="2022-06-17T11:30:00Z">
              <w:r>
                <w:rPr>
                  <w:sz w:val="14"/>
                </w:rPr>
                <w:t>Command completed</w:t>
              </w:r>
            </w:ins>
          </w:p>
        </w:tc>
      </w:tr>
    </w:tbl>
    <w:p w14:paraId="6B66DAF2" w14:textId="7D65CCAD" w:rsidR="00C27586" w:rsidRDefault="00C27586"/>
    <w:sectPr w:rsidR="00C275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35" w:author="Stuart Rutherford - M44176" w:date="2019-02-27T15:20:00Z" w:initials="SR-M">
    <w:p w14:paraId="7972BF5F" w14:textId="77777777" w:rsidR="00C274A0" w:rsidRDefault="00C274A0" w:rsidP="00C274A0">
      <w:pPr>
        <w:pStyle w:val="CommentText"/>
      </w:pPr>
      <w:r>
        <w:rPr>
          <w:rStyle w:val="CommentReference"/>
        </w:rPr>
        <w:annotationRef/>
      </w:r>
      <w:r>
        <w:t>Changed from +VER, V.250 has a standard AT command for this kind of information, so I don’t think we should deviate unnecessarily.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2BF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212958" w16cex:dateUtc="2019-02-2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2BF5F" w16cid:durableId="20212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A4F"/>
    <w:multiLevelType w:val="hybridMultilevel"/>
    <w:tmpl w:val="8A5EB638"/>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960C1"/>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4EB55E6"/>
    <w:multiLevelType w:val="hybridMultilevel"/>
    <w:tmpl w:val="5824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67EA9"/>
    <w:multiLevelType w:val="hybridMultilevel"/>
    <w:tmpl w:val="EDE28D36"/>
    <w:lvl w:ilvl="0" w:tplc="EE4C74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D7F50"/>
    <w:multiLevelType w:val="hybridMultilevel"/>
    <w:tmpl w:val="CDBC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70088"/>
    <w:multiLevelType w:val="hybridMultilevel"/>
    <w:tmpl w:val="1ED8A3C4"/>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AE19C6"/>
    <w:multiLevelType w:val="hybridMultilevel"/>
    <w:tmpl w:val="BCD6F63C"/>
    <w:lvl w:ilvl="0" w:tplc="30DA964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4447A"/>
    <w:multiLevelType w:val="hybridMultilevel"/>
    <w:tmpl w:val="DDB0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D3595"/>
    <w:multiLevelType w:val="hybridMultilevel"/>
    <w:tmpl w:val="DDB0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713A1"/>
    <w:multiLevelType w:val="hybridMultilevel"/>
    <w:tmpl w:val="66EE17CC"/>
    <w:lvl w:ilvl="0" w:tplc="2034B638">
      <w:start w:val="6"/>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EE7986"/>
    <w:multiLevelType w:val="hybridMultilevel"/>
    <w:tmpl w:val="C8F0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329F6"/>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1462F2E"/>
    <w:multiLevelType w:val="hybridMultilevel"/>
    <w:tmpl w:val="80BC33A4"/>
    <w:lvl w:ilvl="0" w:tplc="69E0197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5B08F9"/>
    <w:multiLevelType w:val="hybridMultilevel"/>
    <w:tmpl w:val="C232AFEC"/>
    <w:lvl w:ilvl="0" w:tplc="BD8E87CC">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F12295"/>
    <w:multiLevelType w:val="hybridMultilevel"/>
    <w:tmpl w:val="66B6E81E"/>
    <w:lvl w:ilvl="0" w:tplc="E3F0EEE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932FE5"/>
    <w:multiLevelType w:val="hybridMultilevel"/>
    <w:tmpl w:val="5D7A6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2174A79"/>
    <w:multiLevelType w:val="hybridMultilevel"/>
    <w:tmpl w:val="E8E4EF22"/>
    <w:lvl w:ilvl="0" w:tplc="4FA24D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8F4DB5"/>
    <w:multiLevelType w:val="hybridMultilevel"/>
    <w:tmpl w:val="C84EDBB4"/>
    <w:lvl w:ilvl="0" w:tplc="E2EADF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0746A"/>
    <w:multiLevelType w:val="hybridMultilevel"/>
    <w:tmpl w:val="8BB62C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82C41A0"/>
    <w:multiLevelType w:val="hybridMultilevel"/>
    <w:tmpl w:val="A99EA9EE"/>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6E4EF9"/>
    <w:multiLevelType w:val="hybridMultilevel"/>
    <w:tmpl w:val="2DC07CC0"/>
    <w:lvl w:ilvl="0" w:tplc="96B8AC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B21241C"/>
    <w:multiLevelType w:val="hybridMultilevel"/>
    <w:tmpl w:val="DBC0F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BA6582"/>
    <w:multiLevelType w:val="hybridMultilevel"/>
    <w:tmpl w:val="05620304"/>
    <w:lvl w:ilvl="0" w:tplc="69A690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9B27FF"/>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73C1F31"/>
    <w:multiLevelType w:val="hybridMultilevel"/>
    <w:tmpl w:val="0E5AEC5A"/>
    <w:lvl w:ilvl="0" w:tplc="6F50C6C6">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77E6202"/>
    <w:multiLevelType w:val="hybridMultilevel"/>
    <w:tmpl w:val="4522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04453"/>
    <w:multiLevelType w:val="hybridMultilevel"/>
    <w:tmpl w:val="982E8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53A39"/>
    <w:multiLevelType w:val="hybridMultilevel"/>
    <w:tmpl w:val="8DDA5F22"/>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BE0763"/>
    <w:multiLevelType w:val="hybridMultilevel"/>
    <w:tmpl w:val="CD9C8A92"/>
    <w:lvl w:ilvl="0" w:tplc="E71CACC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2C227DC"/>
    <w:multiLevelType w:val="hybridMultilevel"/>
    <w:tmpl w:val="C5304C24"/>
    <w:lvl w:ilvl="0" w:tplc="6DF83CD2">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7506A86"/>
    <w:multiLevelType w:val="hybridMultilevel"/>
    <w:tmpl w:val="C25E4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443BC6"/>
    <w:multiLevelType w:val="hybridMultilevel"/>
    <w:tmpl w:val="AD0C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07CE9"/>
    <w:multiLevelType w:val="hybridMultilevel"/>
    <w:tmpl w:val="2DC07CC0"/>
    <w:lvl w:ilvl="0" w:tplc="96B8AC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EB80E9A"/>
    <w:multiLevelType w:val="hybridMultilevel"/>
    <w:tmpl w:val="CD9C8A92"/>
    <w:lvl w:ilvl="0" w:tplc="E71CACC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FB6082C"/>
    <w:multiLevelType w:val="hybridMultilevel"/>
    <w:tmpl w:val="75B6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22A35"/>
    <w:multiLevelType w:val="hybridMultilevel"/>
    <w:tmpl w:val="C0ACFE06"/>
    <w:lvl w:ilvl="0" w:tplc="2A3EF78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2B50BD0"/>
    <w:multiLevelType w:val="hybridMultilevel"/>
    <w:tmpl w:val="759EC774"/>
    <w:lvl w:ilvl="0" w:tplc="747428E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430D78"/>
    <w:multiLevelType w:val="hybridMultilevel"/>
    <w:tmpl w:val="C3CE31CA"/>
    <w:lvl w:ilvl="0" w:tplc="654A5D1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C5D7F6D"/>
    <w:multiLevelType w:val="hybridMultilevel"/>
    <w:tmpl w:val="9DAC3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9245C6"/>
    <w:multiLevelType w:val="hybridMultilevel"/>
    <w:tmpl w:val="B6D6AC26"/>
    <w:lvl w:ilvl="0" w:tplc="941447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8824C1"/>
    <w:multiLevelType w:val="hybridMultilevel"/>
    <w:tmpl w:val="80BC33A4"/>
    <w:lvl w:ilvl="0" w:tplc="69E0197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B16053"/>
    <w:multiLevelType w:val="hybridMultilevel"/>
    <w:tmpl w:val="533E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820A9A"/>
    <w:multiLevelType w:val="hybridMultilevel"/>
    <w:tmpl w:val="CB286CE2"/>
    <w:lvl w:ilvl="0" w:tplc="68C833A6">
      <w:start w:val="4"/>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A1305F2"/>
    <w:multiLevelType w:val="hybridMultilevel"/>
    <w:tmpl w:val="7D4A11D8"/>
    <w:lvl w:ilvl="0" w:tplc="47FAB936">
      <w:start w:val="28"/>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AEA2F8C"/>
    <w:multiLevelType w:val="hybridMultilevel"/>
    <w:tmpl w:val="B9C8D7F0"/>
    <w:lvl w:ilvl="0" w:tplc="D8D875D6">
      <w:start w:val="28"/>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CC61838"/>
    <w:multiLevelType w:val="hybridMultilevel"/>
    <w:tmpl w:val="8DDA5F22"/>
    <w:lvl w:ilvl="0" w:tplc="6F50C6C6">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7880012">
    <w:abstractNumId w:val="6"/>
  </w:num>
  <w:num w:numId="2" w16cid:durableId="1761759220">
    <w:abstractNumId w:val="45"/>
  </w:num>
  <w:num w:numId="3" w16cid:durableId="2012558525">
    <w:abstractNumId w:val="19"/>
  </w:num>
  <w:num w:numId="4" w16cid:durableId="5134842">
    <w:abstractNumId w:val="5"/>
  </w:num>
  <w:num w:numId="5" w16cid:durableId="243997942">
    <w:abstractNumId w:val="0"/>
  </w:num>
  <w:num w:numId="6" w16cid:durableId="900871097">
    <w:abstractNumId w:val="41"/>
  </w:num>
  <w:num w:numId="7" w16cid:durableId="1338728608">
    <w:abstractNumId w:val="10"/>
  </w:num>
  <w:num w:numId="8" w16cid:durableId="1277759192">
    <w:abstractNumId w:val="31"/>
  </w:num>
  <w:num w:numId="9" w16cid:durableId="680661790">
    <w:abstractNumId w:val="34"/>
  </w:num>
  <w:num w:numId="10" w16cid:durableId="581449688">
    <w:abstractNumId w:val="4"/>
  </w:num>
  <w:num w:numId="11" w16cid:durableId="142160202">
    <w:abstractNumId w:val="25"/>
  </w:num>
  <w:num w:numId="12" w16cid:durableId="578171323">
    <w:abstractNumId w:val="2"/>
  </w:num>
  <w:num w:numId="13" w16cid:durableId="382481916">
    <w:abstractNumId w:val="17"/>
  </w:num>
  <w:num w:numId="14" w16cid:durableId="965624148">
    <w:abstractNumId w:val="3"/>
  </w:num>
  <w:num w:numId="15" w16cid:durableId="1960452743">
    <w:abstractNumId w:val="26"/>
  </w:num>
  <w:num w:numId="16" w16cid:durableId="1354260384">
    <w:abstractNumId w:val="7"/>
  </w:num>
  <w:num w:numId="17" w16cid:durableId="1423842990">
    <w:abstractNumId w:val="8"/>
  </w:num>
  <w:num w:numId="18" w16cid:durableId="932007466">
    <w:abstractNumId w:val="16"/>
  </w:num>
  <w:num w:numId="19" w16cid:durableId="1939285535">
    <w:abstractNumId w:val="21"/>
  </w:num>
  <w:num w:numId="20" w16cid:durableId="878976750">
    <w:abstractNumId w:val="30"/>
  </w:num>
  <w:num w:numId="21" w16cid:durableId="1380592214">
    <w:abstractNumId w:val="38"/>
  </w:num>
  <w:num w:numId="22" w16cid:durableId="1927808813">
    <w:abstractNumId w:val="39"/>
  </w:num>
  <w:num w:numId="23" w16cid:durableId="2076319454">
    <w:abstractNumId w:val="15"/>
  </w:num>
  <w:num w:numId="24" w16cid:durableId="1926187209">
    <w:abstractNumId w:val="28"/>
  </w:num>
  <w:num w:numId="25" w16cid:durableId="466628545">
    <w:abstractNumId w:val="11"/>
  </w:num>
  <w:num w:numId="26" w16cid:durableId="937055748">
    <w:abstractNumId w:val="33"/>
  </w:num>
  <w:num w:numId="27" w16cid:durableId="329599630">
    <w:abstractNumId w:val="29"/>
  </w:num>
  <w:num w:numId="28" w16cid:durableId="1867983296">
    <w:abstractNumId w:val="18"/>
  </w:num>
  <w:num w:numId="29" w16cid:durableId="1832719270">
    <w:abstractNumId w:val="20"/>
  </w:num>
  <w:num w:numId="30" w16cid:durableId="1836720761">
    <w:abstractNumId w:val="32"/>
  </w:num>
  <w:num w:numId="31" w16cid:durableId="701320455">
    <w:abstractNumId w:val="12"/>
  </w:num>
  <w:num w:numId="32" w16cid:durableId="1143307414">
    <w:abstractNumId w:val="40"/>
  </w:num>
  <w:num w:numId="33" w16cid:durableId="1557349805">
    <w:abstractNumId w:val="1"/>
  </w:num>
  <w:num w:numId="34" w16cid:durableId="1041781601">
    <w:abstractNumId w:val="23"/>
  </w:num>
  <w:num w:numId="35" w16cid:durableId="2008440542">
    <w:abstractNumId w:val="24"/>
  </w:num>
  <w:num w:numId="36" w16cid:durableId="718673900">
    <w:abstractNumId w:val="27"/>
  </w:num>
  <w:num w:numId="37" w16cid:durableId="1872180372">
    <w:abstractNumId w:val="22"/>
  </w:num>
  <w:num w:numId="38" w16cid:durableId="1416852967">
    <w:abstractNumId w:val="13"/>
  </w:num>
  <w:num w:numId="39" w16cid:durableId="1581480607">
    <w:abstractNumId w:val="36"/>
  </w:num>
  <w:num w:numId="40" w16cid:durableId="2062709664">
    <w:abstractNumId w:val="14"/>
  </w:num>
  <w:num w:numId="41" w16cid:durableId="10215168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61192068">
    <w:abstractNumId w:val="44"/>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902029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11847545">
    <w:abstractNumId w:val="43"/>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1166259">
    <w:abstractNumId w:val="4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1136594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nshu Seth - I21391">
    <w15:presenceInfo w15:providerId="AD" w15:userId="S::himanshu.seth@microchip.com::816347aa-116b-48b9-8a5a-b31da19d88ad"/>
  </w15:person>
  <w15:person w15:author="Stuart Rutherford - M44176">
    <w15:presenceInfo w15:providerId="AD" w15:userId="S::stuart.rutherford@microchip.com::7400feff-b070-4173-a4c2-13bfbf828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63"/>
    <w:rsid w:val="00082127"/>
    <w:rsid w:val="000A4C99"/>
    <w:rsid w:val="000B58E4"/>
    <w:rsid w:val="000C7DBE"/>
    <w:rsid w:val="001A2006"/>
    <w:rsid w:val="001C2763"/>
    <w:rsid w:val="001F7D37"/>
    <w:rsid w:val="002452AF"/>
    <w:rsid w:val="002A168E"/>
    <w:rsid w:val="0047122E"/>
    <w:rsid w:val="00492CB0"/>
    <w:rsid w:val="00617CE6"/>
    <w:rsid w:val="0063796F"/>
    <w:rsid w:val="00725827"/>
    <w:rsid w:val="00815680"/>
    <w:rsid w:val="008271B9"/>
    <w:rsid w:val="00877DC9"/>
    <w:rsid w:val="00887125"/>
    <w:rsid w:val="008B5BE9"/>
    <w:rsid w:val="009065FE"/>
    <w:rsid w:val="00971C14"/>
    <w:rsid w:val="00972BA9"/>
    <w:rsid w:val="009A45E1"/>
    <w:rsid w:val="009D1970"/>
    <w:rsid w:val="00A60B5A"/>
    <w:rsid w:val="00A800A9"/>
    <w:rsid w:val="00BB667A"/>
    <w:rsid w:val="00BC640F"/>
    <w:rsid w:val="00BD1F71"/>
    <w:rsid w:val="00C07198"/>
    <w:rsid w:val="00C12CB1"/>
    <w:rsid w:val="00C274A0"/>
    <w:rsid w:val="00C27586"/>
    <w:rsid w:val="00C34167"/>
    <w:rsid w:val="00C95438"/>
    <w:rsid w:val="00CB0656"/>
    <w:rsid w:val="00DF2D84"/>
    <w:rsid w:val="00E203F1"/>
    <w:rsid w:val="00E24A51"/>
    <w:rsid w:val="00E467D7"/>
    <w:rsid w:val="00E67B3C"/>
    <w:rsid w:val="00EF1425"/>
    <w:rsid w:val="00F90409"/>
    <w:rsid w:val="00FC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9082"/>
  <w15:chartTrackingRefBased/>
  <w15:docId w15:val="{D629A21F-9C93-459B-8A5E-FC5373D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63"/>
  </w:style>
  <w:style w:type="paragraph" w:styleId="Heading1">
    <w:name w:val="heading 1"/>
    <w:basedOn w:val="Normal"/>
    <w:next w:val="Normal"/>
    <w:link w:val="Heading1Char"/>
    <w:uiPriority w:val="9"/>
    <w:qFormat/>
    <w:rsid w:val="001C2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63"/>
    <w:pPr>
      <w:keepNext/>
      <w:keepLines/>
      <w:spacing w:before="2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75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75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275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7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C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2763"/>
    <w:rPr>
      <w:sz w:val="16"/>
      <w:szCs w:val="16"/>
    </w:rPr>
  </w:style>
  <w:style w:type="paragraph" w:styleId="CommentText">
    <w:name w:val="annotation text"/>
    <w:basedOn w:val="Normal"/>
    <w:link w:val="CommentTextChar"/>
    <w:uiPriority w:val="99"/>
    <w:unhideWhenUsed/>
    <w:rsid w:val="001C2763"/>
    <w:pPr>
      <w:spacing w:line="240" w:lineRule="auto"/>
    </w:pPr>
    <w:rPr>
      <w:sz w:val="20"/>
      <w:szCs w:val="20"/>
    </w:rPr>
  </w:style>
  <w:style w:type="character" w:customStyle="1" w:styleId="CommentTextChar">
    <w:name w:val="Comment Text Char"/>
    <w:basedOn w:val="DefaultParagraphFont"/>
    <w:link w:val="CommentText"/>
    <w:uiPriority w:val="99"/>
    <w:rsid w:val="001C2763"/>
    <w:rPr>
      <w:sz w:val="20"/>
      <w:szCs w:val="20"/>
    </w:rPr>
  </w:style>
  <w:style w:type="paragraph" w:styleId="CommentSubject">
    <w:name w:val="annotation subject"/>
    <w:basedOn w:val="CommentText"/>
    <w:next w:val="CommentText"/>
    <w:link w:val="CommentSubjectChar"/>
    <w:uiPriority w:val="99"/>
    <w:semiHidden/>
    <w:unhideWhenUsed/>
    <w:rsid w:val="001C2763"/>
    <w:rPr>
      <w:b/>
      <w:bCs/>
    </w:rPr>
  </w:style>
  <w:style w:type="character" w:customStyle="1" w:styleId="CommentSubjectChar">
    <w:name w:val="Comment Subject Char"/>
    <w:basedOn w:val="CommentTextChar"/>
    <w:link w:val="CommentSubject"/>
    <w:uiPriority w:val="99"/>
    <w:semiHidden/>
    <w:rsid w:val="001C2763"/>
    <w:rPr>
      <w:b/>
      <w:bCs/>
      <w:sz w:val="20"/>
      <w:szCs w:val="20"/>
    </w:rPr>
  </w:style>
  <w:style w:type="paragraph" w:styleId="ListParagraph">
    <w:name w:val="List Paragraph"/>
    <w:basedOn w:val="Normal"/>
    <w:uiPriority w:val="34"/>
    <w:qFormat/>
    <w:rsid w:val="001A2006"/>
    <w:pPr>
      <w:ind w:left="720"/>
      <w:contextualSpacing/>
    </w:pPr>
  </w:style>
  <w:style w:type="paragraph" w:styleId="Revision">
    <w:name w:val="Revision"/>
    <w:hidden/>
    <w:uiPriority w:val="99"/>
    <w:semiHidden/>
    <w:rsid w:val="00C27586"/>
    <w:pPr>
      <w:spacing w:after="0" w:line="240" w:lineRule="auto"/>
    </w:pPr>
  </w:style>
  <w:style w:type="character" w:customStyle="1" w:styleId="Heading4Char">
    <w:name w:val="Heading 4 Char"/>
    <w:basedOn w:val="DefaultParagraphFont"/>
    <w:link w:val="Heading4"/>
    <w:uiPriority w:val="9"/>
    <w:rsid w:val="00C275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275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27586"/>
    <w:rPr>
      <w:rFonts w:asciiTheme="majorHAnsi" w:eastAsiaTheme="majorEastAsia" w:hAnsiTheme="majorHAnsi" w:cstheme="majorBidi"/>
      <w:color w:val="1F3763" w:themeColor="accent1" w:themeShade="7F"/>
    </w:rPr>
  </w:style>
  <w:style w:type="table" w:customStyle="1" w:styleId="APITable">
    <w:name w:val="API Table"/>
    <w:basedOn w:val="TableNormal"/>
    <w:uiPriority w:val="99"/>
    <w:rsid w:val="00C27586"/>
    <w:pPr>
      <w:spacing w:after="0" w:line="240" w:lineRule="auto"/>
    </w:pPr>
    <w:tblPr>
      <w:tblStyleRowBandSize w:val="1"/>
    </w:tblPr>
    <w:tcPr>
      <w:vAlign w:val="center"/>
    </w:tcPr>
    <w:tblStylePr w:type="firstRow">
      <w:rPr>
        <w:rFonts w:asciiTheme="minorHAnsi" w:hAnsiTheme="minorHAnsi"/>
        <w:b/>
        <w:sz w:val="22"/>
      </w:rPr>
      <w:tblPr/>
      <w:tcPr>
        <w:tcBorders>
          <w:top w:val="single" w:sz="12" w:space="0" w:color="000000" w:themeColor="text1"/>
          <w:bottom w:val="single" w:sz="12" w:space="0" w:color="000000" w:themeColor="text1"/>
        </w:tcBorders>
      </w:tcPr>
    </w:tblStylePr>
    <w:tblStylePr w:type="lastRow">
      <w:tblPr/>
      <w:tcPr>
        <w:tcBorders>
          <w:top w:val="nil"/>
          <w:bottom w:val="single" w:sz="12" w:space="0" w:color="000000" w:themeColor="text1"/>
        </w:tcBorders>
      </w:tcPr>
    </w:tblStylePr>
    <w:tblStylePr w:type="band1Horz">
      <w:tblPr/>
      <w:tcPr>
        <w:tcBorders>
          <w:bottom w:val="single" w:sz="4" w:space="0" w:color="A6A6A6" w:themeColor="background1" w:themeShade="A6"/>
        </w:tcBorders>
      </w:tcPr>
    </w:tblStylePr>
    <w:tblStylePr w:type="band2Horz">
      <w:tblPr/>
      <w:tcPr>
        <w:tcBorders>
          <w:bottom w:val="single" w:sz="4" w:space="0" w:color="A6A6A6" w:themeColor="background1" w:themeShade="A6"/>
        </w:tcBorders>
      </w:tcPr>
    </w:tblStylePr>
  </w:style>
  <w:style w:type="character" w:styleId="PlaceholderText">
    <w:name w:val="Placeholder Text"/>
    <w:basedOn w:val="DefaultParagraphFont"/>
    <w:uiPriority w:val="99"/>
    <w:semiHidden/>
    <w:rsid w:val="00C27586"/>
    <w:rPr>
      <w:color w:val="808080"/>
    </w:rPr>
  </w:style>
  <w:style w:type="character" w:styleId="Hyperlink">
    <w:name w:val="Hyperlink"/>
    <w:basedOn w:val="DefaultParagraphFont"/>
    <w:uiPriority w:val="99"/>
    <w:unhideWhenUsed/>
    <w:rsid w:val="00C27586"/>
    <w:rPr>
      <w:color w:val="0563C1" w:themeColor="hyperlink"/>
      <w:u w:val="single"/>
    </w:rPr>
  </w:style>
  <w:style w:type="character" w:styleId="UnresolvedMention">
    <w:name w:val="Unresolved Mention"/>
    <w:basedOn w:val="DefaultParagraphFont"/>
    <w:uiPriority w:val="99"/>
    <w:semiHidden/>
    <w:unhideWhenUsed/>
    <w:rsid w:val="00C27586"/>
    <w:rPr>
      <w:color w:val="605E5C"/>
      <w:shd w:val="clear" w:color="auto" w:fill="E1DFDD"/>
    </w:rPr>
  </w:style>
  <w:style w:type="paragraph" w:styleId="Header">
    <w:name w:val="header"/>
    <w:basedOn w:val="Normal"/>
    <w:link w:val="HeaderChar"/>
    <w:uiPriority w:val="99"/>
    <w:unhideWhenUsed/>
    <w:rsid w:val="00C27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86"/>
  </w:style>
  <w:style w:type="paragraph" w:styleId="Footer">
    <w:name w:val="footer"/>
    <w:basedOn w:val="Normal"/>
    <w:link w:val="FooterChar"/>
    <w:uiPriority w:val="99"/>
    <w:unhideWhenUsed/>
    <w:rsid w:val="00C27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86"/>
  </w:style>
  <w:style w:type="paragraph" w:styleId="BalloonText">
    <w:name w:val="Balloon Text"/>
    <w:basedOn w:val="Normal"/>
    <w:link w:val="BalloonTextChar"/>
    <w:uiPriority w:val="99"/>
    <w:semiHidden/>
    <w:unhideWhenUsed/>
    <w:rsid w:val="00C27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586"/>
    <w:rPr>
      <w:rFonts w:ascii="Segoe UI" w:hAnsi="Segoe UI" w:cs="Segoe UI"/>
      <w:sz w:val="18"/>
      <w:szCs w:val="18"/>
    </w:rPr>
  </w:style>
  <w:style w:type="paragraph" w:styleId="FootnoteText">
    <w:name w:val="footnote text"/>
    <w:basedOn w:val="Normal"/>
    <w:link w:val="FootnoteTextChar"/>
    <w:uiPriority w:val="99"/>
    <w:semiHidden/>
    <w:unhideWhenUsed/>
    <w:rsid w:val="00C275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586"/>
    <w:rPr>
      <w:sz w:val="20"/>
      <w:szCs w:val="20"/>
    </w:rPr>
  </w:style>
  <w:style w:type="character" w:styleId="FootnoteReference">
    <w:name w:val="footnote reference"/>
    <w:basedOn w:val="DefaultParagraphFont"/>
    <w:uiPriority w:val="99"/>
    <w:semiHidden/>
    <w:unhideWhenUsed/>
    <w:rsid w:val="00C27586"/>
    <w:rPr>
      <w:vertAlign w:val="superscript"/>
    </w:rPr>
  </w:style>
  <w:style w:type="character" w:styleId="FollowedHyperlink">
    <w:name w:val="FollowedHyperlink"/>
    <w:basedOn w:val="DefaultParagraphFont"/>
    <w:uiPriority w:val="99"/>
    <w:semiHidden/>
    <w:unhideWhenUsed/>
    <w:rsid w:val="00C27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18974">
      <w:bodyDiv w:val="1"/>
      <w:marLeft w:val="0"/>
      <w:marRight w:val="0"/>
      <w:marTop w:val="0"/>
      <w:marBottom w:val="0"/>
      <w:divBdr>
        <w:top w:val="none" w:sz="0" w:space="0" w:color="auto"/>
        <w:left w:val="none" w:sz="0" w:space="0" w:color="auto"/>
        <w:bottom w:val="none" w:sz="0" w:space="0" w:color="auto"/>
        <w:right w:val="none" w:sz="0" w:space="0" w:color="auto"/>
      </w:divBdr>
    </w:div>
    <w:div w:id="607811520">
      <w:bodyDiv w:val="1"/>
      <w:marLeft w:val="0"/>
      <w:marRight w:val="0"/>
      <w:marTop w:val="0"/>
      <w:marBottom w:val="0"/>
      <w:divBdr>
        <w:top w:val="none" w:sz="0" w:space="0" w:color="auto"/>
        <w:left w:val="none" w:sz="0" w:space="0" w:color="auto"/>
        <w:bottom w:val="none" w:sz="0" w:space="0" w:color="auto"/>
        <w:right w:val="none" w:sz="0" w:space="0" w:color="auto"/>
      </w:divBdr>
    </w:div>
    <w:div w:id="928776405">
      <w:bodyDiv w:val="1"/>
      <w:marLeft w:val="0"/>
      <w:marRight w:val="0"/>
      <w:marTop w:val="0"/>
      <w:marBottom w:val="0"/>
      <w:divBdr>
        <w:top w:val="none" w:sz="0" w:space="0" w:color="auto"/>
        <w:left w:val="none" w:sz="0" w:space="0" w:color="auto"/>
        <w:bottom w:val="none" w:sz="0" w:space="0" w:color="auto"/>
        <w:right w:val="none" w:sz="0" w:space="0" w:color="auto"/>
      </w:divBdr>
    </w:div>
    <w:div w:id="1260481866">
      <w:bodyDiv w:val="1"/>
      <w:marLeft w:val="0"/>
      <w:marRight w:val="0"/>
      <w:marTop w:val="0"/>
      <w:marBottom w:val="0"/>
      <w:divBdr>
        <w:top w:val="none" w:sz="0" w:space="0" w:color="auto"/>
        <w:left w:val="none" w:sz="0" w:space="0" w:color="auto"/>
        <w:bottom w:val="none" w:sz="0" w:space="0" w:color="auto"/>
        <w:right w:val="none" w:sz="0" w:space="0" w:color="auto"/>
      </w:divBdr>
    </w:div>
    <w:div w:id="1828863060">
      <w:bodyDiv w:val="1"/>
      <w:marLeft w:val="0"/>
      <w:marRight w:val="0"/>
      <w:marTop w:val="0"/>
      <w:marBottom w:val="0"/>
      <w:divBdr>
        <w:top w:val="none" w:sz="0" w:space="0" w:color="auto"/>
        <w:left w:val="none" w:sz="0" w:space="0" w:color="auto"/>
        <w:bottom w:val="none" w:sz="0" w:space="0" w:color="auto"/>
        <w:right w:val="none" w:sz="0" w:space="0" w:color="auto"/>
      </w:divBdr>
    </w:div>
    <w:div w:id="213524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34</Pages>
  <Words>6345</Words>
  <Characters>36173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Madan - I21321</dc:creator>
  <cp:keywords/>
  <dc:description/>
  <cp:lastModifiedBy>Himanshu Seth - I21391</cp:lastModifiedBy>
  <cp:revision>37</cp:revision>
  <dcterms:created xsi:type="dcterms:W3CDTF">2022-05-02T07:43:00Z</dcterms:created>
  <dcterms:modified xsi:type="dcterms:W3CDTF">2022-06-17T13:50:00Z</dcterms:modified>
</cp:coreProperties>
</file>